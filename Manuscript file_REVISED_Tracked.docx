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D8085" w14:textId="32BF43D1" w:rsidR="00A42510" w:rsidRPr="00B17F18" w:rsidRDefault="00A42510" w:rsidP="00762BF6">
      <w:pPr>
        <w:spacing w:line="360" w:lineRule="auto"/>
        <w:jc w:val="both"/>
        <w:rPr>
          <w:rFonts w:ascii="Times New Roman" w:hAnsi="Times New Roman" w:cs="Times New Roman"/>
          <w:b/>
          <w:bCs/>
          <w:sz w:val="36"/>
          <w:szCs w:val="36"/>
        </w:rPr>
      </w:pPr>
      <w:bookmarkStart w:id="0" w:name="_Hlk161147154"/>
      <w:r w:rsidRPr="00B17F18">
        <w:rPr>
          <w:rFonts w:ascii="Times New Roman" w:hAnsi="Times New Roman" w:cs="Times New Roman"/>
          <w:b/>
          <w:bCs/>
          <w:sz w:val="32"/>
          <w:szCs w:val="32"/>
          <w:lang w:val="en-US"/>
        </w:rPr>
        <w:t>A Study of Association Between Maternal Tetanus Toxoid Immunization and Neonatal Mortality in the Context of Bangladesh</w:t>
      </w:r>
    </w:p>
    <w:p w14:paraId="395D0061" w14:textId="77777777" w:rsidR="00762BF6" w:rsidRPr="00B17F18" w:rsidRDefault="00762BF6" w:rsidP="00762BF6">
      <w:pPr>
        <w:spacing w:line="360" w:lineRule="auto"/>
        <w:jc w:val="both"/>
        <w:rPr>
          <w:rFonts w:ascii="Times New Roman" w:hAnsi="Times New Roman" w:cs="Times New Roman"/>
          <w:sz w:val="24"/>
          <w:szCs w:val="24"/>
          <w:lang w:val="en-US"/>
        </w:rPr>
      </w:pPr>
      <w:r w:rsidRPr="00B17F18">
        <w:rPr>
          <w:rFonts w:ascii="Times New Roman" w:hAnsi="Times New Roman" w:cs="Times New Roman"/>
          <w:sz w:val="24"/>
          <w:szCs w:val="24"/>
          <w:lang w:val="en-US"/>
        </w:rPr>
        <w:t>Sujan Kumar Naha</w:t>
      </w:r>
      <w:r w:rsidRPr="00B17F18">
        <w:rPr>
          <w:rFonts w:ascii="Times New Roman" w:hAnsi="Times New Roman" w:cs="Times New Roman"/>
          <w:sz w:val="24"/>
          <w:szCs w:val="24"/>
          <w:vertAlign w:val="superscript"/>
          <w:lang w:val="en-US"/>
        </w:rPr>
        <w:t>1*</w:t>
      </w:r>
      <w:r w:rsidRPr="00B17F18">
        <w:rPr>
          <w:rFonts w:ascii="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xml:space="preserve">Md. </w:t>
      </w:r>
      <w:proofErr w:type="spellStart"/>
      <w:r w:rsidRPr="00B17F18">
        <w:rPr>
          <w:rFonts w:ascii="Times New Roman" w:eastAsia="Times New Roman" w:hAnsi="Times New Roman" w:cs="Times New Roman"/>
          <w:sz w:val="24"/>
          <w:szCs w:val="24"/>
          <w:lang w:val="en-US"/>
        </w:rPr>
        <w:t>Efty</w:t>
      </w:r>
      <w:proofErr w:type="spellEnd"/>
      <w:r w:rsidRPr="00B17F18">
        <w:rPr>
          <w:rFonts w:ascii="Times New Roman" w:eastAsia="Times New Roman" w:hAnsi="Times New Roman" w:cs="Times New Roman"/>
          <w:sz w:val="24"/>
          <w:szCs w:val="24"/>
          <w:lang w:val="en-US"/>
        </w:rPr>
        <w:t xml:space="preserve"> Islam Arpon</w:t>
      </w:r>
      <w:r w:rsidRPr="00B17F18">
        <w:rPr>
          <w:rFonts w:ascii="Times New Roman" w:hAnsi="Times New Roman" w:cs="Times New Roman"/>
          <w:sz w:val="24"/>
          <w:szCs w:val="24"/>
          <w:vertAlign w:val="superscript"/>
          <w:lang w:val="en-US"/>
        </w:rPr>
        <w:t>1*</w:t>
      </w:r>
      <w:r w:rsidRPr="00B17F18">
        <w:rPr>
          <w:rFonts w:ascii="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Rifa Tasfia Siddique</w:t>
      </w:r>
      <w:r w:rsidRPr="00B17F18">
        <w:rPr>
          <w:rFonts w:ascii="Times New Roman" w:eastAsia="Times New Roman" w:hAnsi="Times New Roman" w:cs="Times New Roman"/>
          <w:sz w:val="24"/>
          <w:szCs w:val="24"/>
          <w:vertAlign w:val="superscript"/>
          <w:lang w:val="en-US"/>
        </w:rPr>
        <w:t>1</w:t>
      </w:r>
      <w:r w:rsidRPr="00B17F18">
        <w:rPr>
          <w:rFonts w:ascii="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Farjana Rahman Ripa</w:t>
      </w:r>
      <w:r w:rsidRPr="00B17F18">
        <w:rPr>
          <w:rFonts w:ascii="Times New Roman" w:eastAsia="Times New Roman" w:hAnsi="Times New Roman" w:cs="Times New Roman"/>
          <w:sz w:val="24"/>
          <w:szCs w:val="24"/>
          <w:vertAlign w:val="superscript"/>
          <w:lang w:val="en-US"/>
        </w:rPr>
        <w:t>1</w:t>
      </w:r>
      <w:r w:rsidRPr="00B17F18">
        <w:rPr>
          <w:rFonts w:ascii="Times New Roman" w:hAnsi="Times New Roman" w:cs="Times New Roman"/>
          <w:sz w:val="24"/>
          <w:szCs w:val="24"/>
          <w:vertAlign w:val="subscript"/>
          <w:lang w:val="en-US"/>
        </w:rPr>
        <w:t>,</w:t>
      </w:r>
      <w:r w:rsidRPr="00B17F18">
        <w:rPr>
          <w:rFonts w:ascii="Times New Roman" w:hAnsi="Times New Roman" w:cs="Times New Roman"/>
          <w:sz w:val="24"/>
          <w:szCs w:val="24"/>
          <w:vertAlign w:val="superscript"/>
          <w:lang w:val="en-US"/>
        </w:rPr>
        <w:t xml:space="preserve"> </w:t>
      </w:r>
      <w:r w:rsidRPr="00B17F18">
        <w:rPr>
          <w:rFonts w:ascii="Times New Roman" w:hAnsi="Times New Roman" w:cs="Times New Roman"/>
          <w:sz w:val="24"/>
          <w:szCs w:val="24"/>
          <w:lang w:val="en-US"/>
        </w:rPr>
        <w:t>Mohammad Nayeem Hasan</w:t>
      </w:r>
      <w:r w:rsidRPr="00B17F18">
        <w:rPr>
          <w:rFonts w:ascii="Times New Roman" w:hAnsi="Times New Roman" w:cs="Times New Roman"/>
          <w:sz w:val="24"/>
          <w:szCs w:val="24"/>
          <w:vertAlign w:val="superscript"/>
          <w:lang w:val="en-US"/>
        </w:rPr>
        <w:t>1</w:t>
      </w:r>
      <w:r w:rsidRPr="00B17F18">
        <w:rPr>
          <w:rFonts w:ascii="Times New Roman" w:hAnsi="Times New Roman" w:cs="Times New Roman"/>
          <w:sz w:val="24"/>
          <w:szCs w:val="24"/>
          <w:lang w:val="en-US"/>
        </w:rPr>
        <w:t>, Md Jamal Uddin</w:t>
      </w:r>
      <w:r w:rsidRPr="00B17F18">
        <w:rPr>
          <w:rFonts w:ascii="Times New Roman" w:hAnsi="Times New Roman" w:cs="Times New Roman"/>
          <w:sz w:val="24"/>
          <w:szCs w:val="24"/>
          <w:vertAlign w:val="superscript"/>
          <w:lang w:val="en-US"/>
        </w:rPr>
        <w:t>1,2**</w:t>
      </w:r>
    </w:p>
    <w:p w14:paraId="3FE46E3E" w14:textId="77777777" w:rsidR="00762BF6" w:rsidRPr="00795BB1" w:rsidRDefault="00762BF6" w:rsidP="00762BF6">
      <w:pPr>
        <w:spacing w:line="360" w:lineRule="auto"/>
        <w:jc w:val="both"/>
        <w:rPr>
          <w:rFonts w:ascii="Times New Roman" w:hAnsi="Times New Roman" w:cs="Times New Roman"/>
          <w:sz w:val="24"/>
          <w:szCs w:val="24"/>
          <w:vertAlign w:val="superscript"/>
          <w:lang w:val="en-US"/>
        </w:rPr>
      </w:pPr>
    </w:p>
    <w:p w14:paraId="396614AB" w14:textId="77777777" w:rsidR="00762BF6" w:rsidRPr="00B17F18" w:rsidRDefault="00762BF6" w:rsidP="00762BF6">
      <w:pPr>
        <w:spacing w:line="360" w:lineRule="auto"/>
        <w:jc w:val="both"/>
        <w:rPr>
          <w:rFonts w:ascii="Times New Roman" w:hAnsi="Times New Roman" w:cs="Times New Roman"/>
          <w:sz w:val="24"/>
          <w:szCs w:val="24"/>
          <w:vertAlign w:val="superscript"/>
        </w:rPr>
      </w:pPr>
      <w:r w:rsidRPr="00B17F18">
        <w:rPr>
          <w:rFonts w:ascii="Times New Roman" w:hAnsi="Times New Roman" w:cs="Times New Roman"/>
          <w:sz w:val="24"/>
          <w:szCs w:val="24"/>
          <w:vertAlign w:val="superscript"/>
        </w:rPr>
        <w:t>1</w:t>
      </w:r>
      <w:r w:rsidRPr="00B17F18">
        <w:rPr>
          <w:rFonts w:ascii="Times New Roman" w:hAnsi="Times New Roman" w:cs="Times New Roman"/>
          <w:sz w:val="24"/>
          <w:szCs w:val="24"/>
        </w:rPr>
        <w:t>Department of Statistics, Shahjalal University of Science &amp; Technology, Sylhet-3114, Bangladesh.</w:t>
      </w:r>
    </w:p>
    <w:p w14:paraId="1C33BD4A" w14:textId="6E996DDB" w:rsidR="00762BF6" w:rsidRPr="00B17F18" w:rsidRDefault="00762BF6" w:rsidP="00762BF6">
      <w:pPr>
        <w:spacing w:line="360" w:lineRule="auto"/>
        <w:jc w:val="both"/>
        <w:rPr>
          <w:rFonts w:ascii="Times New Roman" w:hAnsi="Times New Roman" w:cs="Times New Roman"/>
          <w:sz w:val="24"/>
          <w:szCs w:val="24"/>
        </w:rPr>
      </w:pPr>
      <w:r w:rsidRPr="00B17F18">
        <w:rPr>
          <w:rFonts w:ascii="Times New Roman" w:hAnsi="Times New Roman" w:cs="Times New Roman"/>
          <w:sz w:val="24"/>
          <w:szCs w:val="24"/>
          <w:vertAlign w:val="superscript"/>
        </w:rPr>
        <w:t>2</w:t>
      </w:r>
      <w:r w:rsidRPr="00B17F18">
        <w:rPr>
          <w:rFonts w:ascii="Times New Roman" w:hAnsi="Times New Roman" w:cs="Times New Roman"/>
          <w:sz w:val="24"/>
          <w:szCs w:val="24"/>
        </w:rPr>
        <w:t xml:space="preserve">Department of </w:t>
      </w:r>
      <w:r w:rsidR="00B168E1" w:rsidRPr="00B17F18">
        <w:rPr>
          <w:rFonts w:ascii="Times New Roman" w:hAnsi="Times New Roman" w:cs="Times New Roman"/>
          <w:sz w:val="24"/>
          <w:szCs w:val="24"/>
        </w:rPr>
        <w:t>Graduate Studies</w:t>
      </w:r>
      <w:r w:rsidRPr="00B17F18">
        <w:rPr>
          <w:rFonts w:ascii="Times New Roman" w:hAnsi="Times New Roman" w:cs="Times New Roman"/>
          <w:sz w:val="24"/>
          <w:szCs w:val="24"/>
        </w:rPr>
        <w:t>, Daffodil International University, Dhaka, Bangladesh</w:t>
      </w:r>
    </w:p>
    <w:p w14:paraId="07F17935" w14:textId="77777777" w:rsidR="00762BF6" w:rsidRPr="00B17F18" w:rsidRDefault="00762BF6" w:rsidP="00762BF6">
      <w:pPr>
        <w:spacing w:line="360" w:lineRule="auto"/>
        <w:jc w:val="both"/>
        <w:rPr>
          <w:rFonts w:ascii="Times New Roman" w:hAnsi="Times New Roman" w:cs="Times New Roman"/>
          <w:sz w:val="24"/>
          <w:szCs w:val="24"/>
        </w:rPr>
      </w:pPr>
      <w:r w:rsidRPr="00B17F18">
        <w:rPr>
          <w:rFonts w:ascii="Times New Roman" w:hAnsi="Times New Roman" w:cs="Times New Roman"/>
          <w:sz w:val="24"/>
          <w:szCs w:val="24"/>
        </w:rPr>
        <w:t>*Equal contributions</w:t>
      </w:r>
    </w:p>
    <w:p w14:paraId="55C39801" w14:textId="77777777" w:rsidR="00762BF6" w:rsidRPr="00B17F18" w:rsidRDefault="00762BF6" w:rsidP="00762BF6">
      <w:pPr>
        <w:spacing w:line="360" w:lineRule="auto"/>
        <w:jc w:val="both"/>
        <w:rPr>
          <w:rFonts w:ascii="Times New Roman" w:hAnsi="Times New Roman" w:cs="Times New Roman"/>
          <w:b/>
          <w:sz w:val="24"/>
          <w:szCs w:val="24"/>
        </w:rPr>
      </w:pPr>
      <w:r w:rsidRPr="00B17F18">
        <w:rPr>
          <w:rFonts w:ascii="Times New Roman" w:hAnsi="Times New Roman" w:cs="Times New Roman"/>
          <w:b/>
          <w:sz w:val="24"/>
          <w:szCs w:val="24"/>
        </w:rPr>
        <w:t xml:space="preserve">**Corresponding Author: Md Jamal Uddin; </w:t>
      </w:r>
      <w:hyperlink r:id="rId11" w:history="1">
        <w:r w:rsidRPr="00B17F18">
          <w:rPr>
            <w:rStyle w:val="Hyperlink"/>
            <w:rFonts w:ascii="Times New Roman" w:hAnsi="Times New Roman" w:cs="Times New Roman"/>
            <w:b/>
            <w:sz w:val="24"/>
            <w:szCs w:val="24"/>
          </w:rPr>
          <w:t>jamal-sta@sust.edu</w:t>
        </w:r>
      </w:hyperlink>
      <w:r w:rsidRPr="00B17F18">
        <w:rPr>
          <w:rFonts w:ascii="Times New Roman" w:hAnsi="Times New Roman" w:cs="Times New Roman"/>
          <w:b/>
          <w:sz w:val="24"/>
          <w:szCs w:val="24"/>
        </w:rPr>
        <w:t>; Department of Statistics, Shahjalal University of Science and Technology, Sylhet-3114, Bangladesh.</w:t>
      </w:r>
    </w:p>
    <w:p w14:paraId="5C913FC4" w14:textId="77777777" w:rsidR="00B168E1" w:rsidRPr="00B17F18" w:rsidRDefault="00B168E1" w:rsidP="00762BF6">
      <w:pPr>
        <w:spacing w:line="360" w:lineRule="auto"/>
        <w:jc w:val="both"/>
        <w:rPr>
          <w:rFonts w:ascii="Times New Roman" w:hAnsi="Times New Roman" w:cs="Times New Roman"/>
          <w:b/>
          <w:bCs/>
          <w:sz w:val="24"/>
          <w:szCs w:val="24"/>
        </w:rPr>
      </w:pPr>
    </w:p>
    <w:p w14:paraId="17F9E5F7" w14:textId="4884A926" w:rsidR="005D20B0" w:rsidRPr="00B17F18" w:rsidRDefault="005D20B0" w:rsidP="00762BF6">
      <w:pPr>
        <w:spacing w:after="240"/>
        <w:rPr>
          <w:rFonts w:ascii="Times New Roman" w:eastAsia="Times New Roman" w:hAnsi="Times New Roman" w:cs="Times New Roman"/>
          <w:b/>
          <w:sz w:val="36"/>
          <w:szCs w:val="36"/>
        </w:rPr>
      </w:pPr>
      <w:bookmarkStart w:id="1" w:name="_heading=h.30j0zll" w:colFirst="0" w:colLast="0"/>
      <w:bookmarkEnd w:id="0"/>
      <w:bookmarkEnd w:id="1"/>
      <w:r w:rsidRPr="00B17F18">
        <w:rPr>
          <w:rFonts w:ascii="Times New Roman" w:eastAsia="Times New Roman" w:hAnsi="Times New Roman" w:cs="Times New Roman"/>
          <w:b/>
          <w:sz w:val="36"/>
          <w:szCs w:val="36"/>
        </w:rPr>
        <w:t>Abstract</w:t>
      </w:r>
      <w:bookmarkStart w:id="2" w:name="_heading=h.1fob9te" w:colFirst="0" w:colLast="0"/>
      <w:bookmarkEnd w:id="2"/>
    </w:p>
    <w:p w14:paraId="68F7F085" w14:textId="5C83AD4E" w:rsidR="005D20B0" w:rsidRPr="00B17F18" w:rsidRDefault="005D20B0" w:rsidP="00762BF6">
      <w:pPr>
        <w:spacing w:line="456"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b/>
          <w:bCs/>
          <w:sz w:val="24"/>
          <w:szCs w:val="24"/>
          <w:lang w:val="en-US"/>
        </w:rPr>
        <w:t>Background:</w:t>
      </w:r>
      <w:r w:rsidRPr="00B17F18">
        <w:rPr>
          <w:rFonts w:ascii="Times New Roman" w:eastAsia="Times New Roman" w:hAnsi="Times New Roman" w:cs="Times New Roman"/>
          <w:sz w:val="24"/>
          <w:szCs w:val="24"/>
          <w:lang w:val="en-US"/>
        </w:rPr>
        <w:t xml:space="preserve"> Maternal tetanus toxoid (MTT) </w:t>
      </w:r>
      <w:r w:rsidR="00665AAE" w:rsidRPr="00B17F18">
        <w:rPr>
          <w:rFonts w:ascii="Times New Roman" w:eastAsia="Times New Roman" w:hAnsi="Times New Roman" w:cs="Times New Roman"/>
          <w:sz w:val="24"/>
          <w:szCs w:val="24"/>
          <w:lang w:val="en-US"/>
        </w:rPr>
        <w:t>vaccination</w:t>
      </w:r>
      <w:r w:rsidRPr="00B17F18">
        <w:rPr>
          <w:rFonts w:ascii="Times New Roman" w:eastAsia="Times New Roman" w:hAnsi="Times New Roman" w:cs="Times New Roman"/>
          <w:sz w:val="24"/>
          <w:szCs w:val="24"/>
          <w:lang w:val="en-US"/>
        </w:rPr>
        <w:t xml:space="preserve"> during pregnancy remains </w:t>
      </w:r>
      <w:r w:rsidR="00665AAE" w:rsidRPr="00B17F18">
        <w:rPr>
          <w:rFonts w:ascii="Times New Roman" w:eastAsia="Times New Roman" w:hAnsi="Times New Roman" w:cs="Times New Roman"/>
          <w:sz w:val="24"/>
          <w:szCs w:val="24"/>
          <w:lang w:val="en-US"/>
        </w:rPr>
        <w:t xml:space="preserve">an important </w:t>
      </w:r>
      <w:r w:rsidRPr="00B17F18">
        <w:rPr>
          <w:rFonts w:ascii="Times New Roman" w:eastAsia="Times New Roman" w:hAnsi="Times New Roman" w:cs="Times New Roman"/>
          <w:sz w:val="24"/>
          <w:szCs w:val="24"/>
          <w:lang w:val="en-US"/>
        </w:rPr>
        <w:t xml:space="preserve">factor </w:t>
      </w:r>
      <w:r w:rsidR="00665AAE" w:rsidRPr="00B17F18">
        <w:rPr>
          <w:rFonts w:ascii="Times New Roman" w:eastAsia="Times New Roman" w:hAnsi="Times New Roman" w:cs="Times New Roman"/>
          <w:sz w:val="24"/>
          <w:szCs w:val="24"/>
          <w:lang w:val="en-US"/>
        </w:rPr>
        <w:t>for reducing</w:t>
      </w:r>
      <w:r w:rsidRPr="00B17F18">
        <w:rPr>
          <w:rFonts w:ascii="Times New Roman" w:eastAsia="Times New Roman" w:hAnsi="Times New Roman" w:cs="Times New Roman"/>
          <w:sz w:val="24"/>
          <w:szCs w:val="24"/>
          <w:lang w:val="en-US"/>
        </w:rPr>
        <w:t xml:space="preserve"> infant mortality globally, especially in developing nations</w:t>
      </w:r>
      <w:r w:rsidR="003D52B8"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including Bangladesh. Despite commendable progress in reducing child mortality through widespread MTT vaccination during pregnancy, </w:t>
      </w:r>
      <w:proofErr w:type="gramStart"/>
      <w:r w:rsidRPr="00B17F18">
        <w:rPr>
          <w:rFonts w:ascii="Times New Roman" w:eastAsia="Times New Roman" w:hAnsi="Times New Roman" w:cs="Times New Roman"/>
          <w:sz w:val="24"/>
          <w:szCs w:val="24"/>
          <w:lang w:val="en-US"/>
        </w:rPr>
        <w:t>the</w:t>
      </w:r>
      <w:proofErr w:type="gramEnd"/>
      <w:r w:rsidRPr="00B17F18">
        <w:rPr>
          <w:rFonts w:ascii="Times New Roman" w:eastAsia="Times New Roman" w:hAnsi="Times New Roman" w:cs="Times New Roman"/>
          <w:sz w:val="24"/>
          <w:szCs w:val="24"/>
          <w:lang w:val="en-US"/>
        </w:rPr>
        <w:t xml:space="preserve"> issue </w:t>
      </w:r>
      <w:r w:rsidR="00052867" w:rsidRPr="00B17F18">
        <w:rPr>
          <w:rFonts w:ascii="Times New Roman" w:eastAsia="Times New Roman" w:hAnsi="Times New Roman" w:cs="Times New Roman"/>
          <w:sz w:val="24"/>
          <w:szCs w:val="24"/>
          <w:lang w:val="en-US"/>
        </w:rPr>
        <w:t>still exists</w:t>
      </w:r>
      <w:r w:rsidRPr="00B17F18">
        <w:rPr>
          <w:rFonts w:ascii="Times New Roman" w:eastAsia="Times New Roman" w:hAnsi="Times New Roman" w:cs="Times New Roman"/>
          <w:sz w:val="24"/>
          <w:szCs w:val="24"/>
          <w:lang w:val="en-US"/>
        </w:rPr>
        <w:t xml:space="preserve">. This </w:t>
      </w:r>
      <w:r w:rsidR="00A42510" w:rsidRPr="00B17F18">
        <w:rPr>
          <w:rFonts w:ascii="Times New Roman" w:eastAsia="Times New Roman" w:hAnsi="Times New Roman" w:cs="Times New Roman"/>
          <w:sz w:val="24"/>
          <w:szCs w:val="24"/>
          <w:lang w:val="en-US"/>
        </w:rPr>
        <w:t xml:space="preserve">analysis </w:t>
      </w:r>
      <w:r w:rsidRPr="00B17F18">
        <w:rPr>
          <w:rFonts w:ascii="Times New Roman" w:eastAsia="Times New Roman" w:hAnsi="Times New Roman" w:cs="Times New Roman"/>
          <w:sz w:val="24"/>
          <w:szCs w:val="24"/>
          <w:lang w:val="en-US"/>
        </w:rPr>
        <w:t>explores the impact of MTT vaccination on neonatal mortality in Bangladesh and identifies associated factors.</w:t>
      </w:r>
    </w:p>
    <w:p w14:paraId="0AD31C93" w14:textId="10E1DC5C" w:rsidR="005D20B0" w:rsidRPr="00B17F18" w:rsidRDefault="005D20B0" w:rsidP="00F23742">
      <w:pPr>
        <w:spacing w:line="480" w:lineRule="auto"/>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b/>
          <w:sz w:val="24"/>
          <w:szCs w:val="24"/>
        </w:rPr>
        <w:t>Methods:</w:t>
      </w:r>
      <w:r w:rsidRPr="00B17F18">
        <w:rPr>
          <w:rFonts w:ascii="Times New Roman" w:eastAsia="Times New Roman" w:hAnsi="Times New Roman" w:cs="Times New Roman"/>
          <w:sz w:val="24"/>
          <w:szCs w:val="24"/>
        </w:rPr>
        <w:t xml:space="preserve"> This research utilizes data from the 2019 Bangladesh Multiple Indicator Cluster Survey (MICS).</w:t>
      </w:r>
      <w:r w:rsidR="008E7124" w:rsidRPr="00B17F18">
        <w:rPr>
          <w:rFonts w:ascii="Times New Roman" w:eastAsia="Times New Roman" w:hAnsi="Times New Roman" w:cs="Times New Roman"/>
          <w:sz w:val="24"/>
          <w:szCs w:val="24"/>
        </w:rPr>
        <w:t xml:space="preserve"> </w:t>
      </w:r>
      <w:bookmarkStart w:id="3" w:name="_Hlk172713530"/>
      <w:r w:rsidR="007D376D" w:rsidRPr="00B17F18">
        <w:rPr>
          <w:rFonts w:ascii="Times New Roman" w:eastAsia="Times New Roman" w:hAnsi="Times New Roman" w:cs="Times New Roman"/>
          <w:sz w:val="24"/>
          <w:szCs w:val="24"/>
        </w:rPr>
        <w:t>The dataset consists of 23,402 cases</w:t>
      </w:r>
      <w:r w:rsidR="00896878" w:rsidRPr="00E746FC">
        <w:rPr>
          <w:rFonts w:ascii="Times New Roman" w:eastAsia="Times New Roman" w:hAnsi="Times New Roman" w:cs="Times New Roman"/>
          <w:sz w:val="24"/>
          <w:szCs w:val="24"/>
        </w:rPr>
        <w:t>;</w:t>
      </w:r>
      <w:r w:rsidR="007D376D" w:rsidRPr="00B17F18">
        <w:rPr>
          <w:rFonts w:ascii="Times New Roman" w:eastAsia="Times New Roman" w:hAnsi="Times New Roman" w:cs="Times New Roman"/>
          <w:sz w:val="24"/>
          <w:szCs w:val="24"/>
        </w:rPr>
        <w:t xml:space="preserve"> among them</w:t>
      </w:r>
      <w:r w:rsidR="00C13A65" w:rsidRPr="00B17F18">
        <w:rPr>
          <w:rFonts w:ascii="Times New Roman" w:eastAsia="Times New Roman" w:hAnsi="Times New Roman" w:cs="Times New Roman"/>
          <w:sz w:val="24"/>
          <w:szCs w:val="24"/>
        </w:rPr>
        <w:t>,</w:t>
      </w:r>
      <w:r w:rsidR="007D376D" w:rsidRPr="00B17F18">
        <w:rPr>
          <w:rFonts w:ascii="Times New Roman" w:eastAsia="Times New Roman" w:hAnsi="Times New Roman" w:cs="Times New Roman"/>
          <w:sz w:val="24"/>
          <w:szCs w:val="24"/>
        </w:rPr>
        <w:t xml:space="preserve"> </w:t>
      </w:r>
      <w:r w:rsidR="008E7124" w:rsidRPr="00B17F18">
        <w:rPr>
          <w:rFonts w:ascii="Times New Roman" w:eastAsia="Times New Roman" w:hAnsi="Times New Roman" w:cs="Times New Roman"/>
          <w:sz w:val="24"/>
          <w:szCs w:val="24"/>
          <w:lang w:val="en-US" w:bidi="ar-SA"/>
        </w:rPr>
        <w:t xml:space="preserve">587 cases resulted in </w:t>
      </w:r>
      <w:r w:rsidR="00665AAE" w:rsidRPr="00B17F18">
        <w:rPr>
          <w:rFonts w:ascii="Times New Roman" w:eastAsia="Times New Roman" w:hAnsi="Times New Roman" w:cs="Times New Roman"/>
          <w:sz w:val="24"/>
          <w:szCs w:val="24"/>
          <w:lang w:val="en-US" w:bidi="ar-SA"/>
        </w:rPr>
        <w:t xml:space="preserve">infant </w:t>
      </w:r>
      <w:r w:rsidR="008E7124" w:rsidRPr="00B17F18">
        <w:rPr>
          <w:rFonts w:ascii="Times New Roman" w:eastAsia="Times New Roman" w:hAnsi="Times New Roman" w:cs="Times New Roman"/>
          <w:sz w:val="24"/>
          <w:szCs w:val="24"/>
          <w:lang w:val="en-US" w:bidi="ar-SA"/>
        </w:rPr>
        <w:t>death</w:t>
      </w:r>
      <w:bookmarkEnd w:id="3"/>
      <w:r w:rsidR="008E7124" w:rsidRPr="00B17F18">
        <w:rPr>
          <w:rFonts w:ascii="Times New Roman" w:eastAsia="Times New Roman" w:hAnsi="Times New Roman" w:cs="Times New Roman"/>
          <w:sz w:val="24"/>
          <w:szCs w:val="24"/>
          <w:lang w:val="en-US" w:bidi="ar-SA"/>
        </w:rPr>
        <w:t xml:space="preserve">. </w:t>
      </w:r>
      <w:r w:rsidR="00665AAE" w:rsidRPr="00B17F18">
        <w:rPr>
          <w:rFonts w:ascii="Times New Roman" w:eastAsia="Times New Roman" w:hAnsi="Times New Roman" w:cs="Times New Roman"/>
          <w:sz w:val="24"/>
          <w:szCs w:val="24"/>
          <w:lang w:val="en-US" w:bidi="ar-SA"/>
        </w:rPr>
        <w:t>The outcome variable was infant mortality, which</w:t>
      </w:r>
      <w:r w:rsidR="00957681" w:rsidRPr="00B17F18">
        <w:rPr>
          <w:rFonts w:ascii="Times New Roman" w:eastAsia="Times New Roman" w:hAnsi="Times New Roman" w:cs="Times New Roman"/>
          <w:sz w:val="24"/>
          <w:szCs w:val="24"/>
          <w:lang w:val="en-US" w:bidi="ar-SA"/>
        </w:rPr>
        <w:t xml:space="preserve"> was</w:t>
      </w:r>
      <w:r w:rsidR="00665AAE" w:rsidRPr="00B17F18">
        <w:rPr>
          <w:rFonts w:ascii="Times New Roman" w:eastAsia="Times New Roman" w:hAnsi="Times New Roman" w:cs="Times New Roman"/>
          <w:sz w:val="24"/>
          <w:szCs w:val="24"/>
          <w:lang w:val="en-US" w:bidi="ar-SA"/>
        </w:rPr>
        <w:t xml:space="preserve"> binary</w:t>
      </w:r>
      <w:r w:rsidR="00957681" w:rsidRPr="00B17F18">
        <w:rPr>
          <w:rFonts w:ascii="Times New Roman" w:eastAsia="Times New Roman" w:hAnsi="Times New Roman" w:cs="Times New Roman"/>
          <w:sz w:val="24"/>
          <w:szCs w:val="24"/>
          <w:lang w:val="en-US" w:bidi="ar-SA"/>
        </w:rPr>
        <w:t>.</w:t>
      </w:r>
      <w:r w:rsidR="00665AAE" w:rsidRPr="00B17F18">
        <w:rPr>
          <w:rFonts w:ascii="Times New Roman" w:eastAsia="Times New Roman" w:hAnsi="Times New Roman" w:cs="Times New Roman"/>
          <w:sz w:val="24"/>
          <w:szCs w:val="24"/>
          <w:lang w:val="en-US" w:bidi="ar-SA"/>
        </w:rPr>
        <w:t xml:space="preserve"> </w:t>
      </w:r>
      <w:r w:rsidR="00067C89" w:rsidRPr="00B17F18">
        <w:rPr>
          <w:rFonts w:ascii="Times New Roman" w:eastAsia="Times New Roman" w:hAnsi="Times New Roman" w:cs="Times New Roman"/>
          <w:sz w:val="24"/>
          <w:szCs w:val="24"/>
          <w:lang w:val="en-US" w:bidi="ar-SA"/>
        </w:rPr>
        <w:t xml:space="preserve">The independent variables identified as potential contributors to the cause of death included tetanus toxoid vaccination status, mode of delivery (cesarean section or not), and mother's education level, among others. </w:t>
      </w:r>
      <w:r w:rsidRPr="00B17F18">
        <w:rPr>
          <w:rFonts w:ascii="Times New Roman" w:eastAsia="Times New Roman" w:hAnsi="Times New Roman" w:cs="Times New Roman"/>
          <w:sz w:val="24"/>
          <w:szCs w:val="24"/>
        </w:rPr>
        <w:t xml:space="preserve">The Poisson model was employed to </w:t>
      </w:r>
      <w:r w:rsidR="00F23742" w:rsidRPr="00B17F18">
        <w:rPr>
          <w:rFonts w:ascii="Times New Roman" w:eastAsia="Times New Roman" w:hAnsi="Times New Roman" w:cs="Times New Roman"/>
          <w:sz w:val="24"/>
          <w:szCs w:val="24"/>
          <w:lang w:val="en-US" w:bidi="ar-SA"/>
        </w:rPr>
        <w:t>analyze</w:t>
      </w:r>
      <w:r w:rsidR="00957681" w:rsidRPr="00B17F18">
        <w:rPr>
          <w:rFonts w:ascii="Times New Roman" w:eastAsia="Times New Roman" w:hAnsi="Times New Roman" w:cs="Times New Roman"/>
          <w:sz w:val="24"/>
          <w:szCs w:val="24"/>
          <w:lang w:val="en-US" w:bidi="ar-SA"/>
        </w:rPr>
        <w:t xml:space="preserve"> the</w:t>
      </w:r>
      <w:r w:rsidR="00F23742" w:rsidRPr="00B17F18">
        <w:rPr>
          <w:rFonts w:ascii="Times New Roman" w:eastAsia="Times New Roman" w:hAnsi="Times New Roman" w:cs="Times New Roman"/>
          <w:sz w:val="24"/>
          <w:szCs w:val="24"/>
          <w:lang w:val="en-US" w:bidi="ar-SA"/>
        </w:rPr>
        <w:t xml:space="preserve"> </w:t>
      </w:r>
      <w:r w:rsidR="00665AAE" w:rsidRPr="00B17F18">
        <w:rPr>
          <w:rFonts w:ascii="Times New Roman" w:eastAsia="Times New Roman" w:hAnsi="Times New Roman" w:cs="Times New Roman"/>
          <w:sz w:val="24"/>
          <w:szCs w:val="24"/>
        </w:rPr>
        <w:t xml:space="preserve">data. </w:t>
      </w:r>
    </w:p>
    <w:p w14:paraId="5FFBE959" w14:textId="66AC2E23" w:rsidR="005D20B0" w:rsidRPr="00795BB1" w:rsidRDefault="005D20B0" w:rsidP="00795BB1">
      <w:pPr>
        <w:spacing w:line="480" w:lineRule="auto"/>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b/>
          <w:sz w:val="24"/>
          <w:szCs w:val="24"/>
        </w:rPr>
        <w:t>Results:</w:t>
      </w:r>
      <w:r w:rsidRPr="00B17F18">
        <w:rPr>
          <w:rFonts w:ascii="Times New Roman" w:eastAsia="Times New Roman" w:hAnsi="Times New Roman" w:cs="Times New Roman"/>
          <w:sz w:val="24"/>
          <w:szCs w:val="24"/>
        </w:rPr>
        <w:t xml:space="preserve"> </w:t>
      </w:r>
      <w:r w:rsidR="00665AAE" w:rsidRPr="00B17F18">
        <w:rPr>
          <w:rFonts w:ascii="Times New Roman" w:eastAsia="Times New Roman" w:hAnsi="Times New Roman" w:cs="Times New Roman"/>
          <w:sz w:val="24"/>
          <w:szCs w:val="24"/>
        </w:rPr>
        <w:t xml:space="preserve">The analyses showed that the neonatal mortality </w:t>
      </w:r>
      <w:r w:rsidR="00315306" w:rsidRPr="00B17F18">
        <w:rPr>
          <w:rFonts w:ascii="Times New Roman" w:eastAsia="Times New Roman" w:hAnsi="Times New Roman" w:cs="Times New Roman"/>
          <w:sz w:val="24"/>
          <w:szCs w:val="24"/>
        </w:rPr>
        <w:t>rate</w:t>
      </w:r>
      <w:r w:rsidR="00315306" w:rsidRPr="00B17F18" w:rsidDel="00665AAE">
        <w:rPr>
          <w:rFonts w:ascii="Times New Roman" w:eastAsia="Times New Roman" w:hAnsi="Times New Roman" w:cs="Times New Roman"/>
          <w:sz w:val="24"/>
          <w:szCs w:val="24"/>
        </w:rPr>
        <w:t xml:space="preserve"> </w:t>
      </w:r>
      <w:r w:rsidR="00315306" w:rsidRPr="00B17F18">
        <w:rPr>
          <w:rFonts w:ascii="Times New Roman" w:eastAsia="Times New Roman" w:hAnsi="Times New Roman" w:cs="Times New Roman"/>
          <w:sz w:val="24"/>
          <w:szCs w:val="24"/>
        </w:rPr>
        <w:t>was</w:t>
      </w:r>
      <w:r w:rsidR="00665AAE" w:rsidRPr="00B17F18">
        <w:rPr>
          <w:rFonts w:ascii="Times New Roman" w:eastAsia="Times New Roman" w:hAnsi="Times New Roman" w:cs="Times New Roman"/>
          <w:sz w:val="24"/>
          <w:szCs w:val="24"/>
        </w:rPr>
        <w:t xml:space="preserve"> </w:t>
      </w:r>
      <w:r w:rsidRPr="00B17F18">
        <w:rPr>
          <w:rFonts w:ascii="Times New Roman" w:eastAsia="Times New Roman" w:hAnsi="Times New Roman" w:cs="Times New Roman"/>
          <w:sz w:val="24"/>
          <w:szCs w:val="24"/>
        </w:rPr>
        <w:t>2.51%. Notably,</w:t>
      </w:r>
      <w:r w:rsidR="00A302BB" w:rsidRPr="00B17F18">
        <w:rPr>
          <w:rFonts w:ascii="Times New Roman" w:eastAsia="Times New Roman" w:hAnsi="Times New Roman" w:cs="Times New Roman"/>
          <w:sz w:val="24"/>
          <w:szCs w:val="24"/>
        </w:rPr>
        <w:t xml:space="preserve"> </w:t>
      </w:r>
      <w:r w:rsidRPr="00B17F18">
        <w:rPr>
          <w:rFonts w:ascii="Times New Roman" w:eastAsia="Times New Roman" w:hAnsi="Times New Roman" w:cs="Times New Roman"/>
          <w:sz w:val="24"/>
          <w:szCs w:val="24"/>
        </w:rPr>
        <w:t>45.90% of mothers received</w:t>
      </w:r>
      <w:r w:rsidR="009F6FF0" w:rsidRPr="00B17F18">
        <w:rPr>
          <w:rFonts w:ascii="Times New Roman" w:eastAsia="Times New Roman" w:hAnsi="Times New Roman" w:cs="Times New Roman"/>
          <w:sz w:val="24"/>
          <w:szCs w:val="24"/>
        </w:rPr>
        <w:t xml:space="preserve"> </w:t>
      </w:r>
      <w:r w:rsidR="009F6FF0" w:rsidRPr="00B17F18">
        <w:rPr>
          <w:rFonts w:ascii="Times New Roman" w:eastAsia="Times New Roman" w:hAnsi="Times New Roman" w:cs="Times New Roman"/>
          <w:sz w:val="24"/>
          <w:szCs w:val="24"/>
          <w:lang w:val="en-US" w:bidi="ar-SA"/>
        </w:rPr>
        <w:t xml:space="preserve">the </w:t>
      </w:r>
      <w:r w:rsidRPr="00B17F18">
        <w:rPr>
          <w:rFonts w:ascii="Times New Roman" w:eastAsia="Times New Roman" w:hAnsi="Times New Roman" w:cs="Times New Roman"/>
          <w:sz w:val="24"/>
          <w:szCs w:val="24"/>
        </w:rPr>
        <w:t xml:space="preserve">MTT vaccination during pregnancy. Among </w:t>
      </w:r>
      <w:r w:rsidR="00665AAE" w:rsidRPr="00B17F18">
        <w:rPr>
          <w:rFonts w:ascii="Times New Roman" w:eastAsia="Times New Roman" w:hAnsi="Times New Roman" w:cs="Times New Roman"/>
          <w:sz w:val="24"/>
          <w:szCs w:val="24"/>
        </w:rPr>
        <w:t>them</w:t>
      </w:r>
      <w:r w:rsidRPr="00B17F18">
        <w:rPr>
          <w:rFonts w:ascii="Times New Roman" w:eastAsia="Times New Roman" w:hAnsi="Times New Roman" w:cs="Times New Roman"/>
          <w:sz w:val="24"/>
          <w:szCs w:val="24"/>
        </w:rPr>
        <w:t>, 23.07% received a single dose</w:t>
      </w:r>
      <w:r w:rsidR="009F6FF0" w:rsidRPr="00B17F18">
        <w:rPr>
          <w:rFonts w:ascii="Times New Roman" w:eastAsia="Times New Roman" w:hAnsi="Times New Roman" w:cs="Times New Roman"/>
          <w:sz w:val="24"/>
          <w:szCs w:val="24"/>
        </w:rPr>
        <w:t>,</w:t>
      </w:r>
      <w:r w:rsidRPr="00B17F18">
        <w:rPr>
          <w:rFonts w:ascii="Times New Roman" w:eastAsia="Times New Roman" w:hAnsi="Times New Roman" w:cs="Times New Roman"/>
          <w:sz w:val="24"/>
          <w:szCs w:val="24"/>
        </w:rPr>
        <w:t xml:space="preserve"> and 22.82% took adequate doses (receiving more than two doses) and adhered to WHO guidelines. </w:t>
      </w:r>
      <w:r w:rsidR="00056255" w:rsidRPr="00B17F18">
        <w:rPr>
          <w:rFonts w:ascii="Times New Roman" w:eastAsia="Times New Roman" w:hAnsi="Times New Roman" w:cs="Times New Roman"/>
          <w:sz w:val="24"/>
          <w:szCs w:val="24"/>
          <w:lang w:val="en-US" w:bidi="ar-SA"/>
        </w:rPr>
        <w:t xml:space="preserve">The adjusted incidence rate ratio (IRR) was 1.36, which indicates that there was a 36% higher risk of neonatal mortality </w:t>
      </w:r>
      <w:r w:rsidR="00056255" w:rsidRPr="00B17F18">
        <w:rPr>
          <w:rFonts w:ascii="Times New Roman" w:eastAsia="Times New Roman" w:hAnsi="Times New Roman" w:cs="Times New Roman"/>
          <w:sz w:val="24"/>
          <w:szCs w:val="24"/>
          <w:lang w:val="en-US" w:bidi="ar-SA"/>
        </w:rPr>
        <w:lastRenderedPageBreak/>
        <w:t>for those children whose mothers did not take TT (IRR = 1.36, p = 0.081). We also found that women from middle-class households (IRR = 1.58, 95% CI = 0.98, 2.54) and women with higher parity (IRR = 1.96, 95% CI = 0.95, 4.03) also had a higher risk of newborn fatalities. A comparable trend has been observed regarding the correlation between the number of tetanus doses administered and neonatal mortality, where it also emphasizes the importance of receiving adequate doses (a minimum of 2 doses of tetanus vaccine) to mitigate neonatal mortality (</w:t>
      </w:r>
      <w:r w:rsidR="00985394" w:rsidRPr="00B17F18">
        <w:rPr>
          <w:rFonts w:ascii="Times New Roman" w:eastAsia="Times New Roman" w:hAnsi="Times New Roman" w:cs="Times New Roman"/>
          <w:sz w:val="24"/>
          <w:szCs w:val="24"/>
          <w:lang w:val="en-US" w:bidi="ar-SA"/>
        </w:rPr>
        <w:t>adjusted</w:t>
      </w:r>
      <w:r w:rsidR="00056255" w:rsidRPr="00B17F18">
        <w:rPr>
          <w:rFonts w:ascii="Times New Roman" w:eastAsia="Times New Roman" w:hAnsi="Times New Roman" w:cs="Times New Roman"/>
          <w:sz w:val="24"/>
          <w:szCs w:val="24"/>
          <w:lang w:val="en-US" w:bidi="ar-SA"/>
        </w:rPr>
        <w:t xml:space="preserve"> IRR = 0.</w:t>
      </w:r>
      <w:r w:rsidR="00985394" w:rsidRPr="00B17F18">
        <w:rPr>
          <w:rFonts w:ascii="Times New Roman" w:eastAsia="Times New Roman" w:hAnsi="Times New Roman" w:cs="Times New Roman"/>
          <w:sz w:val="24"/>
          <w:szCs w:val="24"/>
          <w:lang w:val="en-US" w:bidi="ar-SA"/>
        </w:rPr>
        <w:t>54</w:t>
      </w:r>
      <w:r w:rsidR="00056255" w:rsidRPr="00B17F18">
        <w:rPr>
          <w:rFonts w:ascii="Times New Roman" w:eastAsia="Times New Roman" w:hAnsi="Times New Roman" w:cs="Times New Roman"/>
          <w:sz w:val="24"/>
          <w:szCs w:val="24"/>
          <w:lang w:val="en-US" w:bidi="ar-SA"/>
        </w:rPr>
        <w:t>, 95% CI = 0.</w:t>
      </w:r>
      <w:r w:rsidR="00985394" w:rsidRPr="00B17F18">
        <w:rPr>
          <w:rFonts w:ascii="Times New Roman" w:eastAsia="Times New Roman" w:hAnsi="Times New Roman" w:cs="Times New Roman"/>
          <w:sz w:val="24"/>
          <w:szCs w:val="24"/>
          <w:lang w:val="en-US" w:bidi="ar-SA"/>
        </w:rPr>
        <w:t>29</w:t>
      </w:r>
      <w:r w:rsidR="00056255" w:rsidRPr="00B17F18">
        <w:rPr>
          <w:rFonts w:ascii="Times New Roman" w:eastAsia="Times New Roman" w:hAnsi="Times New Roman" w:cs="Times New Roman"/>
          <w:sz w:val="24"/>
          <w:szCs w:val="24"/>
          <w:lang w:val="en-US" w:bidi="ar-SA"/>
        </w:rPr>
        <w:t>, 1.</w:t>
      </w:r>
      <w:r w:rsidR="00985394" w:rsidRPr="00B17F18">
        <w:rPr>
          <w:rFonts w:ascii="Times New Roman" w:eastAsia="Times New Roman" w:hAnsi="Times New Roman" w:cs="Times New Roman"/>
          <w:sz w:val="24"/>
          <w:szCs w:val="24"/>
          <w:lang w:val="en-US" w:bidi="ar-SA"/>
        </w:rPr>
        <w:t>01</w:t>
      </w:r>
      <w:r w:rsidR="00056255" w:rsidRPr="00B17F18">
        <w:rPr>
          <w:rFonts w:ascii="Times New Roman" w:eastAsia="Times New Roman" w:hAnsi="Times New Roman" w:cs="Times New Roman"/>
          <w:sz w:val="24"/>
          <w:szCs w:val="24"/>
          <w:lang w:val="en-US" w:bidi="ar-SA"/>
        </w:rPr>
        <w:t>) in comparison to no doses received.</w:t>
      </w:r>
      <w:r w:rsidR="00303776" w:rsidRPr="00B17F18" w:rsidDel="00056255">
        <w:rPr>
          <w:rFonts w:ascii="Times New Roman" w:eastAsia="Times New Roman" w:hAnsi="Times New Roman" w:cs="Times New Roman"/>
          <w:sz w:val="24"/>
          <w:szCs w:val="24"/>
        </w:rPr>
        <w:t xml:space="preserve"> </w:t>
      </w:r>
    </w:p>
    <w:p w14:paraId="6B85ED33" w14:textId="1177D043" w:rsidR="00762BF6" w:rsidRPr="00795BB1" w:rsidRDefault="005D20B0" w:rsidP="00762BF6">
      <w:pPr>
        <w:spacing w:after="240" w:line="456"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b/>
          <w:bCs/>
          <w:sz w:val="24"/>
          <w:szCs w:val="24"/>
          <w:lang w:val="en-US"/>
        </w:rPr>
        <w:t>Conclusion:</w:t>
      </w:r>
      <w:r w:rsidRPr="00B17F18">
        <w:rPr>
          <w:rFonts w:ascii="Times New Roman" w:eastAsia="Times New Roman" w:hAnsi="Times New Roman" w:cs="Times New Roman"/>
          <w:sz w:val="24"/>
          <w:szCs w:val="24"/>
          <w:lang w:val="en-US"/>
        </w:rPr>
        <w:t xml:space="preserve"> </w:t>
      </w:r>
      <w:r w:rsidR="008F2248" w:rsidRPr="00B17F18">
        <w:rPr>
          <w:rFonts w:ascii="Times New Roman" w:eastAsia="Times New Roman" w:hAnsi="Times New Roman" w:cs="Times New Roman"/>
          <w:sz w:val="24"/>
          <w:szCs w:val="24"/>
          <w:lang w:val="en-US"/>
        </w:rPr>
        <w:t xml:space="preserve">Administering a minimum of one maternal tetanus dose significantly lowers the risk of neonatal mortality. </w:t>
      </w:r>
      <w:r w:rsidR="008741E7" w:rsidRPr="00B17F18">
        <w:rPr>
          <w:rFonts w:ascii="Times New Roman" w:eastAsia="Times New Roman" w:hAnsi="Times New Roman" w:cs="Times New Roman"/>
          <w:sz w:val="24"/>
          <w:szCs w:val="24"/>
          <w:lang w:val="en-US"/>
        </w:rPr>
        <w:t>Other than M</w:t>
      </w:r>
      <w:r w:rsidR="00957681" w:rsidRPr="00B17F18">
        <w:rPr>
          <w:rFonts w:ascii="Times New Roman" w:eastAsia="Times New Roman" w:hAnsi="Times New Roman" w:cs="Times New Roman"/>
          <w:sz w:val="24"/>
          <w:szCs w:val="24"/>
          <w:lang w:val="en-US"/>
        </w:rPr>
        <w:t xml:space="preserve">aternal </w:t>
      </w:r>
      <w:r w:rsidR="008741E7" w:rsidRPr="00B17F18">
        <w:rPr>
          <w:rFonts w:ascii="Times New Roman" w:eastAsia="Times New Roman" w:hAnsi="Times New Roman" w:cs="Times New Roman"/>
          <w:sz w:val="24"/>
          <w:szCs w:val="24"/>
          <w:lang w:val="en-US"/>
        </w:rPr>
        <w:t>T</w:t>
      </w:r>
      <w:r w:rsidR="00957681" w:rsidRPr="00B17F18">
        <w:rPr>
          <w:rFonts w:ascii="Times New Roman" w:eastAsia="Times New Roman" w:hAnsi="Times New Roman" w:cs="Times New Roman"/>
          <w:sz w:val="24"/>
          <w:szCs w:val="24"/>
          <w:lang w:val="en-US"/>
        </w:rPr>
        <w:t xml:space="preserve">etanus </w:t>
      </w:r>
      <w:r w:rsidR="008741E7" w:rsidRPr="00B17F18">
        <w:rPr>
          <w:rFonts w:ascii="Times New Roman" w:eastAsia="Times New Roman" w:hAnsi="Times New Roman" w:cs="Times New Roman"/>
          <w:sz w:val="24"/>
          <w:szCs w:val="24"/>
          <w:lang w:val="en-US"/>
        </w:rPr>
        <w:t>T</w:t>
      </w:r>
      <w:r w:rsidR="00957681" w:rsidRPr="00B17F18">
        <w:rPr>
          <w:rFonts w:ascii="Times New Roman" w:eastAsia="Times New Roman" w:hAnsi="Times New Roman" w:cs="Times New Roman"/>
          <w:sz w:val="24"/>
          <w:szCs w:val="24"/>
          <w:lang w:val="en-US"/>
        </w:rPr>
        <w:t>oxoid vaccination</w:t>
      </w:r>
      <w:r w:rsidR="008741E7" w:rsidRPr="00B17F18">
        <w:rPr>
          <w:rFonts w:ascii="Times New Roman" w:eastAsia="Times New Roman" w:hAnsi="Times New Roman" w:cs="Times New Roman"/>
          <w:sz w:val="24"/>
          <w:szCs w:val="24"/>
          <w:lang w:val="en-US"/>
        </w:rPr>
        <w:t>, t</w:t>
      </w:r>
      <w:r w:rsidRPr="00B17F18">
        <w:rPr>
          <w:rFonts w:ascii="Times New Roman" w:eastAsia="Times New Roman" w:hAnsi="Times New Roman" w:cs="Times New Roman"/>
          <w:sz w:val="24"/>
          <w:szCs w:val="24"/>
          <w:lang w:val="en-US"/>
        </w:rPr>
        <w:t xml:space="preserve">he </w:t>
      </w:r>
      <w:r w:rsidR="008741E7" w:rsidRPr="00B17F18">
        <w:rPr>
          <w:rFonts w:ascii="Times New Roman" w:eastAsia="Times New Roman" w:hAnsi="Times New Roman" w:cs="Times New Roman"/>
          <w:sz w:val="24"/>
          <w:szCs w:val="24"/>
          <w:lang w:val="en-US"/>
        </w:rPr>
        <w:t>analyses</w:t>
      </w:r>
      <w:r w:rsidR="00523C2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underscore various contributors to neonatal mortality, encompassing maternal healthcare, delivery procedures, socio-economic status, and education. Targeted interventions addressing these factors have the potential to efficiently decrease neonatal mortality rates and improve overall maternal and child health.</w:t>
      </w:r>
    </w:p>
    <w:p w14:paraId="51530966" w14:textId="070BD20D" w:rsidR="005D20B0" w:rsidRPr="00B17F18" w:rsidRDefault="005D20B0" w:rsidP="00762BF6">
      <w:pPr>
        <w:spacing w:line="456" w:lineRule="auto"/>
        <w:jc w:val="both"/>
        <w:rPr>
          <w:rFonts w:ascii="Times New Roman" w:eastAsia="Times New Roman" w:hAnsi="Times New Roman" w:cs="Times New Roman"/>
          <w:b/>
          <w:sz w:val="24"/>
          <w:szCs w:val="24"/>
        </w:rPr>
        <w:sectPr w:rsidR="005D20B0" w:rsidRPr="00B17F18" w:rsidSect="00022BBD">
          <w:footerReference w:type="default" r:id="rId12"/>
          <w:pgSz w:w="12240" w:h="15840"/>
          <w:pgMar w:top="1440" w:right="907" w:bottom="1440" w:left="994" w:header="720" w:footer="720" w:gutter="0"/>
          <w:lnNumType w:countBy="1" w:restart="continuous"/>
          <w:pgNumType w:start="1"/>
          <w:cols w:space="720"/>
          <w:docGrid w:linePitch="299"/>
        </w:sectPr>
      </w:pPr>
      <w:r w:rsidRPr="00B17F18">
        <w:rPr>
          <w:rFonts w:ascii="Times New Roman" w:eastAsia="Times New Roman" w:hAnsi="Times New Roman" w:cs="Times New Roman"/>
          <w:b/>
          <w:sz w:val="24"/>
          <w:szCs w:val="24"/>
        </w:rPr>
        <w:t xml:space="preserve">Keywords: </w:t>
      </w:r>
      <w:r w:rsidRPr="00B17F18">
        <w:rPr>
          <w:rFonts w:ascii="Times New Roman" w:eastAsia="Times New Roman" w:hAnsi="Times New Roman" w:cs="Times New Roman"/>
          <w:sz w:val="24"/>
          <w:szCs w:val="24"/>
        </w:rPr>
        <w:t>Tetanus, tetanus toxoid vaccine, neonatal death, neonatal mortality, maternal tetanus, adequate doses.</w:t>
      </w:r>
    </w:p>
    <w:p w14:paraId="0553DDF3" w14:textId="7794F44D" w:rsidR="000F48C1" w:rsidRPr="00B17F18" w:rsidRDefault="005D20B0" w:rsidP="005D20B0">
      <w:pPr>
        <w:spacing w:line="240" w:lineRule="auto"/>
        <w:jc w:val="both"/>
        <w:rPr>
          <w:rFonts w:ascii="Times New Roman" w:eastAsia="Times New Roman" w:hAnsi="Times New Roman" w:cs="Times New Roman"/>
          <w:b/>
          <w:sz w:val="36"/>
          <w:szCs w:val="36"/>
        </w:rPr>
      </w:pPr>
      <w:r w:rsidRPr="00B17F18">
        <w:rPr>
          <w:rFonts w:ascii="Times New Roman" w:eastAsia="Times New Roman" w:hAnsi="Times New Roman" w:cs="Times New Roman"/>
          <w:b/>
          <w:sz w:val="36"/>
          <w:szCs w:val="36"/>
        </w:rPr>
        <w:lastRenderedPageBreak/>
        <w:t>Introduction</w:t>
      </w:r>
    </w:p>
    <w:p w14:paraId="6AFAA7BE" w14:textId="77777777" w:rsidR="005E3302" w:rsidRPr="00B17F18" w:rsidRDefault="005E3302" w:rsidP="00A4744F">
      <w:pPr>
        <w:spacing w:line="240" w:lineRule="auto"/>
        <w:jc w:val="both"/>
        <w:rPr>
          <w:rFonts w:ascii="Times New Roman" w:eastAsia="Times New Roman" w:hAnsi="Times New Roman" w:cs="Times New Roman"/>
          <w:b/>
          <w:sz w:val="24"/>
          <w:szCs w:val="24"/>
        </w:rPr>
      </w:pPr>
    </w:p>
    <w:p w14:paraId="3C28E337" w14:textId="53D57BB0" w:rsidR="00655172" w:rsidRPr="00B17F18" w:rsidRDefault="006873D8" w:rsidP="00795BB1">
      <w:pPr>
        <w:spacing w:line="480" w:lineRule="auto"/>
        <w:ind w:firstLine="720"/>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bidi="ar-SA"/>
        </w:rPr>
        <w:t xml:space="preserve">Tetanus is an acute infectious disease that continues to pose a significant public health challenge. </w:t>
      </w:r>
      <w:r w:rsidR="009D5F89" w:rsidRPr="00B17F18">
        <w:rPr>
          <w:rFonts w:ascii="Times New Roman" w:eastAsia="Times New Roman" w:hAnsi="Times New Roman" w:cs="Times New Roman"/>
          <w:sz w:val="24"/>
          <w:szCs w:val="24"/>
          <w:lang w:val="en-US" w:bidi="ar-SA"/>
        </w:rPr>
        <w:t xml:space="preserve">It occurs when the umbilical stump is covered with contaminated material or when non-sterile tools are used to cut the umbilical cord </w:t>
      </w:r>
      <w:sdt>
        <w:sdtPr>
          <w:rPr>
            <w:rFonts w:ascii="Times New Roman" w:eastAsia="Times New Roman" w:hAnsi="Times New Roman" w:cs="Times New Roman"/>
            <w:color w:val="000000"/>
            <w:sz w:val="24"/>
            <w:szCs w:val="24"/>
            <w:lang w:val="en-US"/>
          </w:rPr>
          <w:tag w:val="MENDELEY_CITATION_v3_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"/>
          <w:id w:val="874973553"/>
          <w:placeholder>
            <w:docPart w:val="DefaultPlaceholder_-1854013440"/>
          </w:placeholder>
        </w:sdtPr>
        <w:sdtContent>
          <w:r w:rsidR="00775840" w:rsidRPr="0079495E">
            <w:rPr>
              <w:rFonts w:ascii="Times New Roman" w:eastAsia="Times New Roman" w:hAnsi="Times New Roman" w:cs="Times New Roman"/>
              <w:color w:val="000000"/>
              <w:sz w:val="24"/>
              <w:szCs w:val="24"/>
              <w:lang w:val="en-US"/>
            </w:rPr>
            <w:t>(1)</w:t>
          </w:r>
        </w:sdtContent>
      </w:sdt>
      <w:r w:rsidR="005D20B0" w:rsidRPr="00B17F18">
        <w:rPr>
          <w:rFonts w:ascii="Times New Roman" w:eastAsia="Times New Roman" w:hAnsi="Times New Roman" w:cs="Times New Roman"/>
          <w:sz w:val="24"/>
          <w:szCs w:val="24"/>
          <w:lang w:val="en-US"/>
        </w:rPr>
        <w:t xml:space="preserve">. </w:t>
      </w:r>
      <w:r w:rsidR="009D5F89" w:rsidRPr="00B17F18">
        <w:rPr>
          <w:rFonts w:ascii="Times New Roman" w:eastAsia="Times New Roman" w:hAnsi="Times New Roman" w:cs="Times New Roman"/>
          <w:sz w:val="24"/>
          <w:szCs w:val="24"/>
          <w:lang w:val="en-US" w:bidi="ar-SA"/>
        </w:rPr>
        <w:t xml:space="preserve">It can complicate surgery, intramuscular injections, gangrene, burns, ulcers, necrotic snakebites, middle ear infections, septic abortions, and childbirth </w:t>
      </w:r>
      <w:sdt>
        <w:sdtPr>
          <w:rPr>
            <w:rFonts w:ascii="Times New Roman" w:eastAsia="Times New Roman" w:hAnsi="Times New Roman" w:cs="Times New Roman"/>
            <w:color w:val="000000"/>
            <w:sz w:val="24"/>
            <w:szCs w:val="24"/>
            <w:lang w:val="en-US"/>
          </w:rPr>
          <w:tag w:val="MENDELEY_CITATION_v3_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"/>
          <w:id w:val="27020104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w:t>
          </w:r>
        </w:sdtContent>
      </w:sdt>
      <w:r w:rsidR="005D20B0" w:rsidRPr="00B17F18">
        <w:rPr>
          <w:rFonts w:ascii="Times New Roman" w:eastAsia="Times New Roman" w:hAnsi="Times New Roman" w:cs="Times New Roman"/>
          <w:sz w:val="24"/>
          <w:szCs w:val="24"/>
          <w:lang w:val="en-US"/>
        </w:rPr>
        <w:t>.</w:t>
      </w:r>
      <w:r w:rsidR="009D5F89" w:rsidRPr="00B17F18">
        <w:rPr>
          <w:rFonts w:ascii="Times New Roman" w:eastAsia="Times New Roman" w:hAnsi="Times New Roman" w:cs="Times New Roman"/>
          <w:sz w:val="24"/>
          <w:szCs w:val="24"/>
          <w:lang w:val="en-US"/>
        </w:rPr>
        <w:t xml:space="preserve"> </w:t>
      </w:r>
      <w:r w:rsidR="00AB3195" w:rsidRPr="00B17F18">
        <w:rPr>
          <w:rFonts w:ascii="Times New Roman" w:eastAsia="Times New Roman" w:hAnsi="Times New Roman" w:cs="Times New Roman"/>
          <w:sz w:val="24"/>
          <w:szCs w:val="24"/>
          <w:lang w:val="en-US"/>
        </w:rPr>
        <w:t xml:space="preserve">Tetanus can impact individuals across all age groups; however, it presents a particularly significant risk to newborns and pregnant women lacking adequate tetanus-toxoid vaccinations. </w:t>
      </w:r>
      <w:r w:rsidR="009D5F89" w:rsidRPr="00B17F18">
        <w:rPr>
          <w:rFonts w:ascii="Times New Roman" w:eastAsia="Times New Roman" w:hAnsi="Times New Roman" w:cs="Times New Roman"/>
          <w:sz w:val="24"/>
          <w:szCs w:val="24"/>
          <w:lang w:val="en-US" w:bidi="ar-SA"/>
        </w:rPr>
        <w:t>In such cases, the disease can often result in death or significant health complications</w:t>
      </w:r>
      <w:r w:rsidR="002829D2"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"/>
          <w:id w:val="930004280"/>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(3)</w:t>
          </w:r>
        </w:sdtContent>
      </w:sdt>
      <w:r w:rsidR="003C318B" w:rsidRPr="00B17F18">
        <w:rPr>
          <w:rFonts w:ascii="Times New Roman" w:eastAsia="Times New Roman" w:hAnsi="Times New Roman" w:cs="Times New Roman"/>
          <w:color w:val="000000"/>
          <w:sz w:val="24"/>
          <w:szCs w:val="24"/>
          <w:lang w:val="en-US"/>
        </w:rPr>
        <w:t>.</w:t>
      </w:r>
    </w:p>
    <w:p w14:paraId="081C25A0" w14:textId="2B7D7EF3" w:rsidR="00B702BD" w:rsidRPr="00795BB1" w:rsidRDefault="00B702BD">
      <w:pPr>
        <w:spacing w:line="480" w:lineRule="auto"/>
        <w:ind w:firstLine="720"/>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rPr>
        <w:t xml:space="preserve">The disease is caused by </w:t>
      </w:r>
      <w:r w:rsidRPr="00B17F18">
        <w:rPr>
          <w:rFonts w:ascii="Times New Roman" w:eastAsia="Times New Roman" w:hAnsi="Times New Roman" w:cs="Times New Roman"/>
          <w:i/>
          <w:iCs/>
          <w:sz w:val="24"/>
          <w:szCs w:val="24"/>
          <w:lang w:val="en-US"/>
        </w:rPr>
        <w:t>Clostridium tetani</w:t>
      </w:r>
      <w:r w:rsidRPr="00B17F18">
        <w:rPr>
          <w:rFonts w:ascii="Times New Roman" w:eastAsia="Times New Roman" w:hAnsi="Times New Roman" w:cs="Times New Roman"/>
          <w:sz w:val="24"/>
          <w:szCs w:val="24"/>
          <w:lang w:val="en-US"/>
        </w:rPr>
        <w:t xml:space="preserve"> bacteria. </w:t>
      </w:r>
      <w:r w:rsidRPr="00B17F18">
        <w:rPr>
          <w:rFonts w:ascii="Times New Roman" w:eastAsia="Times New Roman" w:hAnsi="Times New Roman" w:cs="Times New Roman"/>
          <w:sz w:val="24"/>
          <w:szCs w:val="24"/>
          <w:lang w:val="en-US" w:bidi="ar-SA"/>
        </w:rPr>
        <w:t xml:space="preserve">This common bacterium is typically found in soil, but it can also be found in human and domestic animal feces </w:t>
      </w:r>
      <w:sdt>
        <w:sdtPr>
          <w:rPr>
            <w:rFonts w:ascii="Times New Roman" w:eastAsia="Times New Roman" w:hAnsi="Times New Roman" w:cs="Times New Roman"/>
            <w:color w:val="000000"/>
            <w:sz w:val="24"/>
            <w:szCs w:val="24"/>
            <w:lang w:val="en-US"/>
          </w:rPr>
          <w:tag w:val="MENDELEY_CITATION_v3_eyJjaXRhdGlvbklEIjoiTUVOREVMRVlfQ0lUQVRJT05fY2RhYTNjZjktYjk5YS00ZGY4LWJkMTUtNTQxMjY4OTJlNmU3IiwicHJvcGVydGllcyI6eyJub3RlSW5kZXgiOjB9LCJpc0VkaXRlZCI6ZmFsc2UsIm1hbnVhbE92ZXJyaWRlIjp7ImlzTWFudWFsbHlPdmVycmlkZGVuIjpmYWxzZSwiY2l0ZXByb2NUZXh0IjoiKDQpIiwibWFudWFsT3ZlcnJpZGVUZXh0IjoiIn0sImNpdGF0aW9uSXRlbXMiOlt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1dfQ=="/>
          <w:id w:val="1315290250"/>
          <w:placeholder>
            <w:docPart w:val="A5417395D1014F6392313250124FB881"/>
          </w:placeholder>
        </w:sdtPr>
        <w:sdtContent>
          <w:r w:rsidR="00775840" w:rsidRPr="00775840">
            <w:rPr>
              <w:rFonts w:ascii="Times New Roman" w:eastAsia="Times New Roman" w:hAnsi="Times New Roman" w:cs="Times New Roman"/>
              <w:color w:val="000000"/>
              <w:sz w:val="24"/>
              <w:szCs w:val="24"/>
              <w:lang w:val="en-US"/>
            </w:rPr>
            <w:t>(4)</w:t>
          </w:r>
        </w:sdtContent>
      </w:sdt>
      <w:r w:rsidRPr="00B17F18">
        <w:rPr>
          <w:rFonts w:ascii="Times New Roman" w:eastAsia="Times New Roman" w:hAnsi="Times New Roman" w:cs="Times New Roman"/>
          <w:sz w:val="24"/>
          <w:szCs w:val="24"/>
          <w:lang w:val="en-US"/>
        </w:rPr>
        <w:t xml:space="preserve">. </w:t>
      </w:r>
      <w:r w:rsidR="00655172" w:rsidRPr="00B17F18">
        <w:rPr>
          <w:rFonts w:ascii="Times New Roman" w:eastAsia="Times New Roman" w:hAnsi="Times New Roman" w:cs="Times New Roman"/>
          <w:sz w:val="24"/>
          <w:szCs w:val="24"/>
          <w:lang w:val="en-US"/>
        </w:rPr>
        <w:t xml:space="preserve">Spores of </w:t>
      </w:r>
      <w:r w:rsidR="00563AFB" w:rsidRPr="00B17F18">
        <w:rPr>
          <w:rFonts w:ascii="Times New Roman" w:eastAsia="Times New Roman" w:hAnsi="Times New Roman" w:cs="Times New Roman"/>
          <w:i/>
          <w:iCs/>
          <w:sz w:val="24"/>
          <w:szCs w:val="24"/>
          <w:lang w:val="en-US"/>
        </w:rPr>
        <w:t xml:space="preserve">Clostridium </w:t>
      </w:r>
      <w:r w:rsidR="00221548" w:rsidRPr="00B17F18">
        <w:rPr>
          <w:rFonts w:ascii="Times New Roman" w:eastAsia="Times New Roman" w:hAnsi="Times New Roman" w:cs="Times New Roman"/>
          <w:i/>
          <w:iCs/>
          <w:sz w:val="24"/>
          <w:szCs w:val="24"/>
          <w:lang w:val="en-US"/>
        </w:rPr>
        <w:t>t</w:t>
      </w:r>
      <w:r w:rsidR="00563AFB" w:rsidRPr="00B17F18">
        <w:rPr>
          <w:rFonts w:ascii="Times New Roman" w:eastAsia="Times New Roman" w:hAnsi="Times New Roman" w:cs="Times New Roman"/>
          <w:i/>
          <w:iCs/>
          <w:sz w:val="24"/>
          <w:szCs w:val="24"/>
          <w:lang w:val="en-US"/>
        </w:rPr>
        <w:t>etan</w:t>
      </w:r>
      <w:r w:rsidR="00563AFB" w:rsidRPr="00B17F18">
        <w:rPr>
          <w:rFonts w:ascii="Times New Roman" w:eastAsia="Times New Roman" w:hAnsi="Times New Roman" w:cs="Times New Roman"/>
          <w:i/>
          <w:iCs/>
          <w:lang w:val="en-US"/>
        </w:rPr>
        <w:t>i</w:t>
      </w:r>
      <w:r w:rsidR="00563AFB" w:rsidRPr="00B17F18">
        <w:rPr>
          <w:rFonts w:ascii="Times New Roman" w:eastAsia="Times New Roman" w:hAnsi="Times New Roman" w:cs="Times New Roman"/>
          <w:lang w:val="en-US"/>
        </w:rPr>
        <w:t xml:space="preserve"> </w:t>
      </w:r>
      <w:r w:rsidR="00655172" w:rsidRPr="00B17F18">
        <w:rPr>
          <w:rFonts w:ascii="Times New Roman" w:eastAsia="Times New Roman" w:hAnsi="Times New Roman" w:cs="Times New Roman"/>
          <w:sz w:val="24"/>
          <w:szCs w:val="24"/>
          <w:lang w:val="en-US"/>
        </w:rPr>
        <w:t xml:space="preserve">enter the human body through wounds or small abrasions when anaerobic conditions are met. Tetanus can be avoided with proper care </w:t>
      </w:r>
      <w:r w:rsidR="00450BBF" w:rsidRPr="00B17F18">
        <w:rPr>
          <w:rFonts w:ascii="Times New Roman" w:eastAsia="Times New Roman" w:hAnsi="Times New Roman" w:cs="Times New Roman"/>
          <w:sz w:val="24"/>
          <w:szCs w:val="24"/>
          <w:lang w:val="en-US"/>
        </w:rPr>
        <w:t xml:space="preserve">whenever a wound arises </w:t>
      </w:r>
      <w:r w:rsidR="00655172" w:rsidRPr="00B17F18">
        <w:rPr>
          <w:rFonts w:ascii="Times New Roman" w:eastAsia="Times New Roman" w:hAnsi="Times New Roman" w:cs="Times New Roman"/>
          <w:sz w:val="24"/>
          <w:szCs w:val="24"/>
          <w:lang w:val="en-US"/>
        </w:rPr>
        <w:t>and</w:t>
      </w:r>
      <w:r w:rsidR="00450BBF" w:rsidRPr="00B17F18">
        <w:rPr>
          <w:rFonts w:ascii="Times New Roman" w:eastAsia="Times New Roman" w:hAnsi="Times New Roman" w:cs="Times New Roman"/>
          <w:sz w:val="24"/>
          <w:szCs w:val="24"/>
          <w:lang w:val="en-US"/>
        </w:rPr>
        <w:t xml:space="preserve"> adequate</w:t>
      </w:r>
      <w:r w:rsidR="00655172" w:rsidRPr="00B17F18">
        <w:rPr>
          <w:rFonts w:ascii="Times New Roman" w:eastAsia="Times New Roman" w:hAnsi="Times New Roman" w:cs="Times New Roman"/>
          <w:sz w:val="24"/>
          <w:szCs w:val="24"/>
          <w:lang w:val="en-US"/>
        </w:rPr>
        <w:t xml:space="preserve"> vaccination</w:t>
      </w:r>
      <w:r w:rsidR="00563AFB"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Yzg1OTY2MjItYmNkOC00NzcwLTk3NjMtN2VkZDkwYThlMjg1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
          <w:id w:val="-319046669"/>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(5)</w:t>
          </w:r>
        </w:sdtContent>
      </w:sdt>
      <w:r w:rsidR="00655172" w:rsidRPr="00B17F18">
        <w:rPr>
          <w:rFonts w:ascii="Times New Roman" w:eastAsia="Times New Roman" w:hAnsi="Times New Roman" w:cs="Times New Roman"/>
          <w:sz w:val="24"/>
          <w:szCs w:val="24"/>
          <w:lang w:val="en-US"/>
        </w:rPr>
        <w:t>.</w:t>
      </w:r>
      <w:r w:rsidR="005E3302" w:rsidRPr="00B17F18">
        <w:rPr>
          <w:rFonts w:ascii="Times New Roman" w:eastAsia="Times New Roman" w:hAnsi="Times New Roman" w:cs="Times New Roman"/>
          <w:sz w:val="24"/>
          <w:szCs w:val="24"/>
          <w:lang w:val="en-US"/>
        </w:rPr>
        <w:t xml:space="preserve"> </w:t>
      </w:r>
      <w:r w:rsidR="00AF6F1A" w:rsidRPr="00B17F18">
        <w:rPr>
          <w:rFonts w:ascii="Times New Roman" w:eastAsia="Times New Roman" w:hAnsi="Times New Roman" w:cs="Times New Roman"/>
          <w:sz w:val="24"/>
          <w:szCs w:val="24"/>
          <w:lang w:val="en-US" w:bidi="ar-SA"/>
        </w:rPr>
        <w:t xml:space="preserve">However, it should be noted that tetanus cannot be </w:t>
      </w:r>
      <w:proofErr w:type="gramStart"/>
      <w:r w:rsidR="00AF6F1A" w:rsidRPr="00B17F18">
        <w:rPr>
          <w:rFonts w:ascii="Times New Roman" w:eastAsia="Times New Roman" w:hAnsi="Times New Roman" w:cs="Times New Roman"/>
          <w:sz w:val="24"/>
          <w:szCs w:val="24"/>
          <w:lang w:val="en-US" w:bidi="ar-SA"/>
        </w:rPr>
        <w:t>completely eliminated</w:t>
      </w:r>
      <w:proofErr w:type="gramEnd"/>
      <w:r w:rsidR="00AF6F1A" w:rsidRPr="00B17F18">
        <w:rPr>
          <w:rFonts w:ascii="Times New Roman" w:eastAsia="Times New Roman" w:hAnsi="Times New Roman" w:cs="Times New Roman"/>
          <w:sz w:val="24"/>
          <w:szCs w:val="24"/>
          <w:lang w:val="en-US" w:bidi="ar-SA"/>
        </w:rPr>
        <w:t xml:space="preserve"> due to the presence of spores in the natural environment. </w:t>
      </w:r>
    </w:p>
    <w:p w14:paraId="3BF9AABB" w14:textId="06982113" w:rsidR="008E7124" w:rsidRPr="00B17F18" w:rsidRDefault="002D57C4" w:rsidP="00795BB1">
      <w:pPr>
        <w:spacing w:line="480" w:lineRule="auto"/>
        <w:ind w:firstLine="720"/>
        <w:rPr>
          <w:rFonts w:ascii="Times New Roman" w:eastAsia="Times New Roman" w:hAnsi="Times New Roman" w:cs="Times New Roman"/>
          <w:sz w:val="24"/>
          <w:szCs w:val="24"/>
          <w:lang w:val="en-US" w:bidi="ar-SA"/>
        </w:rPr>
      </w:pPr>
      <w:r w:rsidRPr="00795BB1">
        <w:rPr>
          <w:rFonts w:ascii="Times New Roman" w:eastAsia="Times New Roman" w:hAnsi="Times New Roman" w:cs="Times New Roman"/>
          <w:sz w:val="24"/>
          <w:szCs w:val="24"/>
          <w:lang w:val="en-US" w:bidi="ar-SA"/>
        </w:rPr>
        <w:t>Maternal and neonatal tetanus (MNT) is a significant public health issue that impacts mothers and their newborns. It is prevalent when women give birth in unsanitary conditions and do not receive the complete series of tetanus toxoid (TT) vaccinations. So, an</w:t>
      </w:r>
      <w:r w:rsidR="00AF6F1A" w:rsidRPr="00B17F18">
        <w:rPr>
          <w:rFonts w:ascii="Times New Roman" w:eastAsia="Times New Roman" w:hAnsi="Times New Roman" w:cs="Times New Roman"/>
          <w:sz w:val="24"/>
          <w:szCs w:val="24"/>
          <w:lang w:val="en-US" w:bidi="ar-SA"/>
        </w:rPr>
        <w:t xml:space="preserve"> effective approach to reducing the spread of the disease is through the immunization of newborns and </w:t>
      </w:r>
      <w:r w:rsidR="00B702BD" w:rsidRPr="00795BB1">
        <w:rPr>
          <w:rFonts w:ascii="Times New Roman" w:eastAsia="Times New Roman" w:hAnsi="Times New Roman" w:cs="Times New Roman"/>
          <w:sz w:val="24"/>
          <w:szCs w:val="24"/>
          <w:lang w:val="en-US" w:bidi="ar-SA"/>
        </w:rPr>
        <w:t xml:space="preserve">the </w:t>
      </w:r>
      <w:r w:rsidR="00AF6F1A" w:rsidRPr="00B17F18">
        <w:rPr>
          <w:rFonts w:ascii="Times New Roman" w:eastAsia="Times New Roman" w:hAnsi="Times New Roman" w:cs="Times New Roman"/>
          <w:sz w:val="24"/>
          <w:szCs w:val="24"/>
          <w:lang w:val="en-US" w:bidi="ar-SA"/>
        </w:rPr>
        <w:t>women who are planning to become pregnant.</w:t>
      </w:r>
      <w:r w:rsidRPr="00795BB1">
        <w:rPr>
          <w:rFonts w:ascii="Times New Roman" w:eastAsia="Times New Roman" w:hAnsi="Times New Roman" w:cs="Times New Roman"/>
          <w:sz w:val="24"/>
          <w:szCs w:val="24"/>
          <w:lang w:val="en-US" w:bidi="ar-SA"/>
        </w:rPr>
        <w:t xml:space="preserve"> </w:t>
      </w:r>
      <w:r w:rsidRPr="00B17F18">
        <w:rPr>
          <w:rFonts w:ascii="Times New Roman" w:eastAsia="Times New Roman" w:hAnsi="Times New Roman" w:cs="Times New Roman"/>
          <w:sz w:val="24"/>
          <w:szCs w:val="24"/>
          <w:lang w:val="en-US"/>
        </w:rPr>
        <w:t>This immunization can be achieved by vaccination with tetanus-toxoid-containing vaccines (TTCV).</w:t>
      </w:r>
      <w:r w:rsidR="00F90F82" w:rsidRPr="00795BB1">
        <w:rPr>
          <w:rFonts w:ascii="Times New Roman" w:eastAsia="Times New Roman" w:hAnsi="Times New Roman" w:cs="Times New Roman"/>
          <w:sz w:val="24"/>
          <w:szCs w:val="24"/>
          <w:lang w:val="en-US" w:bidi="ar-SA"/>
        </w:rPr>
        <w:t xml:space="preserve"> </w:t>
      </w:r>
      <w:r w:rsidR="00AF6F1A" w:rsidRPr="00B17F18">
        <w:rPr>
          <w:rFonts w:ascii="Times New Roman" w:eastAsia="Times New Roman" w:hAnsi="Times New Roman" w:cs="Times New Roman"/>
          <w:sz w:val="24"/>
          <w:szCs w:val="24"/>
          <w:lang w:val="en-US" w:bidi="ar-SA"/>
        </w:rPr>
        <w:t xml:space="preserve">Maternal and neonatal tetanus (MNT) protection </w:t>
      </w:r>
      <w:r w:rsidRPr="00795BB1">
        <w:rPr>
          <w:rFonts w:ascii="Times New Roman" w:eastAsia="Times New Roman" w:hAnsi="Times New Roman" w:cs="Times New Roman"/>
          <w:sz w:val="24"/>
          <w:szCs w:val="24"/>
          <w:lang w:val="en-US" w:bidi="ar-SA"/>
        </w:rPr>
        <w:t xml:space="preserve">through vaccination </w:t>
      </w:r>
      <w:r w:rsidR="00AF6F1A" w:rsidRPr="00B17F18">
        <w:rPr>
          <w:rFonts w:ascii="Times New Roman" w:eastAsia="Times New Roman" w:hAnsi="Times New Roman" w:cs="Times New Roman"/>
          <w:sz w:val="24"/>
          <w:szCs w:val="24"/>
          <w:lang w:val="en-US" w:bidi="ar-SA"/>
        </w:rPr>
        <w:t xml:space="preserve">ensures that a baby remains protected from the disease during the initial two months of life </w:t>
      </w:r>
      <w:sdt>
        <w:sdtPr>
          <w:rPr>
            <w:rFonts w:ascii="Times New Roman" w:eastAsia="Times New Roman" w:hAnsi="Times New Roman" w:cs="Times New Roman"/>
            <w:color w:val="000000"/>
            <w:sz w:val="24"/>
            <w:szCs w:val="24"/>
            <w:lang w:val="en-US"/>
          </w:rPr>
          <w:tag w:val="MENDELEY_CITATION_v3_eyJjaXRhdGlvbklEIjoiTUVOREVMRVlfQ0lUQVRJT05fZmMzODEyNDMtOGE0Yy00NWYzLTkwNDItN2M0YjYwMTNjNjA0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
          <w:id w:val="134597092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(6)</w:t>
          </w:r>
        </w:sdtContent>
      </w:sdt>
      <w:r w:rsidR="00655172" w:rsidRPr="00B17F18">
        <w:rPr>
          <w:rFonts w:ascii="Times New Roman" w:eastAsia="Times New Roman" w:hAnsi="Times New Roman" w:cs="Times New Roman"/>
          <w:sz w:val="24"/>
          <w:szCs w:val="24"/>
          <w:lang w:val="en-US"/>
        </w:rPr>
        <w:t>.</w:t>
      </w:r>
    </w:p>
    <w:p w14:paraId="28BD6D36" w14:textId="12C9E500" w:rsidR="008A7439" w:rsidRPr="00B17F18" w:rsidRDefault="00F90F82" w:rsidP="00A4744F">
      <w:pPr>
        <w:spacing w:line="480" w:lineRule="auto"/>
        <w:ind w:firstLine="720"/>
        <w:jc w:val="both"/>
        <w:rPr>
          <w:rFonts w:ascii="Times New Roman" w:eastAsia="Times New Roman" w:hAnsi="Times New Roman" w:cs="Times New Roman"/>
          <w:lang w:val="en-US"/>
        </w:rPr>
      </w:pPr>
      <w:r w:rsidRPr="00B17F18">
        <w:rPr>
          <w:rFonts w:ascii="Times New Roman" w:eastAsia="Times New Roman" w:hAnsi="Times New Roman" w:cs="Times New Roman"/>
          <w:sz w:val="24"/>
          <w:szCs w:val="24"/>
          <w:lang w:val="en-US"/>
        </w:rPr>
        <w:t>The</w:t>
      </w:r>
      <w:r w:rsidR="008A7439" w:rsidRPr="00B17F18">
        <w:rPr>
          <w:rFonts w:ascii="Times New Roman" w:eastAsia="Times New Roman" w:hAnsi="Times New Roman" w:cs="Times New Roman"/>
          <w:sz w:val="24"/>
          <w:szCs w:val="24"/>
          <w:lang w:val="en-US"/>
        </w:rPr>
        <w:t xml:space="preserve"> tetanus-toxoid-containing vaccines (TTCV)</w:t>
      </w:r>
      <w:r w:rsidRPr="00B17F18">
        <w:rPr>
          <w:rFonts w:ascii="Times New Roman" w:eastAsia="Times New Roman" w:hAnsi="Times New Roman" w:cs="Times New Roman"/>
          <w:sz w:val="24"/>
          <w:szCs w:val="24"/>
          <w:lang w:val="en-US"/>
        </w:rPr>
        <w:t xml:space="preserve"> </w:t>
      </w:r>
      <w:r w:rsidR="008A7439" w:rsidRPr="00B17F18">
        <w:rPr>
          <w:rFonts w:ascii="Times New Roman" w:eastAsia="Times New Roman" w:hAnsi="Times New Roman" w:cs="Times New Roman"/>
          <w:sz w:val="24"/>
          <w:szCs w:val="24"/>
          <w:lang w:val="en-US"/>
        </w:rPr>
        <w:t xml:space="preserve">are typically given to reproductive women between the ages of 15 and 44 years to protect both mother and newborn and prevent maternal and neonatal tetanus. </w:t>
      </w:r>
      <w:r w:rsidR="008A7439" w:rsidRPr="00B17F18">
        <w:rPr>
          <w:rFonts w:ascii="Times New Roman" w:eastAsia="Times New Roman" w:hAnsi="Times New Roman" w:cs="Times New Roman"/>
          <w:sz w:val="24"/>
          <w:szCs w:val="24"/>
          <w:lang w:val="en-US"/>
        </w:rPr>
        <w:lastRenderedPageBreak/>
        <w:t xml:space="preserve">A woman needs five tetanus toxoid doses to be protected against tetanus for life </w:t>
      </w:r>
      <w:sdt>
        <w:sdtPr>
          <w:rPr>
            <w:rFonts w:ascii="Times New Roman" w:eastAsia="Times New Roman" w:hAnsi="Times New Roman" w:cs="Times New Roman"/>
            <w:color w:val="000000"/>
            <w:sz w:val="24"/>
            <w:szCs w:val="24"/>
            <w:lang w:val="en-US"/>
          </w:rPr>
          <w:tag w:val="MENDELEY_CITATION_v3_eyJjaXRhdGlvbklEIjoiTUVOREVMRVlfQ0lUQVRJT05fYzVjOTNkZTEtODIwMS00ZmJlLThmNjMtOTJiODRjMzU3ZDRj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
          <w:id w:val="16544644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(6)</w:t>
          </w:r>
        </w:sdtContent>
      </w:sdt>
      <w:r w:rsidR="008A7439" w:rsidRPr="00B17F18">
        <w:rPr>
          <w:rFonts w:ascii="Times New Roman" w:eastAsia="Times New Roman" w:hAnsi="Times New Roman" w:cs="Times New Roman"/>
          <w:sz w:val="24"/>
          <w:szCs w:val="24"/>
          <w:lang w:val="en-US"/>
        </w:rPr>
        <w:t xml:space="preserve">. </w:t>
      </w:r>
      <w:r w:rsidR="00C2788F" w:rsidRPr="00B17F18">
        <w:rPr>
          <w:rFonts w:ascii="Times New Roman" w:eastAsia="Times New Roman" w:hAnsi="Times New Roman" w:cs="Times New Roman"/>
          <w:sz w:val="24"/>
          <w:szCs w:val="24"/>
          <w:lang w:val="en-US"/>
        </w:rPr>
        <w:t>For children, t</w:t>
      </w:r>
      <w:r w:rsidR="008A7439" w:rsidRPr="00B17F18">
        <w:rPr>
          <w:rFonts w:ascii="Times New Roman" w:eastAsia="Times New Roman" w:hAnsi="Times New Roman" w:cs="Times New Roman"/>
          <w:sz w:val="24"/>
          <w:szCs w:val="24"/>
          <w:lang w:val="en-US"/>
        </w:rPr>
        <w:t xml:space="preserve">he World Health Organization (WHO) </w:t>
      </w:r>
      <w:r w:rsidR="00347BF6" w:rsidRPr="00B17F18">
        <w:rPr>
          <w:rFonts w:ascii="Times New Roman" w:eastAsia="Times New Roman" w:hAnsi="Times New Roman" w:cs="Times New Roman"/>
          <w:sz w:val="24"/>
          <w:szCs w:val="24"/>
          <w:lang w:val="en-US"/>
        </w:rPr>
        <w:t>recommends</w:t>
      </w:r>
      <w:r w:rsidR="008A7439" w:rsidRPr="00B17F18">
        <w:rPr>
          <w:rFonts w:ascii="Times New Roman" w:eastAsia="Times New Roman" w:hAnsi="Times New Roman" w:cs="Times New Roman"/>
          <w:sz w:val="24"/>
          <w:szCs w:val="24"/>
          <w:lang w:val="en-US"/>
        </w:rPr>
        <w:t xml:space="preserve"> six </w:t>
      </w:r>
      <w:r w:rsidR="00C2788F" w:rsidRPr="00B17F18">
        <w:rPr>
          <w:rFonts w:ascii="Times New Roman" w:eastAsia="Times New Roman" w:hAnsi="Times New Roman" w:cs="Times New Roman"/>
          <w:sz w:val="24"/>
          <w:szCs w:val="24"/>
          <w:lang w:val="en-US"/>
        </w:rPr>
        <w:t>doses</w:t>
      </w:r>
      <w:r w:rsidR="008A7439" w:rsidRPr="00B17F18">
        <w:rPr>
          <w:rFonts w:ascii="Times New Roman" w:eastAsia="Times New Roman" w:hAnsi="Times New Roman" w:cs="Times New Roman"/>
          <w:sz w:val="24"/>
          <w:szCs w:val="24"/>
          <w:lang w:val="en-US"/>
        </w:rPr>
        <w:t xml:space="preserve"> of</w:t>
      </w:r>
      <w:r w:rsidR="004450C1" w:rsidRPr="00B17F18">
        <w:rPr>
          <w:rFonts w:ascii="Times New Roman" w:eastAsia="Times New Roman" w:hAnsi="Times New Roman" w:cs="Times New Roman"/>
          <w:sz w:val="24"/>
          <w:szCs w:val="24"/>
          <w:lang w:val="en-US"/>
        </w:rPr>
        <w:t xml:space="preserve"> TTCV</w:t>
      </w:r>
      <w:r w:rsidR="008A7439" w:rsidRPr="00B17F18">
        <w:rPr>
          <w:rFonts w:ascii="Times New Roman" w:eastAsia="Times New Roman" w:hAnsi="Times New Roman" w:cs="Times New Roman"/>
          <w:sz w:val="24"/>
          <w:szCs w:val="24"/>
          <w:lang w:val="en-US"/>
        </w:rPr>
        <w:t xml:space="preserve">, three of which are primary and three of which are boosters. The three-dose primary series should start as early as six weeks of age, with the following doses spaced at least four weeks apart. Preferably, the three booster doses should be administered between the ages of </w:t>
      </w:r>
      <w:r w:rsidR="004C369C" w:rsidRPr="00B17F18">
        <w:rPr>
          <w:rFonts w:ascii="Times New Roman" w:eastAsia="Times New Roman" w:hAnsi="Times New Roman" w:cs="Times New Roman"/>
          <w:sz w:val="24"/>
          <w:szCs w:val="24"/>
          <w:lang w:val="en-US"/>
        </w:rPr>
        <w:t xml:space="preserve">12 and 23 months, </w:t>
      </w:r>
      <w:r w:rsidR="008A7439" w:rsidRPr="00B17F18">
        <w:rPr>
          <w:rFonts w:ascii="Times New Roman" w:eastAsia="Times New Roman" w:hAnsi="Times New Roman" w:cs="Times New Roman"/>
          <w:sz w:val="24"/>
          <w:szCs w:val="24"/>
          <w:lang w:val="en-US"/>
        </w:rPr>
        <w:t xml:space="preserve">4 and 7 years, and 9 and 15 years </w:t>
      </w:r>
      <w:sdt>
        <w:sdtPr>
          <w:rPr>
            <w:rFonts w:ascii="Times New Roman" w:eastAsia="Times New Roman" w:hAnsi="Times New Roman" w:cs="Times New Roman"/>
            <w:color w:val="000000"/>
            <w:sz w:val="24"/>
            <w:szCs w:val="24"/>
            <w:lang w:val="en-US"/>
          </w:rPr>
          <w:tag w:val="MENDELEY_CITATION_v3_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"/>
          <w:id w:val="524133690"/>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(7)</w:t>
          </w:r>
        </w:sdtContent>
      </w:sdt>
      <w:r w:rsidR="008A7439" w:rsidRPr="00B17F18">
        <w:rPr>
          <w:rFonts w:ascii="Times New Roman" w:eastAsia="Times New Roman" w:hAnsi="Times New Roman" w:cs="Times New Roman"/>
          <w:sz w:val="24"/>
          <w:szCs w:val="24"/>
          <w:lang w:val="en-US"/>
        </w:rPr>
        <w:t>.</w:t>
      </w:r>
      <w:r w:rsidR="00523C25" w:rsidRPr="00B17F18">
        <w:rPr>
          <w:rFonts w:ascii="Times New Roman" w:eastAsia="Times New Roman" w:hAnsi="Times New Roman" w:cs="Times New Roman"/>
          <w:sz w:val="24"/>
          <w:szCs w:val="24"/>
          <w:lang w:val="en-US"/>
        </w:rPr>
        <w:t xml:space="preserve"> Booster immunization campaigns are directed toward women of childbearing age, and in many nations, they have significantly decreased the incidence of tetanus in both mothers and newborns </w:t>
      </w:r>
      <w:sdt>
        <w:sdtPr>
          <w:rPr>
            <w:rFonts w:ascii="Times New Roman" w:eastAsia="Times New Roman" w:hAnsi="Times New Roman" w:cs="Times New Roman"/>
            <w:color w:val="000000"/>
            <w:sz w:val="24"/>
            <w:szCs w:val="24"/>
            <w:lang w:val="en-US"/>
          </w:rPr>
          <w:tag w:val="MENDELEY_CITATION_v3_eyJjaXRhdGlvbklEIjoiTUVOREVMRVlfQ0lUQVRJT05fNmJlM2M3ZWMtM2QwZS00NGVlLTgwMGYtNDY3NTI2OGI1ZjBj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
          <w:id w:val="-1538424965"/>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(5)</w:t>
          </w:r>
        </w:sdtContent>
      </w:sdt>
      <w:r w:rsidR="00523C25" w:rsidRPr="00B17F18">
        <w:rPr>
          <w:rFonts w:ascii="Times New Roman" w:eastAsia="Times New Roman" w:hAnsi="Times New Roman" w:cs="Times New Roman"/>
          <w:sz w:val="24"/>
          <w:szCs w:val="24"/>
          <w:lang w:val="en-US"/>
        </w:rPr>
        <w:t>.</w:t>
      </w:r>
    </w:p>
    <w:p w14:paraId="1A54E458" w14:textId="102A124C" w:rsidR="005D20B0" w:rsidRPr="00B17F18" w:rsidRDefault="00523C25" w:rsidP="00A4744F">
      <w:pPr>
        <w:spacing w:line="480" w:lineRule="auto"/>
        <w:ind w:firstLine="720"/>
        <w:jc w:val="both"/>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t>It has been challenging to enhance neonatal health in low-income countries because babies have less access to health care and are thus more at risk of worse health outcomes</w:t>
      </w:r>
      <w:r w:rsidR="009A2673" w:rsidRPr="00B17F18">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"/>
          <w:id w:val="-264609432"/>
          <w:placeholder>
            <w:docPart w:val="DefaultPlaceholder_-1854013440"/>
          </w:placeholder>
        </w:sdtPr>
        <w:sdtContent>
          <w:r w:rsidR="00775840" w:rsidRPr="00775840">
            <w:rPr>
              <w:rFonts w:ascii="Times New Roman" w:eastAsia="Times New Roman" w:hAnsi="Times New Roman" w:cs="Times New Roman"/>
              <w:color w:val="000000"/>
              <w:sz w:val="24"/>
              <w:szCs w:val="24"/>
            </w:rPr>
            <w:t>(8)</w:t>
          </w:r>
        </w:sdtContent>
      </w:sdt>
      <w:r w:rsidR="007F06E6" w:rsidRPr="00B17F18">
        <w:rPr>
          <w:rFonts w:ascii="Times New Roman" w:eastAsia="Times New Roman" w:hAnsi="Times New Roman" w:cs="Times New Roman"/>
          <w:sz w:val="24"/>
          <w:szCs w:val="24"/>
        </w:rPr>
        <w:t>.</w:t>
      </w:r>
      <w:r w:rsidRPr="00B17F18">
        <w:rPr>
          <w:rFonts w:ascii="Times New Roman" w:eastAsia="Times New Roman" w:hAnsi="Times New Roman" w:cs="Times New Roman"/>
          <w:sz w:val="24"/>
          <w:szCs w:val="24"/>
        </w:rPr>
        <w:t xml:space="preserve"> </w:t>
      </w:r>
      <w:r w:rsidR="007F06E6" w:rsidRPr="00B17F18">
        <w:rPr>
          <w:rFonts w:ascii="Times New Roman" w:eastAsia="Times New Roman" w:hAnsi="Times New Roman" w:cs="Times New Roman"/>
          <w:sz w:val="24"/>
          <w:szCs w:val="24"/>
          <w:lang w:val="en-US" w:bidi="ar-SA"/>
        </w:rPr>
        <w:t>F</w:t>
      </w:r>
      <w:r w:rsidRPr="00B17F18">
        <w:rPr>
          <w:rFonts w:ascii="Times New Roman" w:eastAsia="Times New Roman" w:hAnsi="Times New Roman" w:cs="Times New Roman"/>
          <w:sz w:val="24"/>
          <w:szCs w:val="24"/>
          <w:lang w:val="en-US" w:bidi="ar-SA"/>
        </w:rPr>
        <w:t xml:space="preserve">or instance, a prior study </w:t>
      </w:r>
      <w:r w:rsidR="00F90F82" w:rsidRPr="00B17F18">
        <w:rPr>
          <w:rFonts w:ascii="Times New Roman" w:eastAsia="Times New Roman" w:hAnsi="Times New Roman" w:cs="Times New Roman"/>
          <w:sz w:val="24"/>
          <w:szCs w:val="24"/>
          <w:lang w:val="en-US" w:bidi="ar-SA"/>
        </w:rPr>
        <w:t xml:space="preserve">between 1997 and 2002 </w:t>
      </w:r>
      <w:r w:rsidRPr="00B17F18">
        <w:rPr>
          <w:rFonts w:ascii="Times New Roman" w:eastAsia="Times New Roman" w:hAnsi="Times New Roman" w:cs="Times New Roman"/>
          <w:sz w:val="24"/>
          <w:szCs w:val="24"/>
          <w:lang w:val="en-US" w:bidi="ar-SA"/>
        </w:rPr>
        <w:t xml:space="preserve">discovered that 54.7% of </w:t>
      </w:r>
      <w:r w:rsidR="00036B94">
        <w:rPr>
          <w:rFonts w:ascii="Times New Roman" w:eastAsia="Times New Roman" w:hAnsi="Times New Roman" w:cs="Times New Roman"/>
          <w:sz w:val="24"/>
          <w:szCs w:val="24"/>
          <w:lang w:val="en-US" w:bidi="ar-SA"/>
        </w:rPr>
        <w:t>infant</w:t>
      </w:r>
      <w:r w:rsidRPr="00B17F18">
        <w:rPr>
          <w:rFonts w:ascii="Times New Roman" w:eastAsia="Times New Roman" w:hAnsi="Times New Roman" w:cs="Times New Roman"/>
          <w:sz w:val="24"/>
          <w:szCs w:val="24"/>
          <w:lang w:val="en-US" w:bidi="ar-SA"/>
        </w:rPr>
        <w:t xml:space="preserve"> deaths happened during the neonatal period </w:t>
      </w:r>
      <w:sdt>
        <w:sdtPr>
          <w:rPr>
            <w:rFonts w:ascii="Times New Roman" w:eastAsia="Times New Roman" w:hAnsi="Times New Roman" w:cs="Times New Roman"/>
            <w:color w:val="000000"/>
            <w:sz w:val="24"/>
            <w:szCs w:val="24"/>
            <w:lang w:val="en-US" w:bidi="ar-SA"/>
          </w:rPr>
          <w:tag w:val="MENDELEY_CITATION_v3_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"/>
          <w:id w:val="837657718"/>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bidi="ar-SA"/>
            </w:rPr>
            <w:t>(9)</w:t>
          </w:r>
        </w:sdtContent>
      </w:sdt>
      <w:r w:rsidRPr="00B17F18">
        <w:rPr>
          <w:rFonts w:ascii="Times New Roman" w:eastAsia="Times New Roman" w:hAnsi="Times New Roman" w:cs="Times New Roman"/>
          <w:sz w:val="24"/>
          <w:szCs w:val="24"/>
          <w:lang w:val="en-US" w:bidi="ar-SA"/>
        </w:rPr>
        <w:t>.</w:t>
      </w:r>
      <w:r w:rsidRPr="00B17F18">
        <w:rPr>
          <w:rFonts w:ascii="Times New Roman" w:eastAsia="Times New Roman" w:hAnsi="Times New Roman" w:cs="Times New Roman"/>
          <w:sz w:val="24"/>
          <w:szCs w:val="24"/>
        </w:rPr>
        <w:t xml:space="preserve"> </w:t>
      </w:r>
      <w:r w:rsidR="005D20B0" w:rsidRPr="00B17F18">
        <w:rPr>
          <w:rFonts w:ascii="Times New Roman" w:eastAsia="Times New Roman" w:hAnsi="Times New Roman" w:cs="Times New Roman"/>
          <w:sz w:val="24"/>
          <w:szCs w:val="24"/>
        </w:rPr>
        <w:t xml:space="preserve">A failure in routine prenatal immunization programs, </w:t>
      </w:r>
      <w:r w:rsidR="00162795" w:rsidRPr="00B17F18">
        <w:rPr>
          <w:rFonts w:ascii="Times New Roman" w:eastAsia="Times New Roman" w:hAnsi="Times New Roman" w:cs="Times New Roman"/>
          <w:sz w:val="24"/>
          <w:szCs w:val="24"/>
        </w:rPr>
        <w:t xml:space="preserve">below average </w:t>
      </w:r>
      <w:r w:rsidR="005D20B0" w:rsidRPr="00B17F18">
        <w:rPr>
          <w:rFonts w:ascii="Times New Roman" w:eastAsia="Times New Roman" w:hAnsi="Times New Roman" w:cs="Times New Roman"/>
          <w:sz w:val="24"/>
          <w:szCs w:val="24"/>
        </w:rPr>
        <w:t xml:space="preserve">antenatal care services, an increase in home deliveries, and unhygienic deliveries result in a mortality rate of about 35% and proximal (309000) deaths from maternal or neonatal tetanus </w:t>
      </w:r>
      <w:sdt>
        <w:sdtPr>
          <w:rPr>
            <w:rFonts w:ascii="Times New Roman" w:eastAsia="Times New Roman" w:hAnsi="Times New Roman" w:cs="Times New Roman"/>
            <w:color w:val="000000"/>
            <w:sz w:val="24"/>
            <w:szCs w:val="24"/>
          </w:rPr>
          <w:tag w:val="MENDELEY_CITATION_v3_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2xlYXJhbmNlIGFuZCBwZXJtaXNzaW9uIHdhcyBvYnRhaW5lZCBmcm9tIHRoZSBFdGhpY2FsIHJldmlldyBjb21taXR0ZWUgb2YgV29sbG8gVW5pdmVyc2l0eSwgY29sbGVnZSBvZiBtZWRpY2luZSBhbmQgaGVhbHRoIFNjaWVuY2UgYW5kIHRoZSByZXNwZWN0aXZlIGhlYWx0aCBpbnN0aXR1dGlvbnMgYmVmb3JlIHRoZSBkYXRhIGNvbGxlY3Rpb24gcHJvY2VzczsgY21ocy81My8xMy8xM1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"/>
          <w:id w:val="-1321652536"/>
          <w:placeholder>
            <w:docPart w:val="DefaultPlaceholder_-1854013440"/>
          </w:placeholder>
        </w:sdtPr>
        <w:sdtContent>
          <w:r w:rsidR="00775840" w:rsidRPr="00775840">
            <w:rPr>
              <w:rFonts w:ascii="Times New Roman" w:eastAsia="Times New Roman" w:hAnsi="Times New Roman" w:cs="Times New Roman"/>
              <w:color w:val="000000"/>
              <w:sz w:val="24"/>
              <w:szCs w:val="24"/>
            </w:rPr>
            <w:t>(10)</w:t>
          </w:r>
        </w:sdtContent>
      </w:sdt>
      <w:r w:rsidR="005D20B0" w:rsidRPr="00B17F18">
        <w:rPr>
          <w:rFonts w:ascii="Times New Roman" w:eastAsia="Times New Roman" w:hAnsi="Times New Roman" w:cs="Times New Roman"/>
          <w:sz w:val="24"/>
          <w:szCs w:val="24"/>
        </w:rPr>
        <w:t xml:space="preserve">. Tetanus caused an estimated 787,000 infant fatalities in 1988, with an estimated proportionate mortality rate of 6.7 per thousand live births, demonstrating the disease's significant contribution to the world's high rate of neonatal mortality </w:t>
      </w:r>
      <w:sdt>
        <w:sdtPr>
          <w:rPr>
            <w:rFonts w:ascii="Times New Roman" w:eastAsia="Times New Roman" w:hAnsi="Times New Roman" w:cs="Times New Roman"/>
            <w:color w:val="000000"/>
            <w:sz w:val="24"/>
            <w:szCs w:val="24"/>
          </w:rPr>
          <w:tag w:val="MENDELEY_CITATION_v3_eyJjaXRhdGlvbklEIjoiTUVOREVMRVlfQ0lUQVRJT05fNWNhYWMxMGYtM2RkYi00MmU2LTg3MTAtNGVmZWJkMTNjMzN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
          <w:id w:val="-572593560"/>
          <w:placeholder>
            <w:docPart w:val="DefaultPlaceholder_-1854013440"/>
          </w:placeholder>
        </w:sdtPr>
        <w:sdtContent>
          <w:r w:rsidR="00775840" w:rsidRPr="00775840">
            <w:rPr>
              <w:rFonts w:ascii="Times New Roman" w:eastAsia="Times New Roman" w:hAnsi="Times New Roman" w:cs="Times New Roman"/>
              <w:color w:val="000000"/>
              <w:sz w:val="24"/>
              <w:szCs w:val="24"/>
            </w:rPr>
            <w:t>(11)</w:t>
          </w:r>
        </w:sdtContent>
      </w:sdt>
      <w:r w:rsidR="005D20B0" w:rsidRPr="00B17F18">
        <w:rPr>
          <w:rFonts w:ascii="Times New Roman" w:eastAsia="Times New Roman" w:hAnsi="Times New Roman" w:cs="Times New Roman"/>
          <w:sz w:val="24"/>
          <w:szCs w:val="24"/>
        </w:rPr>
        <w:t xml:space="preserve">. Globally, reported newborn tetanus mortality dropped by 85% between 2000 and 2018, from 170,829 to 25,000 deaths </w:t>
      </w:r>
      <w:sdt>
        <w:sdtPr>
          <w:rPr>
            <w:rFonts w:ascii="Times New Roman" w:eastAsia="Times New Roman" w:hAnsi="Times New Roman" w:cs="Times New Roman"/>
            <w:color w:val="000000"/>
            <w:sz w:val="24"/>
            <w:szCs w:val="24"/>
          </w:rPr>
          <w:tag w:val="MENDELEY_CITATION_v3_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"/>
          <w:id w:val="254718466"/>
          <w:placeholder>
            <w:docPart w:val="DefaultPlaceholder_-1854013440"/>
          </w:placeholder>
        </w:sdtPr>
        <w:sdtContent>
          <w:r w:rsidR="00775840" w:rsidRPr="00775840">
            <w:rPr>
              <w:rFonts w:ascii="Times New Roman" w:eastAsia="Times New Roman" w:hAnsi="Times New Roman" w:cs="Times New Roman"/>
              <w:color w:val="000000"/>
              <w:sz w:val="24"/>
              <w:szCs w:val="24"/>
            </w:rPr>
            <w:t>(12)</w:t>
          </w:r>
        </w:sdtContent>
      </w:sdt>
      <w:r w:rsidR="005D20B0" w:rsidRPr="00B17F18">
        <w:rPr>
          <w:rFonts w:ascii="Times New Roman" w:eastAsia="Times New Roman" w:hAnsi="Times New Roman" w:cs="Times New Roman"/>
          <w:sz w:val="24"/>
          <w:szCs w:val="24"/>
        </w:rPr>
        <w:t>.</w:t>
      </w:r>
      <w:r w:rsidRPr="00B17F18">
        <w:rPr>
          <w:rFonts w:ascii="Times New Roman" w:eastAsia="Times New Roman" w:hAnsi="Times New Roman" w:cs="Times New Roman"/>
          <w:sz w:val="24"/>
          <w:szCs w:val="24"/>
        </w:rPr>
        <w:t xml:space="preserve"> </w:t>
      </w:r>
      <w:r w:rsidR="005D20B0" w:rsidRPr="00B17F18">
        <w:rPr>
          <w:rFonts w:ascii="Times New Roman" w:eastAsia="Times New Roman" w:hAnsi="Times New Roman" w:cs="Times New Roman"/>
          <w:sz w:val="24"/>
          <w:szCs w:val="24"/>
        </w:rPr>
        <w:t xml:space="preserve">Approximately 25,000 fewer newborns died in 2018 compared to 215,000 in 1999, a considerable decline since that year. Out of 59 low- and middle-income at-risk nations, MNT has currently been eradicated in 47 of them </w:t>
      </w:r>
      <w:sdt>
        <w:sdtPr>
          <w:rPr>
            <w:rFonts w:ascii="Times New Roman" w:eastAsia="Times New Roman" w:hAnsi="Times New Roman" w:cs="Times New Roman"/>
            <w:color w:val="000000"/>
            <w:sz w:val="24"/>
            <w:szCs w:val="24"/>
          </w:rPr>
          <w:tag w:val="MENDELEY_CITATION_v3_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"/>
          <w:id w:val="1494226807"/>
          <w:placeholder>
            <w:docPart w:val="DefaultPlaceholder_-1854013440"/>
          </w:placeholder>
        </w:sdtPr>
        <w:sdtContent>
          <w:r w:rsidR="00775840" w:rsidRPr="00775840">
            <w:rPr>
              <w:rFonts w:ascii="Times New Roman" w:eastAsia="Times New Roman" w:hAnsi="Times New Roman" w:cs="Times New Roman"/>
              <w:color w:val="000000"/>
              <w:sz w:val="24"/>
              <w:szCs w:val="24"/>
            </w:rPr>
            <w:t>(13)</w:t>
          </w:r>
        </w:sdtContent>
      </w:sdt>
      <w:r w:rsidR="005D20B0" w:rsidRPr="00B17F18">
        <w:rPr>
          <w:rFonts w:ascii="Times New Roman" w:eastAsia="Times New Roman" w:hAnsi="Times New Roman" w:cs="Times New Roman"/>
          <w:sz w:val="24"/>
          <w:szCs w:val="24"/>
        </w:rPr>
        <w:t>.</w:t>
      </w:r>
    </w:p>
    <w:p w14:paraId="1F6F175E" w14:textId="65A58A5B" w:rsidR="008A7439" w:rsidRPr="00B17F18" w:rsidRDefault="00A37F6D" w:rsidP="00795BB1">
      <w:pPr>
        <w:spacing w:line="480" w:lineRule="auto"/>
        <w:ind w:firstLine="720"/>
        <w:jc w:val="both"/>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rPr>
        <w:t>The Bangladesh Demographic and Health Survey reported neonatal mortality rates of 28 per 1,000 live births in 2014 and 30 in 2017, while under-five mortality rates were 46 per 1,000 in 2014 and 45 in 2017</w:t>
      </w:r>
      <w:r w:rsidR="00770395"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ZDhlMGFhZGQtN2UwMi00YWQyLWFjZWYtZmMzYTlmYzAxNGZkIiwicHJvcGVydGllcyI6eyJub3RlSW5kZXgiOjB9LCJpc0VkaXRlZCI6ZmFsc2UsIm1hbnVhbE92ZXJyaWRlIjp7ImlzTWFudWFsbHlPdmVycmlkZGVuIjpmYWxzZSwiY2l0ZXByb2NUZXh0IjoiKDE0LDE1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"/>
          <w:id w:val="175593323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(14,15)</w:t>
          </w:r>
        </w:sdtContent>
      </w:sdt>
      <w:r w:rsidRPr="00B17F18">
        <w:rPr>
          <w:rFonts w:ascii="Times New Roman" w:eastAsia="Times New Roman" w:hAnsi="Times New Roman" w:cs="Times New Roman"/>
          <w:sz w:val="24"/>
          <w:szCs w:val="24"/>
          <w:lang w:val="en-US"/>
        </w:rPr>
        <w:t xml:space="preserve">. </w:t>
      </w:r>
      <w:r w:rsidR="00F94B82" w:rsidRPr="00B17F18">
        <w:rPr>
          <w:rFonts w:ascii="Times New Roman" w:hAnsi="Times New Roman" w:cs="Times New Roman"/>
        </w:rPr>
        <w:t xml:space="preserve"> </w:t>
      </w:r>
      <w:r w:rsidR="00F94B82" w:rsidRPr="00B17F18">
        <w:rPr>
          <w:rFonts w:ascii="Times New Roman" w:eastAsia="Times New Roman" w:hAnsi="Times New Roman" w:cs="Times New Roman"/>
          <w:sz w:val="24"/>
          <w:szCs w:val="24"/>
          <w:lang w:val="en-US"/>
        </w:rPr>
        <w:t xml:space="preserve">The current rate is significantly higher than the global average of 6.6 per 1,000 live births in 2015 and exceeds the 7.4 per 1,000 averages in developing countries and neighboring countries like India and </w:t>
      </w:r>
      <w:r w:rsidR="00F94B82" w:rsidRPr="00B17F18">
        <w:rPr>
          <w:rFonts w:ascii="Times New Roman" w:eastAsia="Times New Roman" w:hAnsi="Times New Roman" w:cs="Times New Roman"/>
          <w:sz w:val="24"/>
          <w:szCs w:val="24"/>
          <w:lang w:val="en-US"/>
        </w:rPr>
        <w:lastRenderedPageBreak/>
        <w:t>Nepal</w:t>
      </w:r>
      <w:r w:rsidR="00B82D8C"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"/>
          <w:id w:val="-1603180371"/>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(16)</w:t>
          </w:r>
        </w:sdtContent>
      </w:sdt>
      <w:r w:rsidR="00F94B82" w:rsidRPr="00B17F18">
        <w:rPr>
          <w:rFonts w:ascii="Times New Roman" w:eastAsia="Times New Roman" w:hAnsi="Times New Roman" w:cs="Times New Roman"/>
          <w:sz w:val="24"/>
          <w:szCs w:val="24"/>
          <w:lang w:val="en-US"/>
        </w:rPr>
        <w:t>.</w:t>
      </w:r>
      <w:r w:rsidR="00642039" w:rsidRPr="00B17F18">
        <w:rPr>
          <w:rFonts w:ascii="Times New Roman" w:eastAsia="Times New Roman" w:hAnsi="Times New Roman" w:cs="Times New Roman"/>
          <w:sz w:val="24"/>
          <w:szCs w:val="24"/>
          <w:lang w:val="en-US"/>
        </w:rPr>
        <w:t xml:space="preserve"> </w:t>
      </w:r>
      <w:r w:rsidR="008A7439" w:rsidRPr="00B17F18">
        <w:rPr>
          <w:rFonts w:ascii="Times New Roman" w:eastAsia="Times New Roman" w:hAnsi="Times New Roman" w:cs="Times New Roman"/>
          <w:sz w:val="24"/>
          <w:szCs w:val="24"/>
          <w:lang w:val="en-US"/>
        </w:rPr>
        <w:t xml:space="preserve"> </w:t>
      </w:r>
      <w:r w:rsidR="00E1032C" w:rsidRPr="00B17F18">
        <w:rPr>
          <w:rFonts w:ascii="Times New Roman" w:eastAsia="Times New Roman" w:hAnsi="Times New Roman" w:cs="Times New Roman"/>
          <w:sz w:val="24"/>
          <w:szCs w:val="24"/>
        </w:rPr>
        <w:t>The WHO reports that preterm birth causes 30% of global neonatal deaths, sepsis or pneumonia 27%, birth asphyxia 23%, congenital abnormalities 6%, neonatal tetanus 4%, diarrhea 3%, and other causes 7%</w:t>
      </w:r>
      <w:r w:rsidR="00B82D8C" w:rsidRPr="00B17F18">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"/>
          <w:id w:val="1095135852"/>
          <w:placeholder>
            <w:docPart w:val="DefaultPlaceholder_-1854013440"/>
          </w:placeholder>
        </w:sdtPr>
        <w:sdtContent>
          <w:r w:rsidR="00775840" w:rsidRPr="00775840">
            <w:rPr>
              <w:rFonts w:ascii="Times New Roman" w:eastAsia="Times New Roman" w:hAnsi="Times New Roman" w:cs="Times New Roman"/>
              <w:color w:val="000000"/>
              <w:sz w:val="24"/>
              <w:szCs w:val="24"/>
            </w:rPr>
            <w:t>(17–19)</w:t>
          </w:r>
        </w:sdtContent>
      </w:sdt>
      <w:r w:rsidR="00E1032C" w:rsidRPr="00B17F18">
        <w:rPr>
          <w:rFonts w:ascii="Times New Roman" w:eastAsia="Times New Roman" w:hAnsi="Times New Roman" w:cs="Times New Roman"/>
          <w:sz w:val="24"/>
          <w:szCs w:val="24"/>
        </w:rPr>
        <w:t xml:space="preserve">. </w:t>
      </w:r>
      <w:r w:rsidR="008A7439" w:rsidRPr="00B17F18">
        <w:rPr>
          <w:rFonts w:ascii="Times New Roman" w:eastAsia="Times New Roman" w:hAnsi="Times New Roman" w:cs="Times New Roman"/>
          <w:sz w:val="24"/>
          <w:szCs w:val="24"/>
          <w:lang w:val="en-US"/>
        </w:rPr>
        <w:t xml:space="preserve">An exploratory study in rural Bangladesh found that tetanus accounts for 42% of newborn deaths </w:t>
      </w:r>
      <w:sdt>
        <w:sdtPr>
          <w:rPr>
            <w:rFonts w:ascii="Times New Roman" w:eastAsia="Times New Roman" w:hAnsi="Times New Roman" w:cs="Times New Roman"/>
            <w:color w:val="000000"/>
            <w:sz w:val="24"/>
            <w:szCs w:val="24"/>
            <w:lang w:val="en-US"/>
          </w:rPr>
          <w:tag w:val="MENDELEY_CITATION_v3_eyJjaXRhdGlvbklEIjoiTUVOREVMRVlfQ0lUQVRJT05fOGE2MGQ4ZGEtM2NkNy00N2Y4LTg2OWItNjVhZjMwOThmMDM4IiwicHJvcGVydGllcyI6eyJub3RlSW5kZXgiOjB9LCJpc0VkaXRlZCI6ZmFsc2UsIm1hbnVhbE92ZXJyaWRlIjp7ImlzTWFudWFsbHlPdmVycmlkZGVuIjpmYWxzZSwiY2l0ZXByb2NUZXh0IjoiKDIw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
          <w:id w:val="-1451541194"/>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(20)</w:t>
          </w:r>
        </w:sdtContent>
      </w:sdt>
      <w:r w:rsidR="008A7439" w:rsidRPr="00B17F18">
        <w:rPr>
          <w:rFonts w:ascii="Times New Roman" w:eastAsia="Times New Roman" w:hAnsi="Times New Roman" w:cs="Times New Roman"/>
          <w:sz w:val="24"/>
          <w:szCs w:val="24"/>
          <w:lang w:val="en-US"/>
        </w:rPr>
        <w:t>.</w:t>
      </w:r>
      <w:r w:rsidR="008A7439" w:rsidRPr="00B17F18">
        <w:rPr>
          <w:rFonts w:ascii="Times New Roman" w:eastAsia="Times New Roman" w:hAnsi="Times New Roman" w:cs="Times New Roman"/>
          <w:sz w:val="24"/>
          <w:szCs w:val="24"/>
        </w:rPr>
        <w:t xml:space="preserve"> </w:t>
      </w:r>
      <w:r w:rsidR="008A7439" w:rsidRPr="00B17F18">
        <w:rPr>
          <w:rFonts w:ascii="Times New Roman" w:eastAsia="Times New Roman" w:hAnsi="Times New Roman" w:cs="Times New Roman"/>
          <w:sz w:val="24"/>
          <w:szCs w:val="24"/>
          <w:lang w:val="en-US"/>
        </w:rPr>
        <w:t xml:space="preserve">According to another study, out of 330 infant deaths, 112 of them fit the tetanus case description </w:t>
      </w:r>
      <w:sdt>
        <w:sdtPr>
          <w:rPr>
            <w:rFonts w:ascii="Times New Roman" w:eastAsia="Times New Roman" w:hAnsi="Times New Roman" w:cs="Times New Roman"/>
            <w:color w:val="000000"/>
            <w:sz w:val="24"/>
            <w:szCs w:val="24"/>
            <w:lang w:val="en-US"/>
          </w:rPr>
          <w:tag w:val="MENDELEY_CITATION_v3_eyJjaXRhdGlvbklEIjoiTUVOREVMRVlfQ0lUQVRJT05fYzVlMjMwYzYtNjliYi00ODcwLThiOWUtZjZkYzdhZjBjOGQ1IiwicHJvcGVydGllcyI6eyJub3RlSW5kZXgiOjB9LCJpc0VkaXRlZCI6ZmFsc2UsIm1hbnVhbE92ZXJyaWRlIjp7ImlzTWFudWFsbHlPdmVycmlkZGVuIjpmYWxzZSwiY2l0ZXByb2NUZXh0IjoiKDIx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
          <w:id w:val="-1889409395"/>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(21)</w:t>
          </w:r>
        </w:sdtContent>
      </w:sdt>
      <w:r w:rsidR="008A7439" w:rsidRPr="00B17F18">
        <w:rPr>
          <w:rFonts w:ascii="Times New Roman" w:eastAsia="Times New Roman" w:hAnsi="Times New Roman" w:cs="Times New Roman"/>
          <w:sz w:val="24"/>
          <w:szCs w:val="24"/>
          <w:lang w:val="en-US"/>
        </w:rPr>
        <w:t>.</w:t>
      </w:r>
      <w:r w:rsidR="00642039" w:rsidRPr="00B17F18">
        <w:rPr>
          <w:rFonts w:ascii="Times New Roman" w:eastAsia="Times New Roman" w:hAnsi="Times New Roman" w:cs="Times New Roman"/>
          <w:sz w:val="24"/>
          <w:szCs w:val="24"/>
          <w:lang w:val="en-US"/>
        </w:rPr>
        <w:t xml:space="preserve"> </w:t>
      </w:r>
      <w:r w:rsidR="00E05134" w:rsidRPr="00B17F18">
        <w:rPr>
          <w:rFonts w:ascii="Times New Roman" w:eastAsia="Times New Roman" w:hAnsi="Times New Roman" w:cs="Times New Roman"/>
          <w:sz w:val="24"/>
          <w:szCs w:val="24"/>
          <w:lang w:val="en-US"/>
        </w:rPr>
        <w:t xml:space="preserve">A study in 2016 found that </w:t>
      </w:r>
      <w:r w:rsidR="00E05134" w:rsidRPr="00B17F18">
        <w:rPr>
          <w:rFonts w:ascii="Times New Roman" w:eastAsia="Times New Roman" w:hAnsi="Times New Roman" w:cs="Times New Roman"/>
          <w:sz w:val="24"/>
          <w:szCs w:val="24"/>
          <w:lang w:val="en-US" w:bidi="ar-SA"/>
        </w:rPr>
        <w:t>t</w:t>
      </w:r>
      <w:r w:rsidR="00642039" w:rsidRPr="00B17F18">
        <w:rPr>
          <w:rFonts w:ascii="Times New Roman" w:eastAsia="Times New Roman" w:hAnsi="Times New Roman" w:cs="Times New Roman"/>
          <w:sz w:val="24"/>
          <w:szCs w:val="24"/>
          <w:lang w:val="en-US" w:bidi="ar-SA"/>
        </w:rPr>
        <w:t xml:space="preserve">here were 24.4 neonatal deaths for every 1000 live births in Bangladesh, based on 6748 neonatal fatalities spread throughout four districts (Thakurgaon, Jamalpur, </w:t>
      </w:r>
      <w:proofErr w:type="spellStart"/>
      <w:r w:rsidR="00642039" w:rsidRPr="00B17F18">
        <w:rPr>
          <w:rFonts w:ascii="Times New Roman" w:eastAsia="Times New Roman" w:hAnsi="Times New Roman" w:cs="Times New Roman"/>
          <w:sz w:val="24"/>
          <w:szCs w:val="24"/>
          <w:lang w:val="en-US" w:bidi="ar-SA"/>
        </w:rPr>
        <w:t>Moulvibazar</w:t>
      </w:r>
      <w:proofErr w:type="spellEnd"/>
      <w:r w:rsidR="00642039" w:rsidRPr="00B17F18">
        <w:rPr>
          <w:rFonts w:ascii="Times New Roman" w:eastAsia="Times New Roman" w:hAnsi="Times New Roman" w:cs="Times New Roman"/>
          <w:sz w:val="24"/>
          <w:szCs w:val="24"/>
          <w:lang w:val="en-US" w:bidi="ar-SA"/>
        </w:rPr>
        <w:t xml:space="preserve">, and </w:t>
      </w:r>
      <w:proofErr w:type="spellStart"/>
      <w:r w:rsidR="00642039" w:rsidRPr="00B17F18">
        <w:rPr>
          <w:rFonts w:ascii="Times New Roman" w:eastAsia="Times New Roman" w:hAnsi="Times New Roman" w:cs="Times New Roman"/>
          <w:sz w:val="24"/>
          <w:szCs w:val="24"/>
          <w:lang w:val="en-US" w:bidi="ar-SA"/>
        </w:rPr>
        <w:t>Narail</w:t>
      </w:r>
      <w:proofErr w:type="spellEnd"/>
      <w:r w:rsidR="00642039" w:rsidRPr="00B17F18">
        <w:rPr>
          <w:rFonts w:ascii="Times New Roman" w:eastAsia="Times New Roman" w:hAnsi="Times New Roman" w:cs="Times New Roman"/>
          <w:sz w:val="24"/>
          <w:szCs w:val="24"/>
          <w:lang w:val="en-US" w:bidi="ar-SA"/>
        </w:rPr>
        <w:t xml:space="preserve">), with a combined population of 6.7 million </w:t>
      </w:r>
      <w:sdt>
        <w:sdtPr>
          <w:rPr>
            <w:rFonts w:ascii="Times New Roman" w:eastAsia="Times New Roman" w:hAnsi="Times New Roman" w:cs="Times New Roman"/>
            <w:color w:val="000000"/>
            <w:sz w:val="24"/>
            <w:szCs w:val="24"/>
            <w:lang w:val="en-US"/>
          </w:rPr>
          <w:tag w:val="MENDELEY_CITATION_v3_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"/>
          <w:id w:val="-1562252467"/>
          <w:placeholder>
            <w:docPart w:val="45CCBBF770514FE8B90B13E6AC786E8F"/>
          </w:placeholder>
        </w:sdtPr>
        <w:sdtContent>
          <w:r w:rsidR="00775840" w:rsidRPr="00775840">
            <w:rPr>
              <w:rFonts w:ascii="Times New Roman" w:eastAsia="Times New Roman" w:hAnsi="Times New Roman" w:cs="Times New Roman"/>
              <w:color w:val="000000"/>
              <w:sz w:val="24"/>
              <w:szCs w:val="24"/>
              <w:lang w:val="en-US"/>
            </w:rPr>
            <w:t>(22)</w:t>
          </w:r>
        </w:sdtContent>
      </w:sdt>
      <w:r w:rsidR="00642039" w:rsidRPr="00B17F18">
        <w:rPr>
          <w:rFonts w:ascii="Times New Roman" w:eastAsia="Times New Roman" w:hAnsi="Times New Roman" w:cs="Times New Roman"/>
          <w:sz w:val="24"/>
          <w:szCs w:val="24"/>
          <w:lang w:val="en-US"/>
        </w:rPr>
        <w:t xml:space="preserve">. </w:t>
      </w:r>
    </w:p>
    <w:p w14:paraId="7084DC15" w14:textId="62FDCA18" w:rsidR="000D691F" w:rsidRPr="00B17F18" w:rsidRDefault="000D691F" w:rsidP="000D691F">
      <w:pPr>
        <w:spacing w:line="480" w:lineRule="auto"/>
        <w:ind w:firstLine="720"/>
        <w:jc w:val="both"/>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t xml:space="preserve">Tetanus is still prevalent and a major cause of death in low-income countries, despite considerable World Health Organization programs that effectively target maternal and newborn disease </w:t>
      </w:r>
      <w:sdt>
        <w:sdtPr>
          <w:rPr>
            <w:rFonts w:ascii="Times New Roman" w:eastAsia="Times New Roman" w:hAnsi="Times New Roman" w:cs="Times New Roman"/>
            <w:color w:val="000000"/>
            <w:sz w:val="24"/>
            <w:szCs w:val="24"/>
          </w:rPr>
          <w:tag w:val="MENDELEY_CITATION_v3_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"/>
          <w:id w:val="-563109459"/>
          <w:placeholder>
            <w:docPart w:val="A2B4A87401424B788017C95BDA7ED352"/>
          </w:placeholder>
        </w:sdtPr>
        <w:sdtContent>
          <w:r w:rsidR="00775840" w:rsidRPr="00775840">
            <w:rPr>
              <w:rFonts w:ascii="Times New Roman" w:eastAsia="Times New Roman" w:hAnsi="Times New Roman" w:cs="Times New Roman"/>
              <w:color w:val="000000"/>
              <w:sz w:val="24"/>
              <w:szCs w:val="24"/>
            </w:rPr>
            <w:t>(23)</w:t>
          </w:r>
        </w:sdtContent>
      </w:sdt>
      <w:r w:rsidRPr="00B17F18">
        <w:rPr>
          <w:rFonts w:ascii="Times New Roman" w:eastAsia="Times New Roman" w:hAnsi="Times New Roman" w:cs="Times New Roman"/>
          <w:sz w:val="24"/>
          <w:szCs w:val="24"/>
        </w:rPr>
        <w:t xml:space="preserve">. As opposed to low-income countries (LICs), High-Income Countries (HICs) like the United States of America, England, and Denmark have long since managed tetanus-related newborn mortality </w:t>
      </w:r>
      <w:sdt>
        <w:sdtPr>
          <w:rPr>
            <w:rFonts w:ascii="Times New Roman" w:eastAsia="Times New Roman" w:hAnsi="Times New Roman" w:cs="Times New Roman"/>
            <w:color w:val="000000"/>
            <w:sz w:val="24"/>
            <w:szCs w:val="24"/>
          </w:rPr>
          <w:tag w:val="MENDELEY_CITATION_v3_eyJjaXRhdGlvbklEIjoiTUVOREVMRVlfQ0lUQVRJT05fY2VkNWNiYTYtZWRmYi00MDRmLTg1N2MtYTNhNWJjOTE2MDI4IiwicHJvcGVydGllcyI6eyJub3RlSW5kZXgiOjB9LCJpc0VkaXRlZCI6ZmFsc2UsIm1hbnVhbE92ZXJyaWRlIjp7ImlzTWFudWFsbHlPdmVycmlkZGVuIjpmYWxzZSwiY2l0ZXByb2NUZXh0IjoiKDI0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XX0="/>
          <w:id w:val="-905140822"/>
          <w:placeholder>
            <w:docPart w:val="A2B4A87401424B788017C95BDA7ED352"/>
          </w:placeholder>
        </w:sdtPr>
        <w:sdtContent>
          <w:r w:rsidR="00775840" w:rsidRPr="00775840">
            <w:rPr>
              <w:rFonts w:ascii="Times New Roman" w:eastAsia="Times New Roman" w:hAnsi="Times New Roman" w:cs="Times New Roman"/>
              <w:color w:val="000000"/>
              <w:sz w:val="24"/>
              <w:szCs w:val="24"/>
            </w:rPr>
            <w:t>(24)</w:t>
          </w:r>
        </w:sdtContent>
      </w:sdt>
      <w:r w:rsidRPr="00B17F18">
        <w:rPr>
          <w:rFonts w:ascii="Times New Roman" w:eastAsia="Times New Roman" w:hAnsi="Times New Roman" w:cs="Times New Roman"/>
          <w:sz w:val="24"/>
          <w:szCs w:val="24"/>
        </w:rPr>
        <w:t xml:space="preserve">. A few Low and Middle-Income Countries (LMICs), like Bangladesh, Afghanistan, and Nepal, are also making progress in lowering neonatal tetanus fatality rates </w:t>
      </w:r>
      <w:sdt>
        <w:sdtPr>
          <w:rPr>
            <w:rFonts w:ascii="Times New Roman" w:eastAsia="Times New Roman" w:hAnsi="Times New Roman" w:cs="Times New Roman"/>
            <w:color w:val="000000"/>
            <w:sz w:val="24"/>
            <w:szCs w:val="24"/>
          </w:rPr>
          <w:tag w:val="MENDELEY_CITATION_v3_eyJjaXRhdGlvbklEIjoiTUVOREVMRVlfQ0lUQVRJT05fODExMDg2NTEtNzkxZC00NWY0LWI3YmQtZWQxZGNlMmVlYjV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
          <w:id w:val="-797834579"/>
          <w:placeholder>
            <w:docPart w:val="A2B4A87401424B788017C95BDA7ED352"/>
          </w:placeholder>
        </w:sdtPr>
        <w:sdtContent>
          <w:r w:rsidR="00775840" w:rsidRPr="00775840">
            <w:rPr>
              <w:rFonts w:ascii="Times New Roman" w:eastAsia="Times New Roman" w:hAnsi="Times New Roman" w:cs="Times New Roman"/>
              <w:color w:val="000000"/>
              <w:sz w:val="24"/>
              <w:szCs w:val="24"/>
            </w:rPr>
            <w:t>(11)</w:t>
          </w:r>
        </w:sdtContent>
      </w:sdt>
      <w:r w:rsidRPr="00B17F18">
        <w:rPr>
          <w:rFonts w:ascii="Times New Roman" w:eastAsia="Times New Roman" w:hAnsi="Times New Roman" w:cs="Times New Roman"/>
          <w:sz w:val="24"/>
          <w:szCs w:val="24"/>
        </w:rPr>
        <w:t xml:space="preserve"> even though the pace of reduction is very low </w:t>
      </w:r>
      <w:sdt>
        <w:sdtPr>
          <w:rPr>
            <w:rFonts w:ascii="Times New Roman" w:eastAsia="Times New Roman" w:hAnsi="Times New Roman" w:cs="Times New Roman"/>
            <w:color w:val="000000"/>
            <w:sz w:val="24"/>
            <w:szCs w:val="24"/>
          </w:rPr>
          <w:tag w:val="MENDELEY_CITATION_v3_eyJjaXRhdGlvbklEIjoiTUVOREVMRVlfQ0lUQVRJT05fNzY5OTgxNTAtOWFiOS00NmMwLTk0NWItYWM1NWFhYWJhMTZmIiwicHJvcGVydGllcyI6eyJub3RlSW5kZXgiOjB9LCJpc0VkaXRlZCI6ZmFsc2UsIm1hbnVhbE92ZXJyaWRlIjp7ImlzTWFudWFsbHlPdmVycmlkZGVuIjpmYWxzZSwiY2l0ZXByb2NUZXh0IjoiKDE0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XX0="/>
          <w:id w:val="-16010638"/>
          <w:placeholder>
            <w:docPart w:val="A2B4A87401424B788017C95BDA7ED352"/>
          </w:placeholder>
        </w:sdtPr>
        <w:sdtContent>
          <w:r w:rsidR="00775840" w:rsidRPr="00775840">
            <w:rPr>
              <w:rFonts w:ascii="Times New Roman" w:eastAsia="Times New Roman" w:hAnsi="Times New Roman" w:cs="Times New Roman"/>
              <w:color w:val="000000"/>
              <w:sz w:val="24"/>
              <w:szCs w:val="24"/>
            </w:rPr>
            <w:t>(14)</w:t>
          </w:r>
        </w:sdtContent>
      </w:sdt>
      <w:r w:rsidRPr="00B17F18">
        <w:rPr>
          <w:rFonts w:ascii="Times New Roman" w:eastAsia="Times New Roman" w:hAnsi="Times New Roman" w:cs="Times New Roman"/>
          <w:sz w:val="24"/>
          <w:szCs w:val="24"/>
        </w:rPr>
        <w:t>.</w:t>
      </w:r>
    </w:p>
    <w:p w14:paraId="6879FEAA" w14:textId="40B20AE7" w:rsidR="006036CB" w:rsidRPr="00795BB1" w:rsidRDefault="006036CB">
      <w:pPr>
        <w:spacing w:line="480" w:lineRule="auto"/>
        <w:ind w:firstLine="720"/>
        <w:jc w:val="both"/>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bidi="ar-SA"/>
        </w:rPr>
        <w:t xml:space="preserve">Effective intervention programs have been implemented in these countries, which include improved cord care, increased tetanus toxoid coverage for pregnant women, adoption of safe birth practices, and implementation of postpartum care procedures. Despite some successes in countries such as Bangladesh and Nepal, low- and middle-income countries (LMICs) still face challenges in reducing infant mortality caused by neonatal tetanus. </w:t>
      </w:r>
      <w:bookmarkStart w:id="4" w:name="_heading=h.3znysh7" w:colFirst="0" w:colLast="0"/>
      <w:bookmarkEnd w:id="4"/>
      <w:r w:rsidR="00D055CE" w:rsidRPr="00B17F18">
        <w:rPr>
          <w:rFonts w:ascii="Times New Roman" w:eastAsia="Times New Roman" w:hAnsi="Times New Roman" w:cs="Times New Roman"/>
          <w:sz w:val="24"/>
          <w:szCs w:val="24"/>
        </w:rPr>
        <w:t xml:space="preserve">According to our knowledge, no study ever before </w:t>
      </w:r>
      <w:r w:rsidR="000D691F" w:rsidRPr="00B17F18">
        <w:rPr>
          <w:rFonts w:ascii="Times New Roman" w:eastAsia="Times New Roman" w:hAnsi="Times New Roman" w:cs="Times New Roman"/>
          <w:sz w:val="24"/>
          <w:szCs w:val="24"/>
        </w:rPr>
        <w:t>w</w:t>
      </w:r>
      <w:r w:rsidR="00CC1CAE" w:rsidRPr="00B17F18">
        <w:rPr>
          <w:rFonts w:ascii="Times New Roman" w:eastAsia="Times New Roman" w:hAnsi="Times New Roman" w:cs="Times New Roman"/>
          <w:sz w:val="24"/>
          <w:szCs w:val="24"/>
        </w:rPr>
        <w:t>as</w:t>
      </w:r>
      <w:r w:rsidR="000D691F" w:rsidRPr="00B17F18">
        <w:rPr>
          <w:rFonts w:ascii="Times New Roman" w:eastAsia="Times New Roman" w:hAnsi="Times New Roman" w:cs="Times New Roman"/>
          <w:sz w:val="24"/>
          <w:szCs w:val="24"/>
        </w:rPr>
        <w:t xml:space="preserve"> </w:t>
      </w:r>
      <w:r w:rsidR="00D055CE" w:rsidRPr="00B17F18">
        <w:rPr>
          <w:rFonts w:ascii="Times New Roman" w:eastAsia="Times New Roman" w:hAnsi="Times New Roman" w:cs="Times New Roman"/>
          <w:sz w:val="24"/>
          <w:szCs w:val="24"/>
        </w:rPr>
        <w:t>able to give a clear picture of the influence of maternal tetanus toxoid vaccination in reducing neonatal mortality in Bangladesh</w:t>
      </w:r>
      <w:r w:rsidR="00104ABA" w:rsidRPr="00B17F18">
        <w:rPr>
          <w:rFonts w:ascii="Times New Roman" w:eastAsia="Times New Roman" w:hAnsi="Times New Roman" w:cs="Times New Roman"/>
          <w:sz w:val="24"/>
          <w:szCs w:val="24"/>
        </w:rPr>
        <w:t>.</w:t>
      </w:r>
      <w:r w:rsidR="00581B44" w:rsidRPr="00B17F18">
        <w:rPr>
          <w:rFonts w:ascii="Times New Roman" w:eastAsia="Times New Roman" w:hAnsi="Times New Roman" w:cs="Times New Roman"/>
          <w:sz w:val="24"/>
          <w:szCs w:val="24"/>
        </w:rPr>
        <w:t xml:space="preserve"> </w:t>
      </w:r>
      <w:r w:rsidRPr="00B17F18">
        <w:rPr>
          <w:rFonts w:ascii="Times New Roman" w:eastAsia="Times New Roman" w:hAnsi="Times New Roman" w:cs="Times New Roman"/>
          <w:sz w:val="24"/>
          <w:szCs w:val="24"/>
          <w:lang w:val="en-US" w:bidi="ar-SA"/>
        </w:rPr>
        <w:t>The objective of our study was to investigate the potential link between neonatal mortality and tetanus toxoid immunization among women aged 15-49 in Bangladesh. This study will assist policymakers and planners in making more informed and effective decisions regarding this important issue.</w:t>
      </w:r>
    </w:p>
    <w:p w14:paraId="174CC7E5" w14:textId="77777777" w:rsidR="005D20B0" w:rsidRPr="00B17F18" w:rsidRDefault="005D20B0" w:rsidP="00795BB1">
      <w:pPr>
        <w:spacing w:line="240" w:lineRule="auto"/>
        <w:rPr>
          <w:rFonts w:ascii="Times New Roman" w:eastAsia="Times New Roman" w:hAnsi="Times New Roman" w:cs="Times New Roman"/>
          <w:b/>
          <w:sz w:val="24"/>
          <w:szCs w:val="24"/>
        </w:rPr>
      </w:pPr>
    </w:p>
    <w:p w14:paraId="779D4D57" w14:textId="77777777" w:rsidR="005D20B0" w:rsidRPr="00B17F18" w:rsidRDefault="005D20B0" w:rsidP="005D20B0">
      <w:pPr>
        <w:spacing w:line="240" w:lineRule="auto"/>
        <w:rPr>
          <w:rFonts w:ascii="Times New Roman" w:eastAsia="Times New Roman" w:hAnsi="Times New Roman" w:cs="Times New Roman"/>
          <w:b/>
          <w:sz w:val="36"/>
          <w:szCs w:val="36"/>
        </w:rPr>
      </w:pPr>
      <w:r w:rsidRPr="00B17F18">
        <w:rPr>
          <w:rFonts w:ascii="Times New Roman" w:eastAsia="Times New Roman" w:hAnsi="Times New Roman" w:cs="Times New Roman"/>
          <w:b/>
          <w:sz w:val="36"/>
          <w:szCs w:val="36"/>
        </w:rPr>
        <w:t>Materials and methods</w:t>
      </w:r>
    </w:p>
    <w:p w14:paraId="68AD08CD" w14:textId="7F9647E1" w:rsidR="005D20B0" w:rsidRPr="00B17F18" w:rsidRDefault="005D20B0" w:rsidP="005D20B0">
      <w:pPr>
        <w:spacing w:line="480" w:lineRule="auto"/>
        <w:rPr>
          <w:rFonts w:ascii="Times New Roman" w:eastAsia="Times New Roman" w:hAnsi="Times New Roman" w:cs="Times New Roman"/>
          <w:b/>
          <w:sz w:val="24"/>
          <w:szCs w:val="24"/>
        </w:rPr>
      </w:pPr>
    </w:p>
    <w:p w14:paraId="51378699" w14:textId="5602764A" w:rsidR="005D20B0" w:rsidRPr="00795BB1" w:rsidRDefault="005D20B0" w:rsidP="005D20B0">
      <w:pPr>
        <w:spacing w:line="480" w:lineRule="auto"/>
        <w:jc w:val="both"/>
        <w:rPr>
          <w:rFonts w:ascii="Times New Roman" w:eastAsia="Times New Roman" w:hAnsi="Times New Roman" w:cs="Times New Roman"/>
          <w:b/>
          <w:bCs/>
          <w:sz w:val="28"/>
          <w:szCs w:val="28"/>
        </w:rPr>
      </w:pPr>
      <w:r w:rsidRPr="00795BB1">
        <w:rPr>
          <w:rFonts w:ascii="Times New Roman" w:eastAsia="Times New Roman" w:hAnsi="Times New Roman" w:cs="Times New Roman"/>
          <w:b/>
          <w:bCs/>
          <w:sz w:val="28"/>
          <w:szCs w:val="28"/>
        </w:rPr>
        <w:t>Description of the dataset</w:t>
      </w:r>
      <w:r w:rsidR="00250DAA" w:rsidRPr="00795BB1">
        <w:rPr>
          <w:rFonts w:ascii="Times New Roman" w:eastAsia="Times New Roman" w:hAnsi="Times New Roman" w:cs="Times New Roman"/>
          <w:b/>
          <w:bCs/>
          <w:sz w:val="28"/>
          <w:szCs w:val="28"/>
        </w:rPr>
        <w:t>:</w:t>
      </w:r>
    </w:p>
    <w:p w14:paraId="5A338B86" w14:textId="54D5204E" w:rsidR="005D20B0" w:rsidRPr="00B17F18" w:rsidRDefault="007B7342" w:rsidP="007B7342">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bidi="ar-SA"/>
        </w:rPr>
        <w:t xml:space="preserve">The research was conducted using a cross-sectional study design, utilizing the accessible data from the Bangladesh Multiple Indicator Cluster Survey (MICS) conducted by the Bangladesh Bureau of Statistics (BBS) in collaboration with the United Nations International Children's Fund (UNICEF) in 2019. The survey was carried out from January 19 to June 1, 2019. The survey sample was selected through a two-stage, stratified cluster sampling method </w:t>
      </w:r>
      <w:proofErr w:type="gramStart"/>
      <w:r w:rsidRPr="00B17F18">
        <w:rPr>
          <w:rFonts w:ascii="Times New Roman" w:eastAsia="Times New Roman" w:hAnsi="Times New Roman" w:cs="Times New Roman"/>
          <w:sz w:val="24"/>
          <w:szCs w:val="24"/>
          <w:lang w:val="en-US" w:bidi="ar-SA"/>
        </w:rPr>
        <w:t>in order to</w:t>
      </w:r>
      <w:proofErr w:type="gramEnd"/>
      <w:r w:rsidRPr="00B17F18">
        <w:rPr>
          <w:rFonts w:ascii="Times New Roman" w:eastAsia="Times New Roman" w:hAnsi="Times New Roman" w:cs="Times New Roman"/>
          <w:sz w:val="24"/>
          <w:szCs w:val="24"/>
          <w:lang w:val="en-US" w:bidi="ar-SA"/>
        </w:rPr>
        <w:t xml:space="preserve"> recruit the participants. The 2011 Bangladesh Census of Population and Housing was used as the sampling frame for this study. The enumeration areas (EAs) selected for the census enumeration were the primary sampling units (PSUs) selected during the initial stage. In each sample, a household listing was completed as part of the research process. In the second stage, a sample of households was selected for further analysis. The sample was created to generate estimates for various variables concerning women and children across the entire country, including both urban and rural areas in all 64 districts of the seven administrative divisions. The survey consisted of a sample of 64,400 households and approximately 3,220 primary sampling units (PSUs) </w:t>
      </w:r>
      <w:sdt>
        <w:sdtPr>
          <w:rPr>
            <w:rFonts w:ascii="Times New Roman" w:eastAsia="Times New Roman" w:hAnsi="Times New Roman" w:cs="Times New Roman"/>
            <w:color w:val="000000"/>
            <w:sz w:val="24"/>
            <w:szCs w:val="24"/>
            <w:lang w:val="en-US"/>
          </w:rPr>
          <w:tag w:val="MENDELEY_CITATION_v3_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"/>
          <w:id w:val="1285615776"/>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(25)</w:t>
          </w:r>
        </w:sdtContent>
      </w:sdt>
      <w:r w:rsidR="005D20B0"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bidi="ar-SA"/>
        </w:rPr>
        <w:t xml:space="preserve">The households were </w:t>
      </w:r>
      <w:r w:rsidR="000A1C55" w:rsidRPr="00B17F18">
        <w:rPr>
          <w:rFonts w:ascii="Times New Roman" w:eastAsia="Times New Roman" w:hAnsi="Times New Roman" w:cs="Times New Roman"/>
          <w:sz w:val="24"/>
          <w:szCs w:val="24"/>
          <w:lang w:val="en-US" w:bidi="ar-SA"/>
        </w:rPr>
        <w:t>thoroughly</w:t>
      </w:r>
      <w:r w:rsidRPr="00B17F18">
        <w:rPr>
          <w:rFonts w:ascii="Times New Roman" w:eastAsia="Times New Roman" w:hAnsi="Times New Roman" w:cs="Times New Roman"/>
          <w:sz w:val="24"/>
          <w:szCs w:val="24"/>
          <w:lang w:val="en-US" w:bidi="ar-SA"/>
        </w:rPr>
        <w:t xml:space="preserve"> interviewed by trained interviewers using questionnaires that covered reproductive history, prenatal and postnatal care, family planning, and demographic characteristics. The datasets were made available to the public for access and were specifically collected from sampling units (PSUs) </w:t>
      </w:r>
      <w:sdt>
        <w:sdtPr>
          <w:rPr>
            <w:rFonts w:ascii="Times New Roman" w:eastAsia="Times New Roman" w:hAnsi="Times New Roman" w:cs="Times New Roman"/>
            <w:color w:val="000000"/>
            <w:sz w:val="24"/>
            <w:szCs w:val="24"/>
            <w:lang w:val="en-US"/>
          </w:rPr>
          <w:tag w:val="MENDELEY_CITATION_v3_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"/>
          <w:id w:val="-1145961678"/>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(26)</w:t>
          </w:r>
        </w:sdtContent>
      </w:sdt>
      <w:r w:rsidR="00CB26AD" w:rsidRPr="00B17F18">
        <w:rPr>
          <w:rFonts w:ascii="Times New Roman" w:eastAsia="Times New Roman" w:hAnsi="Times New Roman" w:cs="Times New Roman"/>
          <w:sz w:val="24"/>
          <w:szCs w:val="24"/>
          <w:lang w:val="en-US"/>
        </w:rPr>
        <w:t>.</w:t>
      </w:r>
    </w:p>
    <w:p w14:paraId="16F97D6D" w14:textId="000D8D34" w:rsidR="00535728" w:rsidRPr="00B17F18" w:rsidRDefault="00535728" w:rsidP="00795BB1">
      <w:pPr>
        <w:spacing w:line="480" w:lineRule="auto"/>
        <w:ind w:firstLine="720"/>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bidi="ar-SA"/>
        </w:rPr>
        <w:t xml:space="preserve">Children who have passed away during the neonatal period or within the first month after birth may be considered as eligible cases for participation in the study. Moreover, it is important to note that the study subjects were specifically chosen to include children who had a high risk of newborn mortality, even though they were still alive at the time of the survey. Births that occurred prior to 2014 or five years before the survey </w:t>
      </w:r>
      <w:r w:rsidR="00E70D4E">
        <w:rPr>
          <w:rFonts w:ascii="Times New Roman" w:eastAsia="Times New Roman" w:hAnsi="Times New Roman" w:cs="Times New Roman"/>
          <w:sz w:val="24"/>
          <w:szCs w:val="24"/>
          <w:lang w:val="en-US" w:bidi="ar-SA"/>
        </w:rPr>
        <w:t>we</w:t>
      </w:r>
      <w:r w:rsidRPr="00B17F18">
        <w:rPr>
          <w:rFonts w:ascii="Times New Roman" w:eastAsia="Times New Roman" w:hAnsi="Times New Roman" w:cs="Times New Roman"/>
          <w:sz w:val="24"/>
          <w:szCs w:val="24"/>
          <w:lang w:val="en-US" w:bidi="ar-SA"/>
        </w:rPr>
        <w:t>re not classified as cases.</w:t>
      </w:r>
    </w:p>
    <w:p w14:paraId="3F74B161" w14:textId="77777777" w:rsidR="00535728" w:rsidRPr="00B17F18" w:rsidRDefault="00535728">
      <w:pPr>
        <w:spacing w:line="480" w:lineRule="auto"/>
        <w:jc w:val="both"/>
        <w:rPr>
          <w:rFonts w:ascii="Times New Roman" w:eastAsia="Times New Roman" w:hAnsi="Times New Roman" w:cs="Times New Roman"/>
          <w:sz w:val="24"/>
          <w:szCs w:val="24"/>
          <w:lang w:val="en-US" w:bidi="ar-SA"/>
        </w:rPr>
      </w:pPr>
    </w:p>
    <w:p w14:paraId="70A4806A" w14:textId="77777777" w:rsidR="005D20B0" w:rsidRPr="00B17F18" w:rsidRDefault="005D20B0" w:rsidP="005D20B0">
      <w:pPr>
        <w:spacing w:line="480" w:lineRule="auto"/>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lastRenderedPageBreak/>
        <w:t>Study Variables</w:t>
      </w:r>
    </w:p>
    <w:p w14:paraId="71DF5286" w14:textId="654DFBB6" w:rsidR="005D20B0" w:rsidRPr="00B17F18" w:rsidRDefault="00C926AB" w:rsidP="00795BB1">
      <w:pPr>
        <w:spacing w:line="480" w:lineRule="auto"/>
        <w:ind w:firstLine="720"/>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bidi="ar-SA"/>
        </w:rPr>
        <w:t>The outcome variable is the child's survival status in the neonatal stage, which is binary and classified as either 0 (for alive) or 1 (for death). The analysis utilized data on the age at which mortality events occurred among live births that took place in the five-year period prior to the 2019</w:t>
      </w:r>
      <w:r w:rsidR="00AD56A6">
        <w:rPr>
          <w:rFonts w:ascii="Times New Roman" w:eastAsia="Times New Roman" w:hAnsi="Times New Roman" w:cs="Times New Roman"/>
          <w:sz w:val="24"/>
          <w:szCs w:val="24"/>
          <w:lang w:val="en-US" w:bidi="ar-SA"/>
        </w:rPr>
        <w:t xml:space="preserve"> </w:t>
      </w:r>
      <w:r w:rsidR="00AD56A6" w:rsidRPr="00B17F18">
        <w:rPr>
          <w:rFonts w:ascii="Times New Roman" w:eastAsia="Times New Roman" w:hAnsi="Times New Roman" w:cs="Times New Roman"/>
          <w:sz w:val="24"/>
          <w:szCs w:val="24"/>
          <w:lang w:val="en-US" w:bidi="ar-SA"/>
        </w:rPr>
        <w:t>MICS</w:t>
      </w:r>
      <w:r w:rsidRPr="00B17F18">
        <w:rPr>
          <w:rFonts w:ascii="Times New Roman" w:eastAsia="Times New Roman" w:hAnsi="Times New Roman" w:cs="Times New Roman"/>
          <w:sz w:val="24"/>
          <w:szCs w:val="24"/>
          <w:lang w:val="en-US" w:bidi="ar-SA"/>
        </w:rPr>
        <w:t xml:space="preserve">. The variable indicating </w:t>
      </w:r>
      <w:proofErr w:type="gramStart"/>
      <w:r w:rsidRPr="00B17F18">
        <w:rPr>
          <w:rFonts w:ascii="Times New Roman" w:eastAsia="Times New Roman" w:hAnsi="Times New Roman" w:cs="Times New Roman"/>
          <w:sz w:val="24"/>
          <w:szCs w:val="24"/>
          <w:lang w:val="en-US" w:bidi="ar-SA"/>
        </w:rPr>
        <w:t>whether or not</w:t>
      </w:r>
      <w:proofErr w:type="gramEnd"/>
      <w:r w:rsidRPr="00B17F18">
        <w:rPr>
          <w:rFonts w:ascii="Times New Roman" w:eastAsia="Times New Roman" w:hAnsi="Times New Roman" w:cs="Times New Roman"/>
          <w:sz w:val="24"/>
          <w:szCs w:val="24"/>
          <w:lang w:val="en-US" w:bidi="ar-SA"/>
        </w:rPr>
        <w:t xml:space="preserve"> a neonatal death occurred was recoded using the standard procedures </w:t>
      </w:r>
      <w:r w:rsidR="000A1C55" w:rsidRPr="00B17F18">
        <w:rPr>
          <w:rFonts w:ascii="Times New Roman" w:eastAsia="Times New Roman" w:hAnsi="Times New Roman" w:cs="Times New Roman"/>
          <w:sz w:val="24"/>
          <w:szCs w:val="24"/>
          <w:lang w:bidi="ar-SA"/>
        </w:rPr>
        <w:t>outlined in the SPSS syntax files provided by UNICEF</w:t>
      </w:r>
      <w:r w:rsidR="000A1C55" w:rsidRPr="00B17F18">
        <w:rPr>
          <w:rFonts w:ascii="Times New Roman" w:eastAsia="Times New Roman" w:hAnsi="Times New Roman" w:cs="Times New Roman"/>
          <w:sz w:val="24"/>
          <w:szCs w:val="24"/>
          <w:lang w:val="en-US" w:bidi="ar-SA"/>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"/>
          <w:id w:val="2102754801"/>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(27)</w:t>
          </w:r>
        </w:sdtContent>
      </w:sdt>
      <w:r w:rsidR="005D20B0" w:rsidRPr="00B17F18">
        <w:rPr>
          <w:rFonts w:ascii="Times New Roman" w:eastAsia="Times New Roman" w:hAnsi="Times New Roman" w:cs="Times New Roman"/>
          <w:sz w:val="24"/>
          <w:szCs w:val="24"/>
          <w:lang w:val="en-US"/>
        </w:rPr>
        <w:t xml:space="preserve">. </w:t>
      </w:r>
      <w:r w:rsidR="000A1C55" w:rsidRPr="00795BB1">
        <w:rPr>
          <w:rFonts w:ascii="Times New Roman" w:eastAsia="Times New Roman" w:hAnsi="Times New Roman" w:cs="Times New Roman"/>
          <w:sz w:val="24"/>
          <w:szCs w:val="24"/>
          <w:lang w:val="en-US" w:bidi="ar-SA"/>
        </w:rPr>
        <w:t>Th</w:t>
      </w:r>
      <w:r w:rsidR="00043C53" w:rsidRPr="00795BB1">
        <w:rPr>
          <w:rFonts w:ascii="Times New Roman" w:eastAsia="Times New Roman" w:hAnsi="Times New Roman" w:cs="Times New Roman"/>
          <w:sz w:val="24"/>
          <w:szCs w:val="24"/>
          <w:lang w:val="en-US" w:bidi="ar-SA"/>
        </w:rPr>
        <w:t>e</w:t>
      </w:r>
      <w:r w:rsidR="000A1C55" w:rsidRPr="00795BB1">
        <w:rPr>
          <w:rFonts w:ascii="Times New Roman" w:eastAsia="Times New Roman" w:hAnsi="Times New Roman" w:cs="Times New Roman"/>
          <w:sz w:val="24"/>
          <w:szCs w:val="24"/>
          <w:lang w:val="en-US" w:bidi="ar-SA"/>
        </w:rPr>
        <w:t>s</w:t>
      </w:r>
      <w:r w:rsidR="00043C53" w:rsidRPr="00795BB1">
        <w:rPr>
          <w:rFonts w:ascii="Times New Roman" w:eastAsia="Times New Roman" w:hAnsi="Times New Roman" w:cs="Times New Roman"/>
          <w:sz w:val="24"/>
          <w:szCs w:val="24"/>
          <w:lang w:val="en-US" w:bidi="ar-SA"/>
        </w:rPr>
        <w:t>e</w:t>
      </w:r>
      <w:r w:rsidR="000A1C55" w:rsidRPr="00795BB1">
        <w:rPr>
          <w:rFonts w:ascii="Times New Roman" w:eastAsia="Times New Roman" w:hAnsi="Times New Roman" w:cs="Times New Roman"/>
          <w:sz w:val="24"/>
          <w:szCs w:val="24"/>
          <w:lang w:val="en-US" w:bidi="ar-SA"/>
        </w:rPr>
        <w:t xml:space="preserve"> recoded</w:t>
      </w:r>
      <w:r w:rsidR="00602C1E" w:rsidRPr="00B17F18">
        <w:rPr>
          <w:rFonts w:ascii="Times New Roman" w:eastAsia="Times New Roman" w:hAnsi="Times New Roman" w:cs="Times New Roman"/>
          <w:sz w:val="24"/>
          <w:szCs w:val="24"/>
          <w:lang w:val="en-US" w:bidi="ar-SA"/>
        </w:rPr>
        <w:t xml:space="preserve"> data </w:t>
      </w:r>
      <w:r w:rsidR="00051A04" w:rsidRPr="00795BB1">
        <w:rPr>
          <w:rFonts w:ascii="Times New Roman" w:eastAsia="Times New Roman" w:hAnsi="Times New Roman" w:cs="Times New Roman"/>
          <w:sz w:val="24"/>
          <w:szCs w:val="24"/>
          <w:lang w:val="en-US" w:bidi="ar-SA"/>
        </w:rPr>
        <w:t>w</w:t>
      </w:r>
      <w:r w:rsidR="00043C53" w:rsidRPr="00795BB1">
        <w:rPr>
          <w:rFonts w:ascii="Times New Roman" w:eastAsia="Times New Roman" w:hAnsi="Times New Roman" w:cs="Times New Roman"/>
          <w:sz w:val="24"/>
          <w:szCs w:val="24"/>
          <w:lang w:val="en-US" w:bidi="ar-SA"/>
        </w:rPr>
        <w:t>ere</w:t>
      </w:r>
      <w:r w:rsidR="00602C1E" w:rsidRPr="00B17F18">
        <w:rPr>
          <w:rFonts w:ascii="Times New Roman" w:eastAsia="Times New Roman" w:hAnsi="Times New Roman" w:cs="Times New Roman"/>
          <w:sz w:val="24"/>
          <w:szCs w:val="24"/>
          <w:lang w:val="en-US" w:bidi="ar-SA"/>
        </w:rPr>
        <w:t xml:space="preserve"> used to create the outcome variable for the research analysis.</w:t>
      </w:r>
    </w:p>
    <w:p w14:paraId="78369A76" w14:textId="77777777" w:rsidR="00602C1E" w:rsidRPr="00B17F18" w:rsidRDefault="00602C1E" w:rsidP="00795BB1">
      <w:pPr>
        <w:spacing w:line="240" w:lineRule="auto"/>
        <w:rPr>
          <w:rFonts w:ascii="Times New Roman" w:eastAsia="Times New Roman" w:hAnsi="Times New Roman" w:cs="Times New Roman"/>
          <w:sz w:val="24"/>
          <w:szCs w:val="24"/>
          <w:lang w:val="en-US" w:bidi="ar-SA"/>
        </w:rPr>
      </w:pPr>
    </w:p>
    <w:p w14:paraId="1F6DCDCD" w14:textId="1FD058AA" w:rsidR="005D20B0" w:rsidRPr="00B17F18" w:rsidRDefault="005D20B0" w:rsidP="00795BB1">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The principal factor under investigation as a potential exposure variable was the administration of the tetanus toxoid vaccine, classified as "0" for non</w:t>
      </w:r>
      <w:r w:rsidR="002907DE">
        <w:rPr>
          <w:rFonts w:ascii="Times New Roman" w:eastAsia="Times New Roman" w:hAnsi="Times New Roman" w:cs="Times New Roman"/>
          <w:sz w:val="24"/>
          <w:szCs w:val="24"/>
          <w:lang w:val="en-US"/>
        </w:rPr>
        <w:t>e</w:t>
      </w:r>
      <w:r w:rsidRPr="00B17F18">
        <w:rPr>
          <w:rFonts w:ascii="Times New Roman" w:eastAsia="Times New Roman" w:hAnsi="Times New Roman" w:cs="Times New Roman"/>
          <w:sz w:val="24"/>
          <w:szCs w:val="24"/>
          <w:lang w:val="en-US"/>
        </w:rPr>
        <w:t>-taken or "1" for taking at least 1 dose.</w:t>
      </w:r>
      <w:r w:rsidRPr="00B17F18">
        <w:rPr>
          <w:rFonts w:ascii="Times New Roman" w:eastAsia="Times New Roman" w:hAnsi="Times New Roman" w:cs="Times New Roman"/>
          <w:b/>
          <w:bCs/>
          <w:sz w:val="24"/>
          <w:szCs w:val="24"/>
          <w:lang w:val="en-US"/>
        </w:rPr>
        <w:t xml:space="preserve"> </w:t>
      </w:r>
      <w:r w:rsidR="00A42510" w:rsidRPr="00B17F18">
        <w:rPr>
          <w:rFonts w:ascii="Times New Roman" w:eastAsia="Times New Roman" w:hAnsi="Times New Roman" w:cs="Times New Roman"/>
          <w:sz w:val="24"/>
          <w:szCs w:val="24"/>
          <w:lang w:val="en-US"/>
        </w:rPr>
        <w:t>Again, at least two doses are considered adequate according to the WHO.</w:t>
      </w:r>
      <w:r w:rsidR="00A42510" w:rsidRPr="00B17F18">
        <w:rPr>
          <w:rFonts w:ascii="Times New Roman" w:eastAsia="Times New Roman" w:hAnsi="Times New Roman" w:cs="Times New Roman"/>
          <w:b/>
          <w:bCs/>
          <w:sz w:val="24"/>
          <w:szCs w:val="24"/>
          <w:lang w:val="en-US"/>
        </w:rPr>
        <w:t xml:space="preserve"> </w:t>
      </w:r>
      <w:r w:rsidRPr="00B17F18">
        <w:rPr>
          <w:rFonts w:ascii="Times New Roman" w:eastAsia="Times New Roman" w:hAnsi="Times New Roman" w:cs="Times New Roman"/>
          <w:sz w:val="24"/>
          <w:szCs w:val="24"/>
          <w:lang w:val="en-US"/>
        </w:rPr>
        <w:t xml:space="preserve">In addition to the principle factor, the additional modifiable risk factors analyzed in this </w:t>
      </w:r>
      <w:r w:rsidR="00FE1786" w:rsidRPr="00B17F18">
        <w:rPr>
          <w:rFonts w:ascii="Times New Roman" w:eastAsia="Times New Roman" w:hAnsi="Times New Roman" w:cs="Times New Roman"/>
          <w:sz w:val="24"/>
          <w:szCs w:val="24"/>
          <w:lang w:val="en-US"/>
        </w:rPr>
        <w:t xml:space="preserve">research </w:t>
      </w:r>
      <w:r w:rsidRPr="00B17F18">
        <w:rPr>
          <w:rFonts w:ascii="Times New Roman" w:eastAsia="Times New Roman" w:hAnsi="Times New Roman" w:cs="Times New Roman"/>
          <w:sz w:val="24"/>
          <w:szCs w:val="24"/>
          <w:lang w:val="en-US"/>
        </w:rPr>
        <w:t>consisted of cesarean section (yes, no), gender of the neonate (boy</w:t>
      </w:r>
      <w:r w:rsidR="00771D53" w:rsidRPr="00B17F18">
        <w:rPr>
          <w:rFonts w:ascii="Times New Roman" w:eastAsia="Times New Roman" w:hAnsi="Times New Roman" w:cs="Times New Roman"/>
          <w:sz w:val="24"/>
          <w:szCs w:val="24"/>
          <w:lang w:val="en-US"/>
        </w:rPr>
        <w:t xml:space="preserve"> and</w:t>
      </w:r>
      <w:r w:rsidRPr="00B17F18">
        <w:rPr>
          <w:rFonts w:ascii="Times New Roman" w:eastAsia="Times New Roman" w:hAnsi="Times New Roman" w:cs="Times New Roman"/>
          <w:sz w:val="24"/>
          <w:szCs w:val="24"/>
          <w:lang w:val="en-US"/>
        </w:rPr>
        <w:t xml:space="preserve"> girl), antenatal care visits (less than 4, 4 and above), division (Barisal, Chittagong, Dhaka, Khulna, </w:t>
      </w:r>
      <w:proofErr w:type="spellStart"/>
      <w:r w:rsidRPr="00B17F18">
        <w:rPr>
          <w:rFonts w:ascii="Times New Roman" w:eastAsia="Times New Roman" w:hAnsi="Times New Roman" w:cs="Times New Roman"/>
          <w:sz w:val="24"/>
          <w:szCs w:val="24"/>
          <w:lang w:val="en-US"/>
        </w:rPr>
        <w:t>Rajshahi</w:t>
      </w:r>
      <w:proofErr w:type="spellEnd"/>
      <w:r w:rsidRPr="00B17F18">
        <w:rPr>
          <w:rFonts w:ascii="Times New Roman" w:eastAsia="Times New Roman" w:hAnsi="Times New Roman" w:cs="Times New Roman"/>
          <w:sz w:val="24"/>
          <w:szCs w:val="24"/>
          <w:lang w:val="en-US"/>
        </w:rPr>
        <w:t xml:space="preserve">, Rangpur, </w:t>
      </w:r>
      <w:r w:rsidR="00771D53" w:rsidRPr="00B17F18">
        <w:rPr>
          <w:rFonts w:ascii="Times New Roman" w:eastAsia="Times New Roman" w:hAnsi="Times New Roman" w:cs="Times New Roman"/>
          <w:sz w:val="24"/>
          <w:szCs w:val="24"/>
          <w:lang w:val="en-US"/>
        </w:rPr>
        <w:t xml:space="preserve">and </w:t>
      </w:r>
      <w:r w:rsidRPr="00B17F18">
        <w:rPr>
          <w:rFonts w:ascii="Times New Roman" w:eastAsia="Times New Roman" w:hAnsi="Times New Roman" w:cs="Times New Roman"/>
          <w:sz w:val="24"/>
          <w:szCs w:val="24"/>
          <w:lang w:val="en-US"/>
        </w:rPr>
        <w:t xml:space="preserve">Sylhet), mother's education level (primary, higher secondary), birth order (1, 2, </w:t>
      </w:r>
      <w:r w:rsidR="00771D53" w:rsidRPr="00B17F18">
        <w:rPr>
          <w:rFonts w:ascii="Times New Roman" w:eastAsia="Times New Roman" w:hAnsi="Times New Roman" w:cs="Times New Roman"/>
          <w:sz w:val="24"/>
          <w:szCs w:val="24"/>
          <w:lang w:val="en-US"/>
        </w:rPr>
        <w:t xml:space="preserve">and </w:t>
      </w:r>
      <w:r w:rsidRPr="00B17F18">
        <w:rPr>
          <w:rFonts w:ascii="Times New Roman" w:eastAsia="Times New Roman" w:hAnsi="Times New Roman" w:cs="Times New Roman"/>
          <w:sz w:val="24"/>
          <w:szCs w:val="24"/>
          <w:lang w:val="en-US"/>
        </w:rPr>
        <w:t>3), mother's age during pregnancy (15-</w:t>
      </w:r>
      <w:r w:rsidR="00562B95">
        <w:rPr>
          <w:rFonts w:ascii="Times New Roman" w:eastAsia="Times New Roman" w:hAnsi="Times New Roman" w:cs="Times New Roman"/>
          <w:sz w:val="24"/>
          <w:szCs w:val="24"/>
          <w:lang w:val="en-US"/>
        </w:rPr>
        <w:t>19</w:t>
      </w:r>
      <w:r w:rsidRPr="00B17F18">
        <w:rPr>
          <w:rFonts w:ascii="Times New Roman" w:eastAsia="Times New Roman" w:hAnsi="Times New Roman" w:cs="Times New Roman"/>
          <w:sz w:val="24"/>
          <w:szCs w:val="24"/>
          <w:lang w:val="en-US"/>
        </w:rPr>
        <w:t xml:space="preserve">, 20-24, 25-29, 30-34, 35-39, 40-44, </w:t>
      </w:r>
      <w:r w:rsidR="00771D53" w:rsidRPr="00B17F18">
        <w:rPr>
          <w:rFonts w:ascii="Times New Roman" w:eastAsia="Times New Roman" w:hAnsi="Times New Roman" w:cs="Times New Roman"/>
          <w:sz w:val="24"/>
          <w:szCs w:val="24"/>
          <w:lang w:val="en-US"/>
        </w:rPr>
        <w:t xml:space="preserve">and </w:t>
      </w:r>
      <w:r w:rsidRPr="00B17F18">
        <w:rPr>
          <w:rFonts w:ascii="Times New Roman" w:eastAsia="Times New Roman" w:hAnsi="Times New Roman" w:cs="Times New Roman"/>
          <w:sz w:val="24"/>
          <w:szCs w:val="24"/>
          <w:lang w:val="en-US"/>
        </w:rPr>
        <w:t xml:space="preserve">45-49), socioeconomic status (poorest, middle, </w:t>
      </w:r>
      <w:r w:rsidR="00771D53" w:rsidRPr="00B17F18">
        <w:rPr>
          <w:rFonts w:ascii="Times New Roman" w:eastAsia="Times New Roman" w:hAnsi="Times New Roman" w:cs="Times New Roman"/>
          <w:sz w:val="24"/>
          <w:szCs w:val="24"/>
          <w:lang w:val="en-US"/>
        </w:rPr>
        <w:t xml:space="preserve">and </w:t>
      </w:r>
      <w:r w:rsidRPr="00B17F18">
        <w:rPr>
          <w:rFonts w:ascii="Times New Roman" w:eastAsia="Times New Roman" w:hAnsi="Times New Roman" w:cs="Times New Roman"/>
          <w:sz w:val="24"/>
          <w:szCs w:val="24"/>
          <w:lang w:val="en-US"/>
        </w:rPr>
        <w:t>richest).</w:t>
      </w:r>
    </w:p>
    <w:p w14:paraId="527CF355" w14:textId="77777777" w:rsidR="005D20B0" w:rsidRPr="00B17F18" w:rsidRDefault="005D20B0" w:rsidP="005D20B0">
      <w:pPr>
        <w:spacing w:line="480" w:lineRule="auto"/>
        <w:rPr>
          <w:rFonts w:ascii="Times New Roman" w:eastAsia="Times New Roman" w:hAnsi="Times New Roman" w:cs="Times New Roman"/>
          <w:b/>
          <w:bCs/>
          <w:sz w:val="28"/>
          <w:szCs w:val="28"/>
        </w:rPr>
      </w:pPr>
      <w:r w:rsidRPr="00B17F18">
        <w:rPr>
          <w:rFonts w:ascii="Times New Roman" w:eastAsia="Times New Roman" w:hAnsi="Times New Roman" w:cs="Times New Roman"/>
          <w:b/>
          <w:bCs/>
          <w:sz w:val="28"/>
          <w:szCs w:val="28"/>
        </w:rPr>
        <w:t>Statistical Analysis</w:t>
      </w:r>
    </w:p>
    <w:p w14:paraId="1E8FF71F" w14:textId="030F6C5C" w:rsidR="005D20B0" w:rsidRPr="00B17F18" w:rsidRDefault="005D20B0" w:rsidP="00A4744F">
      <w:pPr>
        <w:spacing w:after="240" w:line="480" w:lineRule="auto"/>
        <w:ind w:firstLine="720"/>
        <w:jc w:val="both"/>
        <w:rPr>
          <w:rFonts w:ascii="Times New Roman" w:eastAsia="Times New Roman" w:hAnsi="Times New Roman" w:cs="Times New Roman"/>
          <w:sz w:val="24"/>
          <w:szCs w:val="24"/>
          <w:lang w:val="en-US"/>
        </w:rPr>
      </w:pPr>
      <w:bookmarkStart w:id="5" w:name="_heading=h.2et92p0" w:colFirst="0" w:colLast="0"/>
      <w:bookmarkEnd w:id="5"/>
      <w:r w:rsidRPr="00B17F18">
        <w:rPr>
          <w:rFonts w:ascii="Times New Roman" w:eastAsia="Times New Roman" w:hAnsi="Times New Roman" w:cs="Times New Roman"/>
          <w:sz w:val="24"/>
          <w:szCs w:val="24"/>
          <w:lang w:val="en-US"/>
        </w:rPr>
        <w:t xml:space="preserve">Chi-square tests have been implemented to assess the relationship between potential exposure or control variables and </w:t>
      </w:r>
      <w:r w:rsidR="00E26936" w:rsidRPr="00B17F18">
        <w:rPr>
          <w:rFonts w:ascii="Times New Roman" w:eastAsia="Times New Roman" w:hAnsi="Times New Roman" w:cs="Times New Roman"/>
          <w:sz w:val="24"/>
          <w:szCs w:val="24"/>
          <w:lang w:val="en-US"/>
        </w:rPr>
        <w:t xml:space="preserve">infant </w:t>
      </w:r>
      <w:r w:rsidRPr="00B17F18">
        <w:rPr>
          <w:rFonts w:ascii="Times New Roman" w:eastAsia="Times New Roman" w:hAnsi="Times New Roman" w:cs="Times New Roman"/>
          <w:sz w:val="24"/>
          <w:szCs w:val="24"/>
          <w:lang w:val="en-US"/>
        </w:rPr>
        <w:t>mortality, forming the foundation for our models. Factors</w:t>
      </w:r>
      <w:r w:rsidR="00984571" w:rsidRPr="00B17F18">
        <w:rPr>
          <w:rFonts w:ascii="Times New Roman" w:eastAsia="Times New Roman" w:hAnsi="Times New Roman" w:cs="Times New Roman"/>
          <w:sz w:val="24"/>
          <w:szCs w:val="24"/>
          <w:lang w:val="en-US"/>
        </w:rPr>
        <w:t xml:space="preserve"> in bivariate models</w:t>
      </w:r>
      <w:r w:rsidRPr="00B17F18">
        <w:rPr>
          <w:rFonts w:ascii="Times New Roman" w:eastAsia="Times New Roman" w:hAnsi="Times New Roman" w:cs="Times New Roman"/>
          <w:sz w:val="24"/>
          <w:szCs w:val="24"/>
          <w:lang w:val="en-US"/>
        </w:rPr>
        <w:t xml:space="preserve"> </w:t>
      </w:r>
      <w:r w:rsidR="00984571" w:rsidRPr="00B17F18">
        <w:rPr>
          <w:rFonts w:ascii="Times New Roman" w:eastAsia="Times New Roman" w:hAnsi="Times New Roman" w:cs="Times New Roman"/>
          <w:sz w:val="24"/>
          <w:szCs w:val="24"/>
          <w:lang w:val="en-US"/>
        </w:rPr>
        <w:t>with p-value &lt; 0.2</w:t>
      </w:r>
      <w:r w:rsidRPr="00B17F18">
        <w:rPr>
          <w:rFonts w:ascii="Times New Roman" w:eastAsia="Times New Roman" w:hAnsi="Times New Roman" w:cs="Times New Roman"/>
          <w:sz w:val="24"/>
          <w:szCs w:val="24"/>
          <w:lang w:val="en-US"/>
        </w:rPr>
        <w:t xml:space="preserve"> were included in the multivariable model, along with a previous multicollinearity </w:t>
      </w:r>
      <w:r w:rsidR="008B5FB3" w:rsidRPr="00B17F18">
        <w:rPr>
          <w:rFonts w:ascii="Times New Roman" w:eastAsia="Times New Roman" w:hAnsi="Times New Roman" w:cs="Times New Roman"/>
          <w:sz w:val="24"/>
          <w:szCs w:val="24"/>
          <w:lang w:val="en-US"/>
        </w:rPr>
        <w:t>test</w:t>
      </w:r>
      <w:r w:rsidR="0055309A" w:rsidRPr="00B17F18">
        <w:rPr>
          <w:rFonts w:ascii="Times New Roman" w:eastAsia="Times New Roman" w:hAnsi="Times New Roman" w:cs="Times New Roman"/>
          <w:sz w:val="24"/>
          <w:szCs w:val="24"/>
          <w:lang w:val="en-US"/>
        </w:rPr>
        <w:t>,</w:t>
      </w:r>
      <w:r w:rsidR="008B5FB3" w:rsidRPr="00B17F18">
        <w:rPr>
          <w:rFonts w:ascii="Times New Roman" w:eastAsia="Times New Roman" w:hAnsi="Times New Roman" w:cs="Times New Roman"/>
          <w:sz w:val="24"/>
          <w:szCs w:val="24"/>
          <w:lang w:val="en-US"/>
        </w:rPr>
        <w:t xml:space="preserve"> and</w:t>
      </w:r>
      <w:r w:rsidR="00A42510" w:rsidRPr="00B17F18">
        <w:rPr>
          <w:rFonts w:ascii="Times New Roman" w:eastAsia="Times New Roman" w:hAnsi="Times New Roman" w:cs="Times New Roman"/>
          <w:sz w:val="24"/>
          <w:szCs w:val="24"/>
          <w:lang w:val="en-US"/>
        </w:rPr>
        <w:t xml:space="preserve"> this </w:t>
      </w:r>
      <w:r w:rsidR="00984571" w:rsidRPr="00B17F18">
        <w:rPr>
          <w:rFonts w:ascii="Times New Roman" w:eastAsia="Times New Roman" w:hAnsi="Times New Roman" w:cs="Times New Roman"/>
          <w:sz w:val="24"/>
          <w:szCs w:val="24"/>
          <w:lang w:val="en-US"/>
        </w:rPr>
        <w:t>threshold for p-value</w:t>
      </w:r>
      <w:r w:rsidR="00A42510" w:rsidRPr="00B17F18">
        <w:rPr>
          <w:rFonts w:ascii="Times New Roman" w:eastAsia="Times New Roman" w:hAnsi="Times New Roman" w:cs="Times New Roman"/>
          <w:sz w:val="24"/>
          <w:szCs w:val="24"/>
          <w:lang w:val="en-US"/>
        </w:rPr>
        <w:t xml:space="preserve"> has been taken from a previously published paper</w:t>
      </w:r>
      <w:r w:rsidR="003C6619"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MTg3ZDc1OWItMzY5NS00MDRmLWIxM2QtN2QzOGE0Nzg0ZTZmIiwicHJvcGVydGllcyI6eyJub3RlSW5kZXgiOjB9LCJpc0VkaXRlZCI6ZmFsc2UsIm1hbnVhbE92ZXJyaWRlIjp7ImlzTWFudWFsbHlPdmVycmlkZGVuIjpmYWxzZSwiY2l0ZXByb2NUZXh0IjoiKDI4LDI5KSIsIm1hbnVhbE92ZXJyaWRlVGV4dCI6IiJ9LCJjaXRhdGlvbkl0ZW1zIjpbeyJpZCI6IjU3NTJhZmU2LTRkMDMtM2JiOS04ZGU5LTk1NmU2NDM4ODczNyIsIml0ZW1EYXRhIjp7InR5cGUiOiJhcnRpY2xlLWpvdXJuYWwiLCJpZCI6IjU3NTJhZmU2LTRkMDMtM2JiOS04ZGU5LTk1NmU2NDM4ODcz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DaG93ZGh1cnkiLCJnaXZlbiI6Ik11aGFtbWFkIEFiZHVsIEJha2Vy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"/>
          <w:id w:val="29395230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(28,29)</w:t>
          </w:r>
        </w:sdtContent>
      </w:sdt>
      <w:r w:rsidRPr="00B17F18">
        <w:rPr>
          <w:rFonts w:ascii="Times New Roman" w:eastAsia="Times New Roman" w:hAnsi="Times New Roman" w:cs="Times New Roman"/>
          <w:sz w:val="24"/>
          <w:szCs w:val="24"/>
          <w:lang w:val="en-US"/>
        </w:rPr>
        <w:t xml:space="preserve">. </w:t>
      </w:r>
    </w:p>
    <w:p w14:paraId="140821AD" w14:textId="0E51A4B6" w:rsidR="005D20B0" w:rsidRPr="00B17F18" w:rsidRDefault="00DD2B73" w:rsidP="00C51D6C">
      <w:pPr>
        <w:spacing w:after="240"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rPr>
        <w:t xml:space="preserve">For highly skewed binary data with significant class imbalance, </w:t>
      </w:r>
      <w:r w:rsidR="007F3F23" w:rsidRPr="007F3F23">
        <w:rPr>
          <w:rFonts w:ascii="Times New Roman" w:eastAsia="Times New Roman" w:hAnsi="Times New Roman" w:cs="Times New Roman"/>
          <w:sz w:val="24"/>
          <w:szCs w:val="24"/>
        </w:rPr>
        <w:t>Poisson regression is preferred to logistic regression</w:t>
      </w:r>
      <w:r w:rsidR="006C7CDE" w:rsidRPr="00B17F18">
        <w:rPr>
          <w:rFonts w:ascii="Times New Roman" w:eastAsia="Times New Roman" w:hAnsi="Times New Roman" w:cs="Times New Roman"/>
          <w:sz w:val="24"/>
          <w:szCs w:val="24"/>
        </w:rPr>
        <w:t xml:space="preserve">. </w:t>
      </w:r>
      <w:r w:rsidR="00C51D6C" w:rsidRPr="00B17F18">
        <w:rPr>
          <w:rFonts w:ascii="Times New Roman" w:eastAsia="Times New Roman" w:hAnsi="Times New Roman" w:cs="Times New Roman"/>
          <w:sz w:val="24"/>
          <w:szCs w:val="24"/>
          <w:lang w:val="en-US"/>
        </w:rPr>
        <w:t xml:space="preserve">Poisson regression performs better because of its log transformation, which improves </w:t>
      </w:r>
      <w:r w:rsidR="00C51D6C" w:rsidRPr="00B17F18">
        <w:rPr>
          <w:rFonts w:ascii="Times New Roman" w:eastAsia="Times New Roman" w:hAnsi="Times New Roman" w:cs="Times New Roman"/>
          <w:sz w:val="24"/>
          <w:szCs w:val="24"/>
          <w:lang w:val="en-US"/>
        </w:rPr>
        <w:lastRenderedPageBreak/>
        <w:t xml:space="preserve">results stability and interpretability. </w:t>
      </w:r>
      <w:r w:rsidRPr="00B17F18">
        <w:rPr>
          <w:rFonts w:ascii="Times New Roman" w:eastAsia="Times New Roman" w:hAnsi="Times New Roman" w:cs="Times New Roman"/>
          <w:sz w:val="24"/>
          <w:szCs w:val="24"/>
        </w:rPr>
        <w:t xml:space="preserve">This approach is particularly advantageous in cases of high skewness, as it offers reliable estimates and reduces the risk of overfitting. The Poisson model effectively estimates relative risk and manages variance overestimation, making it a robust choice for binary outcomes in such contexts </w:t>
      </w:r>
      <w:sdt>
        <w:sdtPr>
          <w:rPr>
            <w:rFonts w:ascii="Times New Roman" w:eastAsia="Times New Roman" w:hAnsi="Times New Roman" w:cs="Times New Roman"/>
            <w:color w:val="000000"/>
            <w:sz w:val="24"/>
            <w:szCs w:val="24"/>
          </w:rPr>
          <w:tag w:val="MENDELEY_CITATION_v3_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"/>
          <w:id w:val="-1340689995"/>
          <w:placeholder>
            <w:docPart w:val="DefaultPlaceholder_-1854013440"/>
          </w:placeholder>
        </w:sdtPr>
        <w:sdtContent>
          <w:r w:rsidR="00775840" w:rsidRPr="00775840">
            <w:rPr>
              <w:rFonts w:ascii="Times New Roman" w:eastAsia="Times New Roman" w:hAnsi="Times New Roman" w:cs="Times New Roman"/>
              <w:color w:val="000000"/>
              <w:sz w:val="24"/>
              <w:szCs w:val="24"/>
            </w:rPr>
            <w:t>(30,31)</w:t>
          </w:r>
        </w:sdtContent>
      </w:sdt>
      <w:r w:rsidR="00DF7A54" w:rsidRPr="00B17F18">
        <w:rPr>
          <w:rFonts w:ascii="Times New Roman" w:eastAsia="Times New Roman" w:hAnsi="Times New Roman" w:cs="Times New Roman"/>
          <w:color w:val="000000"/>
          <w:sz w:val="24"/>
          <w:szCs w:val="24"/>
        </w:rPr>
        <w:t xml:space="preserve">. </w:t>
      </w:r>
      <w:r w:rsidRPr="00B17F18">
        <w:rPr>
          <w:rFonts w:ascii="Times New Roman" w:eastAsia="Times New Roman" w:hAnsi="Times New Roman" w:cs="Times New Roman"/>
          <w:sz w:val="24"/>
          <w:szCs w:val="24"/>
        </w:rPr>
        <w:t>Our data's extreme imbalance and skewness align well with Poisson regression’s strengths.</w:t>
      </w:r>
      <w:bookmarkStart w:id="6" w:name="_heading=h.tyjcwt" w:colFirst="0" w:colLast="0"/>
      <w:bookmarkEnd w:id="6"/>
      <w:r w:rsidRPr="00B17F18">
        <w:rPr>
          <w:rFonts w:ascii="Times New Roman" w:eastAsia="Times New Roman" w:hAnsi="Times New Roman" w:cs="Times New Roman"/>
          <w:sz w:val="24"/>
          <w:szCs w:val="24"/>
          <w:lang w:val="en-US"/>
        </w:rPr>
        <w:t xml:space="preserve"> Therefore, t</w:t>
      </w:r>
      <w:r w:rsidR="005D20B0" w:rsidRPr="00B17F18">
        <w:rPr>
          <w:rFonts w:ascii="Times New Roman" w:eastAsia="Times New Roman" w:hAnsi="Times New Roman" w:cs="Times New Roman"/>
          <w:sz w:val="24"/>
          <w:szCs w:val="24"/>
          <w:lang w:val="en-US"/>
        </w:rPr>
        <w:t>he final analysis was carried out using a Poisson regression model to examine the relationship between the outcome variable and several predictor variables,</w:t>
      </w:r>
      <w:r w:rsidR="00AF1016"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since in our data</w:t>
      </w:r>
      <w:r w:rsidR="00146F9E"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xml:space="preserve">the </w:t>
      </w:r>
      <w:r w:rsidR="00C77F90" w:rsidRPr="00B17F18">
        <w:rPr>
          <w:rFonts w:ascii="Times New Roman" w:eastAsia="Times New Roman" w:hAnsi="Times New Roman" w:cs="Times New Roman"/>
          <w:sz w:val="24"/>
          <w:szCs w:val="24"/>
          <w:lang w:val="en-US"/>
        </w:rPr>
        <w:t xml:space="preserve">proportion of death is </w:t>
      </w:r>
      <w:r w:rsidR="006F5A90" w:rsidRPr="00B17F18">
        <w:rPr>
          <w:rFonts w:ascii="Times New Roman" w:eastAsia="Times New Roman" w:hAnsi="Times New Roman" w:cs="Times New Roman"/>
          <w:sz w:val="24"/>
          <w:szCs w:val="24"/>
          <w:lang w:val="en-US"/>
        </w:rPr>
        <w:t>less than 5%</w:t>
      </w:r>
      <w:r w:rsidR="009F25D2" w:rsidRPr="00B17F18">
        <w:rPr>
          <w:rFonts w:ascii="Times New Roman" w:eastAsia="Times New Roman" w:hAnsi="Times New Roman" w:cs="Times New Roman"/>
          <w:sz w:val="24"/>
          <w:szCs w:val="24"/>
          <w:lang w:val="en-US"/>
        </w:rPr>
        <w:t xml:space="preserve"> (</w:t>
      </w:r>
      <w:r w:rsidR="006F5A90" w:rsidRPr="00B17F18">
        <w:rPr>
          <w:rFonts w:ascii="Times New Roman" w:eastAsia="Times New Roman" w:hAnsi="Times New Roman" w:cs="Times New Roman"/>
          <w:sz w:val="24"/>
          <w:szCs w:val="24"/>
          <w:lang w:val="en-US"/>
        </w:rPr>
        <w:t>approximately</w:t>
      </w:r>
      <w:r w:rsidR="00C77F90" w:rsidRPr="00B17F18">
        <w:rPr>
          <w:rFonts w:ascii="Times New Roman" w:eastAsia="Times New Roman" w:hAnsi="Times New Roman" w:cs="Times New Roman"/>
          <w:sz w:val="24"/>
          <w:szCs w:val="24"/>
          <w:lang w:val="en-US"/>
        </w:rPr>
        <w:t xml:space="preserve"> 2.54%</w:t>
      </w:r>
      <w:r w:rsidR="009F25D2" w:rsidRPr="00B17F18">
        <w:rPr>
          <w:rFonts w:ascii="Times New Roman" w:eastAsia="Times New Roman" w:hAnsi="Times New Roman" w:cs="Times New Roman"/>
          <w:sz w:val="24"/>
          <w:szCs w:val="24"/>
          <w:lang w:val="en-US"/>
        </w:rPr>
        <w:t>)</w:t>
      </w:r>
      <w:r w:rsidR="0067052D"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indicating a high</w:t>
      </w:r>
      <w:r w:rsidR="00DF7A54" w:rsidRPr="00B17F18">
        <w:rPr>
          <w:rFonts w:ascii="Times New Roman" w:eastAsia="Times New Roman" w:hAnsi="Times New Roman" w:cs="Times New Roman"/>
          <w:sz w:val="24"/>
          <w:szCs w:val="24"/>
          <w:lang w:val="en-US"/>
        </w:rPr>
        <w:t xml:space="preserve"> skewness in child mortality.</w:t>
      </w:r>
      <w:r w:rsidR="005D20B0" w:rsidRPr="00B17F18">
        <w:rPr>
          <w:rFonts w:ascii="Times New Roman" w:eastAsia="Times New Roman" w:hAnsi="Times New Roman" w:cs="Times New Roman"/>
          <w:sz w:val="24"/>
          <w:szCs w:val="24"/>
          <w:lang w:val="en-US"/>
        </w:rPr>
        <w:t xml:space="preserve"> The model included all variables deemed significant by chi-square analysis, ensuring a comprehensive examination of their impact on child mortality. </w:t>
      </w:r>
      <w:r w:rsidR="009876E5" w:rsidRPr="00B17F18">
        <w:rPr>
          <w:rFonts w:ascii="Times New Roman" w:eastAsia="Times New Roman" w:hAnsi="Times New Roman" w:cs="Times New Roman"/>
          <w:sz w:val="24"/>
          <w:szCs w:val="24"/>
          <w:lang w:val="en-US"/>
        </w:rPr>
        <w:t>The missing values were removed with case-wise deletion as per the default data handling procedure in STATA.</w:t>
      </w:r>
      <w:r w:rsidRPr="00B17F18">
        <w:rPr>
          <w:rFonts w:ascii="Times New Roman" w:eastAsia="Times New Roman" w:hAnsi="Times New Roman" w:cs="Times New Roman"/>
          <w:sz w:val="24"/>
          <w:szCs w:val="24"/>
          <w:lang w:val="en-US"/>
        </w:rPr>
        <w:t xml:space="preserve"> For each predictor variable, the incidence rate ratio (IRR) and the 95% confidence interval (CI) for child deaths were calculated. </w:t>
      </w:r>
    </w:p>
    <w:p w14:paraId="0FFA8C02" w14:textId="77777777" w:rsidR="005D20B0" w:rsidRPr="00B17F18" w:rsidRDefault="005D20B0" w:rsidP="005D20B0">
      <w:pPr>
        <w:spacing w:line="480" w:lineRule="auto"/>
        <w:rPr>
          <w:rFonts w:ascii="Times New Roman" w:eastAsia="Times New Roman" w:hAnsi="Times New Roman" w:cs="Times New Roman"/>
          <w:b/>
          <w:bCs/>
          <w:sz w:val="28"/>
          <w:szCs w:val="28"/>
        </w:rPr>
      </w:pPr>
      <w:bookmarkStart w:id="7" w:name="_heading=h.3dy6vkm" w:colFirst="0" w:colLast="0"/>
      <w:bookmarkEnd w:id="7"/>
      <w:r w:rsidRPr="00B17F18">
        <w:rPr>
          <w:rFonts w:ascii="Times New Roman" w:eastAsia="Times New Roman" w:hAnsi="Times New Roman" w:cs="Times New Roman"/>
          <w:b/>
          <w:bCs/>
          <w:sz w:val="28"/>
          <w:szCs w:val="28"/>
        </w:rPr>
        <w:t>Ethics Statement</w:t>
      </w:r>
    </w:p>
    <w:p w14:paraId="33803F68" w14:textId="58B7DA3E" w:rsidR="00050712" w:rsidRPr="00B17F18" w:rsidRDefault="009B3742" w:rsidP="00050712">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The analysis utilized publicly accessible datasets from health surveys, ensuring that all identifiable personal information was removed. The analysis conducted in this study utilized secondary data sources, thereby exempting it from the need for ethical review approval from the relevant institutions. Nonetheless, the methods employed in MICS underwent a thorough review and received approval from both UNICEF and BBS.</w:t>
      </w:r>
      <w:bookmarkStart w:id="8" w:name="_heading=h.1t3h5sf" w:colFirst="0" w:colLast="0"/>
      <w:bookmarkEnd w:id="8"/>
    </w:p>
    <w:p w14:paraId="2800A17F" w14:textId="77777777" w:rsidR="00910A8E" w:rsidRPr="00B17F18" w:rsidRDefault="00910A8E">
      <w:pPr>
        <w:spacing w:after="160" w:line="259" w:lineRule="auto"/>
        <w:rPr>
          <w:rFonts w:ascii="Times New Roman" w:eastAsia="Times New Roman" w:hAnsi="Times New Roman" w:cs="Times New Roman"/>
          <w:b/>
          <w:sz w:val="36"/>
          <w:szCs w:val="36"/>
        </w:rPr>
      </w:pPr>
      <w:r w:rsidRPr="00B17F18">
        <w:rPr>
          <w:rFonts w:ascii="Times New Roman" w:eastAsia="Times New Roman" w:hAnsi="Times New Roman" w:cs="Times New Roman"/>
          <w:b/>
          <w:sz w:val="36"/>
          <w:szCs w:val="36"/>
        </w:rPr>
        <w:br w:type="page"/>
      </w:r>
    </w:p>
    <w:p w14:paraId="7AEB226E" w14:textId="7DD9CFAA" w:rsidR="005D20B0" w:rsidRPr="00B17F18" w:rsidRDefault="005D20B0" w:rsidP="00050712">
      <w:pPr>
        <w:spacing w:line="480" w:lineRule="auto"/>
        <w:jc w:val="both"/>
        <w:rPr>
          <w:rFonts w:ascii="Times New Roman" w:eastAsia="Times New Roman" w:hAnsi="Times New Roman" w:cs="Times New Roman"/>
          <w:b/>
          <w:sz w:val="36"/>
          <w:szCs w:val="36"/>
        </w:rPr>
      </w:pPr>
      <w:r w:rsidRPr="00B17F18">
        <w:rPr>
          <w:rFonts w:ascii="Times New Roman" w:eastAsia="Times New Roman" w:hAnsi="Times New Roman" w:cs="Times New Roman"/>
          <w:b/>
          <w:sz w:val="36"/>
          <w:szCs w:val="36"/>
        </w:rPr>
        <w:lastRenderedPageBreak/>
        <w:t>Results</w:t>
      </w:r>
    </w:p>
    <w:p w14:paraId="0B5F8022" w14:textId="66B1145B" w:rsidR="005D20B0" w:rsidRPr="00B17F18" w:rsidRDefault="00247303" w:rsidP="00795BB1">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The most recent MICS (2019) survey data were integrated into this study. Among the 23,402 neonatal births, there were 587 neonatal fatalities, accounting for approximately 2.54% of the neonatal </w:t>
      </w:r>
      <w:proofErr w:type="gramStart"/>
      <w:r w:rsidR="0082706C">
        <w:rPr>
          <w:rFonts w:ascii="Times New Roman" w:eastAsia="Times New Roman" w:hAnsi="Times New Roman" w:cs="Times New Roman"/>
          <w:sz w:val="24"/>
          <w:szCs w:val="24"/>
          <w:lang w:val="en-US"/>
        </w:rPr>
        <w:t>deaths</w:t>
      </w:r>
      <w:r w:rsidR="00783310">
        <w:rPr>
          <w:rFonts w:ascii="Times New Roman" w:eastAsia="Times New Roman" w:hAnsi="Times New Roman" w:cs="Times New Roman"/>
          <w:sz w:val="24"/>
          <w:szCs w:val="24"/>
          <w:lang w:val="en-US"/>
        </w:rPr>
        <w:t>(</w:t>
      </w:r>
      <w:proofErr w:type="gramEnd"/>
      <w:r w:rsidRPr="00B17F18">
        <w:rPr>
          <w:rFonts w:ascii="Times New Roman" w:eastAsia="Times New Roman" w:hAnsi="Times New Roman" w:cs="Times New Roman"/>
          <w:sz w:val="24"/>
          <w:szCs w:val="24"/>
          <w:lang w:val="en-US"/>
        </w:rPr>
        <w:t>Fig. 1</w:t>
      </w:r>
      <w:r w:rsidR="00783310">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Approximately 45.9% of women received at least one dose of tetanus toxoid immunization during their most recent pregnancy, while 22.8% of women received the adequate number of doses. A multitude of factors played a role in the occurrence of early newborn deaths. In the univariate analysis presented in Table 1, it was observed that 67.2% of women underwent cesarean section, while the percentage of normal deliveries stood at 32.8%. Notably, the death rate associated with cesarean sections was low, recorded at 1.7%. Observations indicate that neonatal mortality rates are elevated in boys at 2.7%, compared to 2.3% in girls during delivery. It is worth mentioning that the neonatal mortality rates were 1.7% for mothers who had fewer than four antenatal care (ANC) visits. On the other hand, mothers who had four or more ANC visits had a slightly lower neonatal mortality rate of 1.21%. Furthermore, a minor percentage of mothers (0.13%) reported uncertainty regarding the number of antenatal care visits they had attended. Notably, a substantial correlation in univariate analysis has been identified between division and neonatal mortality, with mothers from the Sylhet division experiencing the highest neonatal mortality rate at 3.7%. It is important to highlight that education significantly influences neonatal mortality rates. Women with primary or secondary education experienced a 2.7% rate of neonate deaths, while those with higher secondary education had a rate of 1.6%. Birth order appears to be an important factor, as second-parity births are linked to increased neonatal mortality, highlighting the need for further investigation into the underlying causes. Women with increased birth parity experience</w:t>
      </w:r>
      <w:r w:rsidR="005F16DF">
        <w:rPr>
          <w:rFonts w:ascii="Times New Roman" w:eastAsia="Times New Roman" w:hAnsi="Times New Roman" w:cs="Times New Roman"/>
          <w:sz w:val="24"/>
          <w:szCs w:val="24"/>
          <w:lang w:val="en-US"/>
        </w:rPr>
        <w:t>d</w:t>
      </w:r>
      <w:r w:rsidRPr="00B17F18">
        <w:rPr>
          <w:rFonts w:ascii="Times New Roman" w:eastAsia="Times New Roman" w:hAnsi="Times New Roman" w:cs="Times New Roman"/>
          <w:sz w:val="24"/>
          <w:szCs w:val="24"/>
          <w:lang w:val="en-US"/>
        </w:rPr>
        <w:t xml:space="preserve"> elevated neonatal mortality, which constitutes another critical factor. The wealth index of the respondents indicates that 45.6% came from poor families, 37.2% were from the middle class, and 16.7% belonged to the rich category. The neonatal mortality rates </w:t>
      </w:r>
      <w:r w:rsidR="00156542">
        <w:rPr>
          <w:rFonts w:ascii="Times New Roman" w:eastAsia="Times New Roman" w:hAnsi="Times New Roman" w:cs="Times New Roman"/>
          <w:sz w:val="24"/>
          <w:szCs w:val="24"/>
          <w:lang w:val="en-US"/>
        </w:rPr>
        <w:t>were</w:t>
      </w:r>
      <w:r w:rsidRPr="00B17F18">
        <w:rPr>
          <w:rFonts w:ascii="Times New Roman" w:eastAsia="Times New Roman" w:hAnsi="Times New Roman" w:cs="Times New Roman"/>
          <w:sz w:val="24"/>
          <w:szCs w:val="24"/>
          <w:lang w:val="en-US"/>
        </w:rPr>
        <w:t xml:space="preserve"> observed to be 2.9% for the poorest, 2.4% for the middle class, and 1.7% for the richest segments of the population. Finally, it is </w:t>
      </w:r>
      <w:r w:rsidRPr="00B17F18">
        <w:rPr>
          <w:rFonts w:ascii="Times New Roman" w:eastAsia="Times New Roman" w:hAnsi="Times New Roman" w:cs="Times New Roman"/>
          <w:sz w:val="24"/>
          <w:szCs w:val="24"/>
          <w:lang w:val="en-US"/>
        </w:rPr>
        <w:lastRenderedPageBreak/>
        <w:t>noteworthy that a considerable proportion of women aged 20–24 experienced a significant rate of newborn infant mortality, recorded at 2.9%.</w:t>
      </w:r>
    </w:p>
    <w:p w14:paraId="22091BCC" w14:textId="77777777" w:rsidR="008700B5" w:rsidRPr="00B17F18" w:rsidRDefault="008700B5" w:rsidP="00A4744F">
      <w:pPr>
        <w:spacing w:line="480" w:lineRule="auto"/>
        <w:ind w:firstLine="720"/>
        <w:jc w:val="both"/>
        <w:rPr>
          <w:rFonts w:ascii="Times New Roman" w:eastAsia="Times New Roman" w:hAnsi="Times New Roman" w:cs="Times New Roman"/>
          <w:sz w:val="24"/>
          <w:szCs w:val="24"/>
          <w:lang w:val="en-US"/>
        </w:rPr>
      </w:pPr>
    </w:p>
    <w:p w14:paraId="1C8772F2" w14:textId="77777777" w:rsidR="008700B5" w:rsidRPr="00B17F18" w:rsidRDefault="008700B5" w:rsidP="008700B5">
      <w:pPr>
        <w:spacing w:line="480" w:lineRule="auto"/>
        <w:jc w:val="both"/>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t>Fig 1. Proportion of dead and alive neonates</w:t>
      </w:r>
    </w:p>
    <w:p w14:paraId="7B5A231A" w14:textId="77777777" w:rsidR="005D20B0" w:rsidRPr="00B17F18" w:rsidRDefault="005D20B0" w:rsidP="005D20B0">
      <w:pPr>
        <w:spacing w:line="480" w:lineRule="auto"/>
        <w:jc w:val="both"/>
        <w:rPr>
          <w:rFonts w:ascii="Times New Roman" w:eastAsia="Times New Roman" w:hAnsi="Times New Roman" w:cs="Times New Roman"/>
          <w:sz w:val="24"/>
          <w:szCs w:val="24"/>
        </w:rPr>
      </w:pPr>
    </w:p>
    <w:p w14:paraId="1766E3E4" w14:textId="3266D667" w:rsidR="007029F3" w:rsidRPr="00B17F18" w:rsidRDefault="002665AF" w:rsidP="007029F3">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Table 1 displays the mortality status row proportions across </w:t>
      </w:r>
      <w:r w:rsidR="0075366E" w:rsidRPr="00B17F18">
        <w:rPr>
          <w:rFonts w:ascii="Times New Roman" w:eastAsia="Times New Roman" w:hAnsi="Times New Roman" w:cs="Times New Roman"/>
          <w:sz w:val="24"/>
          <w:szCs w:val="24"/>
          <w:lang w:val="en-US"/>
        </w:rPr>
        <w:t>different</w:t>
      </w:r>
      <w:r w:rsidRPr="00B17F18">
        <w:rPr>
          <w:rFonts w:ascii="Times New Roman" w:eastAsia="Times New Roman" w:hAnsi="Times New Roman" w:cs="Times New Roman"/>
          <w:sz w:val="24"/>
          <w:szCs w:val="24"/>
          <w:lang w:val="en-US"/>
        </w:rPr>
        <w:t xml:space="preserve"> covariate categories. </w:t>
      </w:r>
      <w:r w:rsidR="007029F3" w:rsidRPr="00B17F18">
        <w:rPr>
          <w:rFonts w:ascii="Times New Roman" w:eastAsia="Times New Roman" w:hAnsi="Times New Roman" w:cs="Times New Roman"/>
          <w:sz w:val="24"/>
          <w:szCs w:val="24"/>
          <w:lang w:val="en-US"/>
        </w:rPr>
        <w:t>It is evident from the table that the respondents classified in the lowest wealth index category experience</w:t>
      </w:r>
      <w:r w:rsidR="00763C90">
        <w:rPr>
          <w:rFonts w:ascii="Times New Roman" w:eastAsia="Times New Roman" w:hAnsi="Times New Roman" w:cs="Times New Roman"/>
          <w:sz w:val="24"/>
          <w:szCs w:val="24"/>
          <w:lang w:val="en-US"/>
        </w:rPr>
        <w:t>d</w:t>
      </w:r>
      <w:r w:rsidR="007029F3" w:rsidRPr="00B17F18">
        <w:rPr>
          <w:rFonts w:ascii="Times New Roman" w:eastAsia="Times New Roman" w:hAnsi="Times New Roman" w:cs="Times New Roman"/>
          <w:sz w:val="24"/>
          <w:szCs w:val="24"/>
          <w:lang w:val="en-US"/>
        </w:rPr>
        <w:t xml:space="preserve"> the highest percentage of neonatal deaths at 2.9%, in contrast to the richest group at 1.7% and the middle class at 2.4%. The Sylhet division exhibit</w:t>
      </w:r>
      <w:r w:rsidR="00763C90">
        <w:rPr>
          <w:rFonts w:ascii="Times New Roman" w:eastAsia="Times New Roman" w:hAnsi="Times New Roman" w:cs="Times New Roman"/>
          <w:sz w:val="24"/>
          <w:szCs w:val="24"/>
          <w:lang w:val="en-US"/>
        </w:rPr>
        <w:t>ed</w:t>
      </w:r>
      <w:r w:rsidR="007029F3" w:rsidRPr="00B17F18">
        <w:rPr>
          <w:rFonts w:ascii="Times New Roman" w:eastAsia="Times New Roman" w:hAnsi="Times New Roman" w:cs="Times New Roman"/>
          <w:sz w:val="24"/>
          <w:szCs w:val="24"/>
          <w:lang w:val="en-US"/>
        </w:rPr>
        <w:t xml:space="preserve"> the highest proportion of neonatal mortality at 3.7%, closely followed by the </w:t>
      </w:r>
      <w:proofErr w:type="spellStart"/>
      <w:r w:rsidR="007029F3" w:rsidRPr="00B17F18">
        <w:rPr>
          <w:rFonts w:ascii="Times New Roman" w:eastAsia="Times New Roman" w:hAnsi="Times New Roman" w:cs="Times New Roman"/>
          <w:sz w:val="24"/>
          <w:szCs w:val="24"/>
          <w:lang w:val="en-US"/>
        </w:rPr>
        <w:t>Rajshahi</w:t>
      </w:r>
      <w:proofErr w:type="spellEnd"/>
      <w:r w:rsidR="007029F3" w:rsidRPr="00B17F18">
        <w:rPr>
          <w:rFonts w:ascii="Times New Roman" w:eastAsia="Times New Roman" w:hAnsi="Times New Roman" w:cs="Times New Roman"/>
          <w:sz w:val="24"/>
          <w:szCs w:val="24"/>
          <w:lang w:val="en-US"/>
        </w:rPr>
        <w:t xml:space="preserve"> division at 2.9%. The mortality rate is notably elevated in individuals with a third </w:t>
      </w:r>
      <w:proofErr w:type="spellStart"/>
      <w:r w:rsidR="000A7108" w:rsidRPr="00B17F18">
        <w:rPr>
          <w:rFonts w:ascii="Times New Roman" w:eastAsia="Times New Roman" w:hAnsi="Times New Roman" w:cs="Times New Roman"/>
          <w:sz w:val="24"/>
          <w:szCs w:val="24"/>
          <w:lang w:val="en-US"/>
        </w:rPr>
        <w:t>par</w:t>
      </w:r>
      <w:r w:rsidR="00773058">
        <w:rPr>
          <w:rFonts w:ascii="Times New Roman" w:eastAsia="Times New Roman" w:hAnsi="Times New Roman" w:cs="Times New Roman"/>
          <w:sz w:val="24"/>
          <w:szCs w:val="24"/>
          <w:lang w:val="en-US"/>
        </w:rPr>
        <w:t>i</w:t>
      </w:r>
      <w:r w:rsidR="000A7108" w:rsidRPr="00B17F18">
        <w:rPr>
          <w:rFonts w:ascii="Times New Roman" w:eastAsia="Times New Roman" w:hAnsi="Times New Roman" w:cs="Times New Roman"/>
          <w:sz w:val="24"/>
          <w:szCs w:val="24"/>
          <w:lang w:val="en-US"/>
        </w:rPr>
        <w:t>ty</w:t>
      </w:r>
      <w:proofErr w:type="spellEnd"/>
      <w:r w:rsidR="007029F3" w:rsidRPr="00B17F18">
        <w:rPr>
          <w:rFonts w:ascii="Times New Roman" w:eastAsia="Times New Roman" w:hAnsi="Times New Roman" w:cs="Times New Roman"/>
          <w:sz w:val="24"/>
          <w:szCs w:val="24"/>
          <w:lang w:val="en-US"/>
        </w:rPr>
        <w:t xml:space="preserve"> or higher, recorded at 3.1%. Additionally, mothers who experienced natural births exhibit a greater percentage of neonatal deaths (4.8%) in contrast to those who underwent cesarean sections (3.1%). Finally, the mothers who received the tetanus toxoid vaccine exhibited a lower neonatal mortality rate of </w:t>
      </w:r>
      <w:r w:rsidR="00014A47" w:rsidRPr="00B17F18">
        <w:rPr>
          <w:rFonts w:ascii="Times New Roman" w:eastAsia="Times New Roman" w:hAnsi="Times New Roman" w:cs="Times New Roman"/>
          <w:sz w:val="24"/>
          <w:szCs w:val="24"/>
          <w:lang w:val="en-US"/>
        </w:rPr>
        <w:t xml:space="preserve">2.9% </w:t>
      </w:r>
      <w:r w:rsidR="007029F3" w:rsidRPr="00B17F18">
        <w:rPr>
          <w:rFonts w:ascii="Times New Roman" w:eastAsia="Times New Roman" w:hAnsi="Times New Roman" w:cs="Times New Roman"/>
          <w:sz w:val="24"/>
          <w:szCs w:val="24"/>
          <w:lang w:val="en-US"/>
        </w:rPr>
        <w:t xml:space="preserve">compared to the </w:t>
      </w:r>
      <w:r w:rsidR="00014A47">
        <w:rPr>
          <w:rFonts w:ascii="Times New Roman" w:eastAsia="Times New Roman" w:hAnsi="Times New Roman" w:cs="Times New Roman"/>
          <w:sz w:val="24"/>
          <w:szCs w:val="24"/>
          <w:lang w:val="en-US"/>
        </w:rPr>
        <w:t>3.3</w:t>
      </w:r>
      <w:r w:rsidR="007029F3" w:rsidRPr="00B17F18">
        <w:rPr>
          <w:rFonts w:ascii="Times New Roman" w:eastAsia="Times New Roman" w:hAnsi="Times New Roman" w:cs="Times New Roman"/>
          <w:sz w:val="24"/>
          <w:szCs w:val="24"/>
          <w:lang w:val="en-US"/>
        </w:rPr>
        <w:t>% observed in non-vaccinated mothers during their last pregnancy.</w:t>
      </w:r>
    </w:p>
    <w:p w14:paraId="73246EC0" w14:textId="77777777" w:rsidR="008700B5" w:rsidRPr="00B17F18" w:rsidRDefault="008700B5" w:rsidP="005D20B0">
      <w:pPr>
        <w:spacing w:line="480" w:lineRule="auto"/>
        <w:jc w:val="both"/>
        <w:rPr>
          <w:rFonts w:ascii="Times New Roman" w:eastAsia="Times New Roman" w:hAnsi="Times New Roman" w:cs="Times New Roman"/>
          <w:sz w:val="24"/>
          <w:szCs w:val="24"/>
          <w:lang w:val="en-US"/>
        </w:rPr>
      </w:pPr>
    </w:p>
    <w:p w14:paraId="75D4D32F" w14:textId="6B254788" w:rsidR="005D20B0" w:rsidRPr="00B17F18" w:rsidRDefault="00050712" w:rsidP="005D20B0">
      <w:pPr>
        <w:spacing w:line="480" w:lineRule="auto"/>
        <w:jc w:val="both"/>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t>[Table 1 Here]</w:t>
      </w:r>
    </w:p>
    <w:p w14:paraId="0614E922" w14:textId="77777777" w:rsidR="008333FD" w:rsidRPr="00B17F18" w:rsidRDefault="008333FD" w:rsidP="005D20B0">
      <w:pPr>
        <w:spacing w:line="480" w:lineRule="auto"/>
        <w:jc w:val="both"/>
        <w:rPr>
          <w:rFonts w:ascii="Times New Roman" w:eastAsia="Times New Roman" w:hAnsi="Times New Roman" w:cs="Times New Roman"/>
          <w:sz w:val="24"/>
          <w:szCs w:val="24"/>
        </w:rPr>
      </w:pPr>
    </w:p>
    <w:p w14:paraId="7A37E934" w14:textId="0AB96075" w:rsidR="005D20B0" w:rsidRPr="00B17F18" w:rsidRDefault="005D20B0" w:rsidP="005D20B0">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From the figures, we get an insight into the association and distribution among some </w:t>
      </w:r>
      <w:proofErr w:type="gramStart"/>
      <w:r w:rsidRPr="00B17F18">
        <w:rPr>
          <w:rFonts w:ascii="Times New Roman" w:eastAsia="Times New Roman" w:hAnsi="Times New Roman" w:cs="Times New Roman"/>
          <w:sz w:val="24"/>
          <w:szCs w:val="24"/>
          <w:lang w:val="en-US"/>
        </w:rPr>
        <w:t>variates</w:t>
      </w:r>
      <w:proofErr w:type="gramEnd"/>
      <w:r w:rsidRPr="00B17F18">
        <w:rPr>
          <w:rFonts w:ascii="Times New Roman" w:eastAsia="Times New Roman" w:hAnsi="Times New Roman" w:cs="Times New Roman"/>
          <w:sz w:val="24"/>
          <w:szCs w:val="24"/>
          <w:lang w:val="en-US"/>
        </w:rPr>
        <w:t xml:space="preserve">. The </w:t>
      </w:r>
      <w:r w:rsidR="008700B5" w:rsidRPr="00B17F18">
        <w:rPr>
          <w:rFonts w:ascii="Times New Roman" w:eastAsia="Times New Roman" w:hAnsi="Times New Roman" w:cs="Times New Roman"/>
          <w:sz w:val="24"/>
          <w:szCs w:val="24"/>
          <w:lang w:val="en-US"/>
        </w:rPr>
        <w:t xml:space="preserve">second </w:t>
      </w:r>
      <w:r w:rsidRPr="00B17F18">
        <w:rPr>
          <w:rFonts w:ascii="Times New Roman" w:eastAsia="Times New Roman" w:hAnsi="Times New Roman" w:cs="Times New Roman"/>
          <w:sz w:val="24"/>
          <w:szCs w:val="24"/>
          <w:lang w:val="en-US"/>
        </w:rPr>
        <w:t>figure</w:t>
      </w:r>
      <w:r w:rsidR="008700B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Fig</w:t>
      </w:r>
      <w:r w:rsidR="009E09A6"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w:t>
      </w:r>
      <w:r w:rsidR="003A642E" w:rsidRPr="00B17F18">
        <w:rPr>
          <w:rFonts w:ascii="Times New Roman" w:eastAsia="Times New Roman" w:hAnsi="Times New Roman" w:cs="Times New Roman"/>
          <w:sz w:val="24"/>
          <w:szCs w:val="24"/>
          <w:lang w:val="en-US"/>
        </w:rPr>
        <w:t>2</w:t>
      </w:r>
      <w:r w:rsidR="004F4D27" w:rsidRPr="00B17F18">
        <w:rPr>
          <w:rFonts w:ascii="Times New Roman" w:eastAsia="Times New Roman" w:hAnsi="Times New Roman" w:cs="Times New Roman"/>
          <w:sz w:val="24"/>
          <w:szCs w:val="24"/>
          <w:lang w:val="en-US"/>
        </w:rPr>
        <w:t xml:space="preserve"> highlight</w:t>
      </w:r>
      <w:r w:rsidR="00B843D6" w:rsidRPr="00B17F18">
        <w:rPr>
          <w:rFonts w:ascii="Times New Roman" w:eastAsia="Times New Roman" w:hAnsi="Times New Roman" w:cs="Times New Roman"/>
          <w:sz w:val="24"/>
          <w:szCs w:val="24"/>
          <w:lang w:val="en-US"/>
        </w:rPr>
        <w:t>s</w:t>
      </w:r>
      <w:r w:rsidR="004F4D27" w:rsidRPr="00B17F18">
        <w:rPr>
          <w:rFonts w:ascii="Times New Roman" w:eastAsia="Times New Roman" w:hAnsi="Times New Roman" w:cs="Times New Roman"/>
          <w:sz w:val="24"/>
          <w:szCs w:val="24"/>
          <w:lang w:val="en-US"/>
        </w:rPr>
        <w:t xml:space="preserve"> the importance of tetanus vaccination in reducing neonatal deaths. Regions with higher vaccination rates among neonates, such as </w:t>
      </w:r>
      <w:proofErr w:type="spellStart"/>
      <w:r w:rsidR="004F4D27" w:rsidRPr="00B17F18">
        <w:rPr>
          <w:rFonts w:ascii="Times New Roman" w:eastAsia="Times New Roman" w:hAnsi="Times New Roman" w:cs="Times New Roman"/>
          <w:sz w:val="24"/>
          <w:szCs w:val="24"/>
          <w:lang w:val="en-US"/>
        </w:rPr>
        <w:t>Barishal</w:t>
      </w:r>
      <w:proofErr w:type="spellEnd"/>
      <w:r w:rsidR="004F4D27" w:rsidRPr="00B17F18">
        <w:rPr>
          <w:rFonts w:ascii="Times New Roman" w:eastAsia="Times New Roman" w:hAnsi="Times New Roman" w:cs="Times New Roman"/>
          <w:sz w:val="24"/>
          <w:szCs w:val="24"/>
          <w:lang w:val="en-US"/>
        </w:rPr>
        <w:t>, show lower percentages of neonatal deaths.</w:t>
      </w:r>
      <w:r w:rsidR="00DC0C2D" w:rsidRPr="00B17F18">
        <w:rPr>
          <w:rFonts w:ascii="Times New Roman" w:eastAsia="Times New Roman" w:hAnsi="Times New Roman" w:cs="Times New Roman"/>
          <w:sz w:val="24"/>
          <w:szCs w:val="24"/>
          <w:lang w:val="en-US"/>
        </w:rPr>
        <w:t xml:space="preserve"> Convers</w:t>
      </w:r>
      <w:r w:rsidR="00A009E8" w:rsidRPr="00B17F18">
        <w:rPr>
          <w:rFonts w:ascii="Times New Roman" w:eastAsia="Times New Roman" w:hAnsi="Times New Roman" w:cs="Times New Roman"/>
          <w:sz w:val="24"/>
          <w:szCs w:val="24"/>
          <w:lang w:val="en-US"/>
        </w:rPr>
        <w:t>ely,</w:t>
      </w:r>
      <w:r w:rsidR="004F4D27" w:rsidRPr="00B17F18">
        <w:rPr>
          <w:rFonts w:ascii="Times New Roman" w:eastAsia="Times New Roman" w:hAnsi="Times New Roman" w:cs="Times New Roman"/>
          <w:sz w:val="24"/>
          <w:szCs w:val="24"/>
          <w:lang w:val="en-US"/>
        </w:rPr>
        <w:t xml:space="preserve"> </w:t>
      </w:r>
      <w:r w:rsidR="008F18B5" w:rsidRPr="00B17F18">
        <w:rPr>
          <w:rFonts w:ascii="Times New Roman" w:eastAsia="Times New Roman" w:hAnsi="Times New Roman" w:cs="Times New Roman"/>
          <w:sz w:val="24"/>
          <w:szCs w:val="24"/>
          <w:lang w:val="en-US" w:bidi="ar-SA"/>
        </w:rPr>
        <w:t xml:space="preserve">areas like Sylhet, which have lower immunization rates, have </w:t>
      </w:r>
      <w:r w:rsidR="00426122" w:rsidRPr="00B17F18">
        <w:rPr>
          <w:rFonts w:ascii="Times New Roman" w:eastAsia="Times New Roman" w:hAnsi="Times New Roman" w:cs="Times New Roman"/>
          <w:sz w:val="24"/>
          <w:szCs w:val="24"/>
          <w:lang w:val="en-US" w:bidi="ar-SA"/>
        </w:rPr>
        <w:t xml:space="preserve">a </w:t>
      </w:r>
      <w:r w:rsidR="008F18B5" w:rsidRPr="00B17F18">
        <w:rPr>
          <w:rFonts w:ascii="Times New Roman" w:eastAsia="Times New Roman" w:hAnsi="Times New Roman" w:cs="Times New Roman"/>
          <w:sz w:val="24"/>
          <w:szCs w:val="24"/>
          <w:lang w:val="en-US" w:bidi="ar-SA"/>
        </w:rPr>
        <w:t>greater incidence of infant fatalities.</w:t>
      </w:r>
      <w:r w:rsidR="00DC0C2D" w:rsidRPr="00B17F18">
        <w:rPr>
          <w:rFonts w:ascii="Times New Roman" w:eastAsia="Times New Roman" w:hAnsi="Times New Roman" w:cs="Times New Roman"/>
          <w:sz w:val="24"/>
          <w:szCs w:val="24"/>
          <w:lang w:val="en-US" w:bidi="ar-SA"/>
        </w:rPr>
        <w:t xml:space="preserve"> </w:t>
      </w:r>
      <w:r w:rsidR="004F4D27" w:rsidRPr="00B17F18">
        <w:rPr>
          <w:rFonts w:ascii="Times New Roman" w:eastAsia="Times New Roman" w:hAnsi="Times New Roman" w:cs="Times New Roman"/>
          <w:sz w:val="24"/>
          <w:szCs w:val="24"/>
          <w:lang w:val="en-US"/>
        </w:rPr>
        <w:t xml:space="preserve">This pattern underscores the critical role of tetanus vaccination </w:t>
      </w:r>
      <w:r w:rsidR="00012EB1" w:rsidRPr="00B17F18">
        <w:rPr>
          <w:rFonts w:ascii="Times New Roman" w:eastAsia="Times New Roman" w:hAnsi="Times New Roman" w:cs="Times New Roman"/>
          <w:sz w:val="24"/>
          <w:szCs w:val="24"/>
          <w:lang w:val="en-US"/>
        </w:rPr>
        <w:t>in improving</w:t>
      </w:r>
      <w:r w:rsidR="004F4D27" w:rsidRPr="00B17F18">
        <w:rPr>
          <w:rFonts w:ascii="Times New Roman" w:eastAsia="Times New Roman" w:hAnsi="Times New Roman" w:cs="Times New Roman"/>
          <w:sz w:val="24"/>
          <w:szCs w:val="24"/>
          <w:lang w:val="en-US"/>
        </w:rPr>
        <w:t xml:space="preserve"> neonatal survival rates, as evidenced by the significantly lower mortality rates in areas with better vaccination coverage</w:t>
      </w:r>
      <w:r w:rsidRPr="00B17F18">
        <w:rPr>
          <w:rFonts w:ascii="Times New Roman" w:eastAsia="Times New Roman" w:hAnsi="Times New Roman" w:cs="Times New Roman"/>
          <w:sz w:val="24"/>
          <w:szCs w:val="24"/>
          <w:lang w:val="en-US"/>
        </w:rPr>
        <w:t>.</w:t>
      </w:r>
      <w:r w:rsidR="00783310">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Fig</w:t>
      </w:r>
      <w:r w:rsidR="002566C4"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w:t>
      </w:r>
      <w:r w:rsidR="003A642E" w:rsidRPr="00B17F18">
        <w:rPr>
          <w:rFonts w:ascii="Times New Roman" w:eastAsia="Times New Roman" w:hAnsi="Times New Roman" w:cs="Times New Roman"/>
          <w:sz w:val="24"/>
          <w:szCs w:val="24"/>
          <w:lang w:val="en-US"/>
        </w:rPr>
        <w:lastRenderedPageBreak/>
        <w:t>3</w:t>
      </w:r>
      <w:r w:rsidRPr="00B17F18">
        <w:rPr>
          <w:rFonts w:ascii="Times New Roman" w:eastAsia="Times New Roman" w:hAnsi="Times New Roman" w:cs="Times New Roman"/>
          <w:sz w:val="24"/>
          <w:szCs w:val="24"/>
          <w:lang w:val="en-US"/>
        </w:rPr>
        <w:t xml:space="preserve"> suggests that first</w:t>
      </w:r>
      <w:r w:rsidR="002566C4"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parity births have the highest rate of vaccination</w:t>
      </w:r>
      <w:r w:rsidR="0063527F"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and </w:t>
      </w:r>
      <w:r w:rsidR="00C372CB" w:rsidRPr="00B17F18">
        <w:rPr>
          <w:rFonts w:ascii="Times New Roman" w:eastAsia="Times New Roman" w:hAnsi="Times New Roman" w:cs="Times New Roman"/>
          <w:sz w:val="24"/>
          <w:szCs w:val="24"/>
          <w:lang w:val="en-US"/>
        </w:rPr>
        <w:t>with subsequent births, the proportion of vaccinated individuals decreases</w:t>
      </w:r>
      <w:r w:rsidRPr="00B17F18">
        <w:rPr>
          <w:rFonts w:ascii="Times New Roman" w:eastAsia="Times New Roman" w:hAnsi="Times New Roman" w:cs="Times New Roman"/>
          <w:sz w:val="24"/>
          <w:szCs w:val="24"/>
          <w:lang w:val="en-US"/>
        </w:rPr>
        <w:t xml:space="preserve">. Relating this to Table </w:t>
      </w:r>
      <w:r w:rsidR="005B7C54" w:rsidRPr="00B17F18">
        <w:rPr>
          <w:rFonts w:ascii="Times New Roman" w:eastAsia="Times New Roman" w:hAnsi="Times New Roman" w:cs="Times New Roman"/>
          <w:sz w:val="24"/>
          <w:szCs w:val="24"/>
          <w:lang w:val="en-US"/>
        </w:rPr>
        <w:t>1</w:t>
      </w:r>
      <w:r w:rsidRPr="00B17F18">
        <w:rPr>
          <w:rFonts w:ascii="Times New Roman" w:eastAsia="Times New Roman" w:hAnsi="Times New Roman" w:cs="Times New Roman"/>
          <w:sz w:val="24"/>
          <w:szCs w:val="24"/>
          <w:lang w:val="en-US"/>
        </w:rPr>
        <w:t>, it is observed that the 3rd or higher parity births also have a higher proportion of neonatal deaths, implying the importance of vaccination. Fig</w:t>
      </w:r>
      <w:r w:rsidR="0063527F"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w:t>
      </w:r>
      <w:r w:rsidR="003A642E" w:rsidRPr="00B17F18">
        <w:rPr>
          <w:rFonts w:ascii="Times New Roman" w:eastAsia="Times New Roman" w:hAnsi="Times New Roman" w:cs="Times New Roman"/>
          <w:sz w:val="24"/>
          <w:szCs w:val="24"/>
          <w:lang w:val="en-US"/>
        </w:rPr>
        <w:t>4</w:t>
      </w:r>
      <w:r w:rsidR="00A47536" w:rsidRPr="00B17F18">
        <w:rPr>
          <w:rFonts w:ascii="Times New Roman" w:eastAsia="Times New Roman" w:hAnsi="Times New Roman" w:cs="Times New Roman"/>
          <w:sz w:val="24"/>
          <w:szCs w:val="24"/>
          <w:lang w:val="en-US"/>
        </w:rPr>
        <w:t xml:space="preserve"> represents</w:t>
      </w:r>
      <w:r w:rsidRPr="00B17F18">
        <w:rPr>
          <w:rFonts w:ascii="Times New Roman" w:eastAsia="Times New Roman" w:hAnsi="Times New Roman" w:cs="Times New Roman"/>
          <w:sz w:val="24"/>
          <w:szCs w:val="24"/>
          <w:lang w:val="en-US"/>
        </w:rPr>
        <w:t xml:space="preserve"> the proportion of doses of</w:t>
      </w:r>
      <w:r w:rsidR="0063527F" w:rsidRPr="00B17F18">
        <w:rPr>
          <w:rFonts w:ascii="Times New Roman" w:eastAsia="Times New Roman" w:hAnsi="Times New Roman" w:cs="Times New Roman"/>
          <w:sz w:val="24"/>
          <w:szCs w:val="24"/>
          <w:lang w:val="en-US"/>
        </w:rPr>
        <w:t xml:space="preserve"> the</w:t>
      </w:r>
      <w:r w:rsidRPr="00B17F18">
        <w:rPr>
          <w:rFonts w:ascii="Times New Roman" w:eastAsia="Times New Roman" w:hAnsi="Times New Roman" w:cs="Times New Roman"/>
          <w:sz w:val="24"/>
          <w:szCs w:val="24"/>
          <w:lang w:val="en-US"/>
        </w:rPr>
        <w:t xml:space="preserve"> tetanus toxoid vaccine taken by the mother where the newborn faced a neonatal death.</w:t>
      </w:r>
      <w:r w:rsidR="00B34A0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Further implying the significance of adequate tetanus toxoid vaccination, it is observed that, among the neonatal deaths, a significantly large proportion of mothers (56.8%) had taken no tetanus toxoid vaccine during pregnancy</w:t>
      </w:r>
      <w:r w:rsidR="000E0D8E"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and only 19% of the mothers had an adequate amount of at least 2 doses of tetanus toxoid vaccine.</w:t>
      </w:r>
    </w:p>
    <w:p w14:paraId="5C3856DF" w14:textId="77777777" w:rsidR="008700B5" w:rsidRPr="00B17F18" w:rsidRDefault="008700B5" w:rsidP="005D20B0">
      <w:pPr>
        <w:spacing w:line="480" w:lineRule="auto"/>
        <w:jc w:val="both"/>
        <w:rPr>
          <w:rFonts w:ascii="Times New Roman" w:eastAsia="Times New Roman" w:hAnsi="Times New Roman" w:cs="Times New Roman"/>
          <w:sz w:val="24"/>
          <w:szCs w:val="24"/>
          <w:lang w:val="en-US"/>
        </w:rPr>
      </w:pPr>
    </w:p>
    <w:p w14:paraId="4DFA671A" w14:textId="477E8AE4" w:rsidR="005D20B0" w:rsidRPr="00B17F18" w:rsidRDefault="005D20B0" w:rsidP="005D20B0">
      <w:pPr>
        <w:spacing w:line="480" w:lineRule="auto"/>
        <w:rPr>
          <w:rFonts w:ascii="Times New Roman" w:eastAsia="Times New Roman" w:hAnsi="Times New Roman" w:cs="Times New Roman"/>
          <w:sz w:val="24"/>
          <w:szCs w:val="24"/>
        </w:rPr>
      </w:pPr>
      <w:r w:rsidRPr="00B17F18">
        <w:rPr>
          <w:rFonts w:ascii="Times New Roman" w:eastAsia="Times New Roman" w:hAnsi="Times New Roman" w:cs="Times New Roman"/>
          <w:b/>
          <w:bCs/>
          <w:sz w:val="24"/>
          <w:szCs w:val="24"/>
        </w:rPr>
        <w:t xml:space="preserve">Fig </w:t>
      </w:r>
      <w:r w:rsidR="003A642E" w:rsidRPr="00B17F18">
        <w:rPr>
          <w:rFonts w:ascii="Times New Roman" w:eastAsia="Times New Roman" w:hAnsi="Times New Roman" w:cs="Times New Roman"/>
          <w:b/>
          <w:bCs/>
          <w:sz w:val="24"/>
          <w:szCs w:val="24"/>
        </w:rPr>
        <w:t>2</w:t>
      </w:r>
      <w:r w:rsidRPr="00B17F18">
        <w:rPr>
          <w:rFonts w:ascii="Times New Roman" w:eastAsia="Times New Roman" w:hAnsi="Times New Roman" w:cs="Times New Roman"/>
          <w:b/>
          <w:bCs/>
          <w:sz w:val="24"/>
          <w:szCs w:val="24"/>
        </w:rPr>
        <w:t>. Tetanus toxoid vaccination status across different divisions</w:t>
      </w:r>
    </w:p>
    <w:p w14:paraId="1A5229FD" w14:textId="2C61FBEC" w:rsidR="005D20B0" w:rsidRPr="00B17F18" w:rsidRDefault="005D20B0" w:rsidP="005D20B0">
      <w:pPr>
        <w:spacing w:line="480" w:lineRule="auto"/>
        <w:jc w:val="both"/>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t xml:space="preserve">Fig </w:t>
      </w:r>
      <w:r w:rsidR="003A642E" w:rsidRPr="00B17F18">
        <w:rPr>
          <w:rFonts w:ascii="Times New Roman" w:eastAsia="Times New Roman" w:hAnsi="Times New Roman" w:cs="Times New Roman"/>
          <w:b/>
          <w:bCs/>
          <w:sz w:val="24"/>
          <w:szCs w:val="24"/>
        </w:rPr>
        <w:t>3</w:t>
      </w:r>
      <w:r w:rsidRPr="00B17F18">
        <w:rPr>
          <w:rFonts w:ascii="Times New Roman" w:eastAsia="Times New Roman" w:hAnsi="Times New Roman" w:cs="Times New Roman"/>
          <w:b/>
          <w:bCs/>
          <w:sz w:val="24"/>
          <w:szCs w:val="24"/>
        </w:rPr>
        <w:t>. Tetanus toxoid vaccination status among</w:t>
      </w:r>
      <w:r w:rsidR="00874F99" w:rsidRPr="00B17F18">
        <w:rPr>
          <w:rFonts w:ascii="Times New Roman" w:eastAsia="Times New Roman" w:hAnsi="Times New Roman" w:cs="Times New Roman"/>
          <w:b/>
          <w:bCs/>
          <w:sz w:val="24"/>
          <w:szCs w:val="24"/>
        </w:rPr>
        <w:t xml:space="preserve"> </w:t>
      </w:r>
      <w:r w:rsidRPr="00B17F18">
        <w:rPr>
          <w:rFonts w:ascii="Times New Roman" w:eastAsia="Times New Roman" w:hAnsi="Times New Roman" w:cs="Times New Roman"/>
          <w:b/>
          <w:bCs/>
          <w:sz w:val="24"/>
          <w:szCs w:val="24"/>
        </w:rPr>
        <w:t>different birth order</w:t>
      </w:r>
    </w:p>
    <w:p w14:paraId="3DB021BF" w14:textId="68A061B4" w:rsidR="008333FD" w:rsidRPr="00B17F18" w:rsidRDefault="005D20B0" w:rsidP="005D20B0">
      <w:pPr>
        <w:spacing w:line="480" w:lineRule="auto"/>
        <w:jc w:val="both"/>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t xml:space="preserve">Fig </w:t>
      </w:r>
      <w:r w:rsidR="003A642E" w:rsidRPr="00B17F18">
        <w:rPr>
          <w:rFonts w:ascii="Times New Roman" w:eastAsia="Times New Roman" w:hAnsi="Times New Roman" w:cs="Times New Roman"/>
          <w:b/>
          <w:bCs/>
          <w:sz w:val="24"/>
          <w:szCs w:val="24"/>
        </w:rPr>
        <w:t>4</w:t>
      </w:r>
      <w:r w:rsidRPr="00B17F18">
        <w:rPr>
          <w:rFonts w:ascii="Times New Roman" w:eastAsia="Times New Roman" w:hAnsi="Times New Roman" w:cs="Times New Roman"/>
          <w:b/>
          <w:bCs/>
          <w:sz w:val="24"/>
          <w:szCs w:val="24"/>
        </w:rPr>
        <w:t xml:space="preserve">. </w:t>
      </w:r>
      <w:r w:rsidR="006F4459" w:rsidRPr="00B17F18">
        <w:rPr>
          <w:rFonts w:ascii="Times New Roman" w:eastAsia="Times New Roman" w:hAnsi="Times New Roman" w:cs="Times New Roman"/>
          <w:b/>
          <w:bCs/>
          <w:sz w:val="24"/>
          <w:szCs w:val="24"/>
        </w:rPr>
        <w:t>Tetanus Toxoid Vaccination Among Mothers with Neonatal Mortality</w:t>
      </w:r>
    </w:p>
    <w:p w14:paraId="380F7C46" w14:textId="77777777" w:rsidR="008333FD" w:rsidRPr="00B17F18" w:rsidRDefault="008333FD" w:rsidP="005D20B0">
      <w:pPr>
        <w:spacing w:line="480" w:lineRule="auto"/>
        <w:jc w:val="both"/>
        <w:rPr>
          <w:rFonts w:ascii="Times New Roman" w:eastAsia="Times New Roman" w:hAnsi="Times New Roman" w:cs="Times New Roman"/>
          <w:b/>
          <w:bCs/>
          <w:sz w:val="24"/>
          <w:szCs w:val="24"/>
        </w:rPr>
      </w:pPr>
    </w:p>
    <w:p w14:paraId="377FAAF6" w14:textId="093E30B1" w:rsidR="005D20B0" w:rsidRPr="00B17F18" w:rsidRDefault="005D20B0" w:rsidP="001E4047">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The results of the regression analysis of the factors that predict newborn mortality are shown in Table </w:t>
      </w:r>
      <w:r w:rsidR="005B7C54" w:rsidRPr="00B17F18">
        <w:rPr>
          <w:rFonts w:ascii="Times New Roman" w:eastAsia="Times New Roman" w:hAnsi="Times New Roman" w:cs="Times New Roman"/>
          <w:sz w:val="24"/>
          <w:szCs w:val="24"/>
          <w:lang w:val="en-US"/>
        </w:rPr>
        <w:t>2</w:t>
      </w:r>
      <w:r w:rsidRPr="00B17F18">
        <w:rPr>
          <w:rFonts w:ascii="Times New Roman" w:eastAsia="Times New Roman" w:hAnsi="Times New Roman" w:cs="Times New Roman"/>
          <w:sz w:val="24"/>
          <w:szCs w:val="24"/>
          <w:lang w:val="en-US"/>
        </w:rPr>
        <w:t>. In the Poisson regression model</w:t>
      </w:r>
      <w:r w:rsidR="00F96CDF"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including the variables with </w:t>
      </w:r>
      <w:r w:rsidR="00105C49" w:rsidRPr="00B17F18">
        <w:rPr>
          <w:rFonts w:ascii="Times New Roman" w:eastAsia="Times New Roman" w:hAnsi="Times New Roman" w:cs="Times New Roman"/>
          <w:sz w:val="24"/>
          <w:szCs w:val="24"/>
          <w:lang w:val="en-US"/>
        </w:rPr>
        <w:t>p &lt;0.2, p&lt;0.1, p &lt; 0.05, p &lt; 0.01, p &lt; 0.001 i</w:t>
      </w:r>
      <w:r w:rsidRPr="00B17F18">
        <w:rPr>
          <w:rFonts w:ascii="Times New Roman" w:eastAsia="Times New Roman" w:hAnsi="Times New Roman" w:cs="Times New Roman"/>
          <w:sz w:val="24"/>
          <w:szCs w:val="24"/>
          <w:lang w:val="en-US"/>
        </w:rPr>
        <w:t xml:space="preserve">n the univariate analysis, tetanus doses, women's education level, women with a higher index wealth quintile, </w:t>
      </w:r>
      <w:r w:rsidR="001B1579" w:rsidRPr="00B17F18">
        <w:rPr>
          <w:rFonts w:ascii="Times New Roman" w:eastAsia="Times New Roman" w:hAnsi="Times New Roman" w:cs="Times New Roman"/>
          <w:sz w:val="24"/>
          <w:szCs w:val="24"/>
          <w:lang w:val="en-US"/>
        </w:rPr>
        <w:t xml:space="preserve">and </w:t>
      </w:r>
      <w:r w:rsidRPr="00B17F18">
        <w:rPr>
          <w:rFonts w:ascii="Times New Roman" w:eastAsia="Times New Roman" w:hAnsi="Times New Roman" w:cs="Times New Roman"/>
          <w:sz w:val="24"/>
          <w:szCs w:val="24"/>
          <w:lang w:val="en-US"/>
        </w:rPr>
        <w:t xml:space="preserve">women with a higher parity were found to be significantly linked with newborn mortality in the Poisson regression model. </w:t>
      </w:r>
      <w:r w:rsidR="007C3C95" w:rsidRPr="00B17F18">
        <w:rPr>
          <w:rFonts w:ascii="Times New Roman" w:eastAsia="Times New Roman" w:hAnsi="Times New Roman" w:cs="Times New Roman"/>
          <w:sz w:val="24"/>
          <w:szCs w:val="24"/>
          <w:lang w:val="en-US" w:bidi="ar-SA"/>
        </w:rPr>
        <w:t>Crude incidence rate ratios (IRRs) for death are shown in the characteristics table for women who had tetanus toxoid (TT) immunization vs</w:t>
      </w:r>
      <w:r w:rsidR="001B1579" w:rsidRPr="00B17F18">
        <w:rPr>
          <w:rFonts w:ascii="Times New Roman" w:eastAsia="Times New Roman" w:hAnsi="Times New Roman" w:cs="Times New Roman"/>
          <w:sz w:val="24"/>
          <w:szCs w:val="24"/>
          <w:lang w:val="en-US" w:bidi="ar-SA"/>
        </w:rPr>
        <w:t>.</w:t>
      </w:r>
      <w:r w:rsidR="007C3C95" w:rsidRPr="00B17F18">
        <w:rPr>
          <w:rFonts w:ascii="Times New Roman" w:eastAsia="Times New Roman" w:hAnsi="Times New Roman" w:cs="Times New Roman"/>
          <w:sz w:val="24"/>
          <w:szCs w:val="24"/>
          <w:lang w:val="en-US" w:bidi="ar-SA"/>
        </w:rPr>
        <w:t xml:space="preserve"> those who did not. When compared to the vaccinated group, the unvaccinated group's crude IRR for death was </w:t>
      </w:r>
      <w:r w:rsidR="007C3C95" w:rsidRPr="00795BB1">
        <w:rPr>
          <w:rFonts w:ascii="Times New Roman" w:eastAsia="Times New Roman" w:hAnsi="Times New Roman" w:cs="Times New Roman"/>
          <w:color w:val="000000" w:themeColor="text1"/>
          <w:sz w:val="24"/>
          <w:szCs w:val="24"/>
          <w:lang w:val="en-US" w:bidi="ar-SA"/>
        </w:rPr>
        <w:t>1.1</w:t>
      </w:r>
      <w:r w:rsidR="00E64D3B" w:rsidRPr="00795BB1">
        <w:rPr>
          <w:rFonts w:ascii="Times New Roman" w:eastAsia="Times New Roman" w:hAnsi="Times New Roman" w:cs="Times New Roman"/>
          <w:color w:val="000000" w:themeColor="text1"/>
          <w:sz w:val="24"/>
          <w:szCs w:val="24"/>
          <w:lang w:val="en-US" w:bidi="ar-SA"/>
        </w:rPr>
        <w:t>9</w:t>
      </w:r>
      <w:r w:rsidR="007C3C95" w:rsidRPr="00B17F18">
        <w:rPr>
          <w:rFonts w:ascii="Times New Roman" w:eastAsia="Times New Roman" w:hAnsi="Times New Roman" w:cs="Times New Roman"/>
          <w:color w:val="FF0000"/>
          <w:sz w:val="24"/>
          <w:szCs w:val="24"/>
          <w:lang w:val="en-US" w:bidi="ar-SA"/>
        </w:rPr>
        <w:t xml:space="preserve"> </w:t>
      </w:r>
      <w:r w:rsidR="007C3C95" w:rsidRPr="00B17F18">
        <w:rPr>
          <w:rFonts w:ascii="Times New Roman" w:eastAsia="Times New Roman" w:hAnsi="Times New Roman" w:cs="Times New Roman"/>
          <w:sz w:val="24"/>
          <w:szCs w:val="24"/>
          <w:lang w:val="en-US" w:bidi="ar-SA"/>
        </w:rPr>
        <w:t xml:space="preserve">at first, with a p-value of 0.18, indicating no discernible difference in mortality. However, after adjusting </w:t>
      </w:r>
      <w:r w:rsidR="00E1016C" w:rsidRPr="00B17F18">
        <w:rPr>
          <w:rFonts w:ascii="Times New Roman" w:eastAsia="Times New Roman" w:hAnsi="Times New Roman" w:cs="Times New Roman"/>
          <w:sz w:val="24"/>
          <w:szCs w:val="24"/>
          <w:lang w:val="en-US" w:bidi="ar-SA"/>
        </w:rPr>
        <w:t xml:space="preserve">for </w:t>
      </w:r>
      <w:r w:rsidR="007C3C95" w:rsidRPr="00B17F18">
        <w:rPr>
          <w:rFonts w:ascii="Times New Roman" w:eastAsia="Times New Roman" w:hAnsi="Times New Roman" w:cs="Times New Roman"/>
          <w:sz w:val="24"/>
          <w:szCs w:val="24"/>
          <w:lang w:val="en-US" w:bidi="ar-SA"/>
        </w:rPr>
        <w:t>the other factors in the model, the crude IRR rose to 1.36 with a p-value of 0.08. Although this is not statistically significant at the traditional cutoff point of p &lt; 0.05, this adjusted IRR suggests an elevated risk of MTT on infant mortality.</w:t>
      </w:r>
      <w:r w:rsidR="007C3C95" w:rsidRPr="00B17F18" w:rsidDel="007C3C95">
        <w:rPr>
          <w:rFonts w:ascii="Times New Roman" w:eastAsia="Times New Roman" w:hAnsi="Times New Roman" w:cs="Times New Roman"/>
          <w:sz w:val="24"/>
          <w:szCs w:val="24"/>
          <w:lang w:val="en-US" w:bidi="ar-SA"/>
        </w:rPr>
        <w:t xml:space="preserve"> </w:t>
      </w:r>
      <w:r w:rsidRPr="00B17F18">
        <w:rPr>
          <w:rFonts w:ascii="Times New Roman" w:eastAsia="Times New Roman" w:hAnsi="Times New Roman" w:cs="Times New Roman"/>
          <w:sz w:val="24"/>
          <w:szCs w:val="24"/>
          <w:lang w:val="en-US"/>
        </w:rPr>
        <w:t xml:space="preserve">According to our </w:t>
      </w:r>
      <w:r w:rsidR="00C372CB" w:rsidRPr="00B17F18">
        <w:rPr>
          <w:rFonts w:ascii="Times New Roman" w:eastAsia="Times New Roman" w:hAnsi="Times New Roman" w:cs="Times New Roman"/>
          <w:sz w:val="24"/>
          <w:szCs w:val="24"/>
          <w:lang w:val="en-US"/>
        </w:rPr>
        <w:t>analysis</w:t>
      </w:r>
      <w:r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lastRenderedPageBreak/>
        <w:t xml:space="preserve">mothers </w:t>
      </w:r>
      <w:r w:rsidR="00C372CB" w:rsidRPr="00B17F18">
        <w:rPr>
          <w:rFonts w:ascii="Times New Roman" w:eastAsia="Times New Roman" w:hAnsi="Times New Roman" w:cs="Times New Roman"/>
          <w:sz w:val="24"/>
          <w:szCs w:val="24"/>
          <w:lang w:val="en-US"/>
        </w:rPr>
        <w:t>with</w:t>
      </w:r>
      <w:r w:rsidR="00CA373F" w:rsidRPr="00B17F18">
        <w:rPr>
          <w:rFonts w:ascii="Times New Roman" w:eastAsia="Times New Roman" w:hAnsi="Times New Roman" w:cs="Times New Roman"/>
          <w:sz w:val="24"/>
          <w:szCs w:val="24"/>
          <w:lang w:val="en-US"/>
        </w:rPr>
        <w:t xml:space="preserve"> no</w:t>
      </w:r>
      <w:r w:rsidRPr="00B17F18">
        <w:rPr>
          <w:rFonts w:ascii="Times New Roman" w:eastAsia="Times New Roman" w:hAnsi="Times New Roman" w:cs="Times New Roman"/>
          <w:sz w:val="24"/>
          <w:szCs w:val="24"/>
          <w:lang w:val="en-US"/>
        </w:rPr>
        <w:t xml:space="preserve"> tetanus dose had a 36% increased incidence rate ratio of experiencing newborn mortality (IRR</w:t>
      </w:r>
      <w:r w:rsidR="0034259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1.36, 95%CI</w:t>
      </w:r>
      <w:r w:rsidR="0034259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xml:space="preserve">= 0.96, 1.93) compared to mothers </w:t>
      </w:r>
      <w:r w:rsidR="005079A8">
        <w:rPr>
          <w:rFonts w:ascii="Times New Roman" w:eastAsia="Times New Roman" w:hAnsi="Times New Roman" w:cs="Times New Roman"/>
          <w:sz w:val="24"/>
          <w:szCs w:val="24"/>
          <w:lang w:val="en-US"/>
        </w:rPr>
        <w:t xml:space="preserve">who took </w:t>
      </w:r>
      <w:r w:rsidRPr="00B17F18">
        <w:rPr>
          <w:rFonts w:ascii="Times New Roman" w:eastAsia="Times New Roman" w:hAnsi="Times New Roman" w:cs="Times New Roman"/>
          <w:sz w:val="24"/>
          <w:szCs w:val="24"/>
          <w:lang w:val="en-US"/>
        </w:rPr>
        <w:t>at least a single tetanus dose.</w:t>
      </w:r>
      <w:r w:rsidR="003D0E75" w:rsidRPr="00B17F18">
        <w:rPr>
          <w:rFonts w:ascii="Times New Roman" w:eastAsia="Times New Roman" w:hAnsi="Times New Roman" w:cs="Times New Roman"/>
          <w:sz w:val="24"/>
          <w:szCs w:val="24"/>
          <w:lang w:val="en-US"/>
        </w:rPr>
        <w:t xml:space="preserve"> A similar trend has been found in the relationship between the number of tetanus doses taken and neonatal mortality that has been given in </w:t>
      </w:r>
      <w:ins w:id="9" w:author="Sujan Naha" w:date="2025-01-04T11:58:00Z">
        <w:r w:rsidR="000C47ED" w:rsidRPr="000C47ED">
          <w:rPr>
            <w:rFonts w:ascii="Times New Roman" w:eastAsia="Times New Roman" w:hAnsi="Times New Roman" w:cs="Times New Roman"/>
            <w:sz w:val="24"/>
            <w:szCs w:val="24"/>
          </w:rPr>
          <w:t>S1 Table</w:t>
        </w:r>
      </w:ins>
      <w:del w:id="10" w:author="Sujan Naha" w:date="2025-01-04T11:58:00Z" w16du:dateUtc="2025-01-04T05:58:00Z">
        <w:r w:rsidR="003D0E75" w:rsidRPr="00B17F18" w:rsidDel="000C47ED">
          <w:rPr>
            <w:rFonts w:ascii="Times New Roman" w:eastAsia="Times New Roman" w:hAnsi="Times New Roman" w:cs="Times New Roman"/>
            <w:sz w:val="24"/>
            <w:szCs w:val="24"/>
            <w:lang w:val="en-US"/>
          </w:rPr>
          <w:delText>Appendix 1</w:delText>
        </w:r>
      </w:del>
      <w:r w:rsidR="003D0E75" w:rsidRPr="00B17F18">
        <w:rPr>
          <w:rFonts w:ascii="Times New Roman" w:eastAsia="Times New Roman" w:hAnsi="Times New Roman" w:cs="Times New Roman"/>
          <w:sz w:val="24"/>
          <w:szCs w:val="24"/>
          <w:lang w:val="en-US"/>
        </w:rPr>
        <w:t xml:space="preserve">, which also describes taking adequate doses (at least 2 doses of tetanus vaccine) to reduce neonatal mortality (Crude IRR = </w:t>
      </w:r>
      <w:r w:rsidR="003D0E75" w:rsidRPr="00B17F18">
        <w:rPr>
          <w:rFonts w:ascii="Times New Roman" w:eastAsia="Times New Roman" w:hAnsi="Times New Roman" w:cs="Times New Roman"/>
          <w:sz w:val="24"/>
          <w:szCs w:val="24"/>
        </w:rPr>
        <w:t>0.87, 95%CI = 0.57, 1.32) compared to</w:t>
      </w:r>
      <w:r w:rsidR="00783310">
        <w:rPr>
          <w:rFonts w:ascii="Times New Roman" w:eastAsia="Times New Roman" w:hAnsi="Times New Roman" w:cs="Times New Roman"/>
          <w:sz w:val="24"/>
          <w:szCs w:val="24"/>
        </w:rPr>
        <w:t xml:space="preserve"> </w:t>
      </w:r>
      <w:r w:rsidR="00C04FB0">
        <w:rPr>
          <w:rFonts w:ascii="Times New Roman" w:eastAsia="Times New Roman" w:hAnsi="Times New Roman" w:cs="Times New Roman"/>
          <w:sz w:val="24"/>
          <w:szCs w:val="24"/>
        </w:rPr>
        <w:t>taking none</w:t>
      </w:r>
      <w:r w:rsidR="003D0E75" w:rsidRPr="00B17F18">
        <w:rPr>
          <w:rFonts w:ascii="Times New Roman" w:eastAsia="Times New Roman" w:hAnsi="Times New Roman" w:cs="Times New Roman"/>
          <w:sz w:val="24"/>
          <w:szCs w:val="24"/>
        </w:rPr>
        <w:t>.</w:t>
      </w:r>
      <w:r w:rsidRPr="00B17F18">
        <w:rPr>
          <w:rFonts w:ascii="Times New Roman" w:eastAsia="Times New Roman" w:hAnsi="Times New Roman" w:cs="Times New Roman"/>
          <w:sz w:val="24"/>
          <w:szCs w:val="24"/>
          <w:lang w:val="en-US"/>
        </w:rPr>
        <w:t xml:space="preserve"> Interestingly, the cesarean section was found</w:t>
      </w:r>
      <w:r w:rsidR="00C3552F">
        <w:rPr>
          <w:rFonts w:ascii="Times New Roman" w:eastAsia="Times New Roman" w:hAnsi="Times New Roman" w:cs="Times New Roman"/>
          <w:sz w:val="24"/>
          <w:szCs w:val="24"/>
          <w:lang w:val="en-US"/>
        </w:rPr>
        <w:t xml:space="preserve"> to be</w:t>
      </w:r>
      <w:r w:rsidRPr="00B17F18">
        <w:rPr>
          <w:rFonts w:ascii="Times New Roman" w:eastAsia="Times New Roman" w:hAnsi="Times New Roman" w:cs="Times New Roman"/>
          <w:sz w:val="24"/>
          <w:szCs w:val="24"/>
          <w:lang w:val="en-US"/>
        </w:rPr>
        <w:t xml:space="preserve"> insignificant. </w:t>
      </w:r>
      <w:r w:rsidR="00CA373F" w:rsidRPr="00B17F18">
        <w:rPr>
          <w:rFonts w:ascii="Times New Roman" w:eastAsia="Times New Roman" w:hAnsi="Times New Roman" w:cs="Times New Roman"/>
          <w:sz w:val="24"/>
          <w:szCs w:val="24"/>
          <w:lang w:val="en-US"/>
        </w:rPr>
        <w:t xml:space="preserve">We also discovered that women's education level was significantly associated with newborn mortality, </w:t>
      </w:r>
      <w:r w:rsidRPr="00B17F18">
        <w:rPr>
          <w:rFonts w:ascii="Times New Roman" w:eastAsia="Times New Roman" w:hAnsi="Times New Roman" w:cs="Times New Roman"/>
          <w:sz w:val="24"/>
          <w:szCs w:val="24"/>
          <w:lang w:val="en-US"/>
        </w:rPr>
        <w:t>mothers with primary or secondary education had an increased 86% incidence rate ratio of newborn mortality (IRR =</w:t>
      </w:r>
      <w:r w:rsidR="008B595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1.86, 95%CI = 1.1</w:t>
      </w:r>
      <w:r w:rsidR="00C91EE2" w:rsidRPr="00B17F18">
        <w:rPr>
          <w:rFonts w:ascii="Times New Roman" w:eastAsia="Times New Roman" w:hAnsi="Times New Roman" w:cs="Times New Roman"/>
          <w:sz w:val="24"/>
          <w:szCs w:val="24"/>
          <w:lang w:val="en-US"/>
        </w:rPr>
        <w:t>6</w:t>
      </w:r>
      <w:r w:rsidRPr="00B17F18">
        <w:rPr>
          <w:rFonts w:ascii="Times New Roman" w:eastAsia="Times New Roman" w:hAnsi="Times New Roman" w:cs="Times New Roman"/>
          <w:sz w:val="24"/>
          <w:szCs w:val="24"/>
          <w:lang w:val="en-US"/>
        </w:rPr>
        <w:t xml:space="preserve">, 2.99) </w:t>
      </w:r>
      <w:r w:rsidR="00CA373F" w:rsidRPr="00B17F18">
        <w:rPr>
          <w:rFonts w:ascii="Times New Roman" w:eastAsia="Times New Roman" w:hAnsi="Times New Roman" w:cs="Times New Roman"/>
          <w:sz w:val="24"/>
          <w:szCs w:val="24"/>
          <w:lang w:val="en-US"/>
        </w:rPr>
        <w:t>compared to mothers who had studied at the higher secondary level.</w:t>
      </w:r>
      <w:r w:rsidRPr="00B17F18">
        <w:rPr>
          <w:rFonts w:ascii="Times New Roman" w:eastAsia="Times New Roman" w:hAnsi="Times New Roman" w:cs="Times New Roman"/>
          <w:sz w:val="24"/>
          <w:szCs w:val="24"/>
          <w:lang w:val="en-US"/>
        </w:rPr>
        <w:t xml:space="preserve"> Additionally, women from poor families had a significantly higher incident rate ratio compared to the women from rich families (IRR</w:t>
      </w:r>
      <w:r w:rsidR="008B595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1.7</w:t>
      </w:r>
      <w:r w:rsidR="00C91EE2" w:rsidRPr="00B17F18">
        <w:rPr>
          <w:rFonts w:ascii="Times New Roman" w:eastAsia="Times New Roman" w:hAnsi="Times New Roman" w:cs="Times New Roman"/>
          <w:sz w:val="24"/>
          <w:szCs w:val="24"/>
          <w:lang w:val="en-US"/>
        </w:rPr>
        <w:t>7</w:t>
      </w:r>
      <w:r w:rsidRPr="00B17F18">
        <w:rPr>
          <w:rFonts w:ascii="Times New Roman" w:eastAsia="Times New Roman" w:hAnsi="Times New Roman" w:cs="Times New Roman"/>
          <w:sz w:val="24"/>
          <w:szCs w:val="24"/>
          <w:lang w:val="en-US"/>
        </w:rPr>
        <w:t>, 95%CI =</w:t>
      </w:r>
      <w:r w:rsidR="0075366E"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0.9</w:t>
      </w:r>
      <w:r w:rsidR="00262242" w:rsidRPr="00B17F18">
        <w:rPr>
          <w:rFonts w:ascii="Times New Roman" w:eastAsia="Times New Roman" w:hAnsi="Times New Roman" w:cs="Times New Roman"/>
          <w:sz w:val="24"/>
          <w:szCs w:val="24"/>
          <w:lang w:val="en-US"/>
        </w:rPr>
        <w:t>3</w:t>
      </w:r>
      <w:r w:rsidRPr="00B17F18">
        <w:rPr>
          <w:rFonts w:ascii="Times New Roman" w:eastAsia="Times New Roman" w:hAnsi="Times New Roman" w:cs="Times New Roman"/>
          <w:sz w:val="24"/>
          <w:szCs w:val="24"/>
          <w:lang w:val="en-US"/>
        </w:rPr>
        <w:t>,</w:t>
      </w:r>
      <w:r w:rsidR="008B595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3.38). Similarly, women from middle-class families had a significantly higher incident rate ratio compared to the women from rich families (IRR</w:t>
      </w:r>
      <w:r w:rsidR="00303A2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1.5</w:t>
      </w:r>
      <w:r w:rsidR="00262242" w:rsidRPr="00B17F18">
        <w:rPr>
          <w:rFonts w:ascii="Times New Roman" w:eastAsia="Times New Roman" w:hAnsi="Times New Roman" w:cs="Times New Roman"/>
          <w:sz w:val="24"/>
          <w:szCs w:val="24"/>
          <w:lang w:val="en-US"/>
        </w:rPr>
        <w:t>8</w:t>
      </w:r>
      <w:r w:rsidRPr="00B17F18">
        <w:rPr>
          <w:rFonts w:ascii="Times New Roman" w:eastAsia="Times New Roman" w:hAnsi="Times New Roman" w:cs="Times New Roman"/>
          <w:sz w:val="24"/>
          <w:szCs w:val="24"/>
          <w:lang w:val="en-US"/>
        </w:rPr>
        <w:t>, 95%CI</w:t>
      </w:r>
      <w:r w:rsidR="00303A2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0.98,</w:t>
      </w:r>
      <w:r w:rsidR="00303A25"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2.54). In addition, third</w:t>
      </w:r>
      <w:r w:rsidR="00E0381C"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parity </w:t>
      </w:r>
      <w:r w:rsidR="00CA373F" w:rsidRPr="00B17F18">
        <w:rPr>
          <w:rFonts w:ascii="Times New Roman" w:eastAsia="Times New Roman" w:hAnsi="Times New Roman" w:cs="Times New Roman"/>
          <w:sz w:val="24"/>
          <w:szCs w:val="24"/>
          <w:lang w:val="en-US"/>
        </w:rPr>
        <w:t>births</w:t>
      </w:r>
      <w:r w:rsidRPr="00B17F18">
        <w:rPr>
          <w:rFonts w:ascii="Times New Roman" w:eastAsia="Times New Roman" w:hAnsi="Times New Roman" w:cs="Times New Roman"/>
          <w:sz w:val="24"/>
          <w:szCs w:val="24"/>
          <w:lang w:val="en-US"/>
        </w:rPr>
        <w:t xml:space="preserve"> w</w:t>
      </w:r>
      <w:r w:rsidR="006E6E0E" w:rsidRPr="00B17F18">
        <w:rPr>
          <w:rFonts w:ascii="Times New Roman" w:eastAsia="Times New Roman" w:hAnsi="Times New Roman" w:cs="Times New Roman"/>
          <w:sz w:val="24"/>
          <w:szCs w:val="24"/>
          <w:lang w:val="en-US"/>
        </w:rPr>
        <w:t>ere</w:t>
      </w:r>
      <w:r w:rsidRPr="00B17F18">
        <w:rPr>
          <w:rFonts w:ascii="Times New Roman" w:eastAsia="Times New Roman" w:hAnsi="Times New Roman" w:cs="Times New Roman"/>
          <w:sz w:val="24"/>
          <w:szCs w:val="24"/>
          <w:lang w:val="en-US"/>
        </w:rPr>
        <w:t xml:space="preserve"> found to be substantially correlated with newborn mortality when compared to the second</w:t>
      </w:r>
      <w:r w:rsidR="00130F17"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parity</w:t>
      </w:r>
      <w:r w:rsidR="00EB119A" w:rsidRPr="00B17F18">
        <w:rPr>
          <w:rFonts w:ascii="Times New Roman" w:eastAsia="Times New Roman" w:hAnsi="Times New Roman" w:cs="Times New Roman"/>
          <w:sz w:val="24"/>
          <w:szCs w:val="24"/>
          <w:lang w:val="en-US"/>
        </w:rPr>
        <w:t xml:space="preserve"> births</w:t>
      </w:r>
      <w:r w:rsidRPr="00B17F18">
        <w:rPr>
          <w:rFonts w:ascii="Times New Roman" w:eastAsia="Times New Roman" w:hAnsi="Times New Roman" w:cs="Times New Roman"/>
          <w:sz w:val="24"/>
          <w:szCs w:val="24"/>
          <w:lang w:val="en-US"/>
        </w:rPr>
        <w:t xml:space="preserve"> (IRR</w:t>
      </w:r>
      <w:r w:rsidR="001F39A9"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w:t>
      </w:r>
      <w:r w:rsidR="001F39A9"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1.96, 95%CI</w:t>
      </w:r>
      <w:r w:rsidR="001F39A9"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w:t>
      </w:r>
      <w:r w:rsidR="001F39A9"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0.95,</w:t>
      </w:r>
      <w:r w:rsidR="001F39A9"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4.03). This indicates that women with higher parity had a 96% increased risk of neonatal deaths.</w:t>
      </w:r>
      <w:r w:rsidRPr="00B17F18">
        <w:rPr>
          <w:rFonts w:ascii="Times New Roman" w:hAnsi="Times New Roman" w:cs="Times New Roman"/>
          <w:sz w:val="24"/>
          <w:szCs w:val="24"/>
          <w:lang w:val="en-US"/>
        </w:rPr>
        <w:t xml:space="preserve"> Women aged</w:t>
      </w:r>
      <w:r w:rsidR="00EB119A" w:rsidRPr="00B17F18">
        <w:rPr>
          <w:rFonts w:ascii="Times New Roman" w:hAnsi="Times New Roman" w:cs="Times New Roman"/>
          <w:sz w:val="24"/>
          <w:szCs w:val="24"/>
          <w:lang w:val="en-US"/>
        </w:rPr>
        <w:t xml:space="preserve"> between</w:t>
      </w:r>
      <w:r w:rsidRPr="00B17F18">
        <w:rPr>
          <w:rFonts w:ascii="Times New Roman" w:hAnsi="Times New Roman" w:cs="Times New Roman"/>
          <w:sz w:val="24"/>
          <w:szCs w:val="24"/>
          <w:lang w:val="en-US"/>
        </w:rPr>
        <w:t xml:space="preserve"> 25 </w:t>
      </w:r>
      <w:r w:rsidR="00EE2C12" w:rsidRPr="00B17F18">
        <w:rPr>
          <w:rFonts w:ascii="Times New Roman" w:hAnsi="Times New Roman" w:cs="Times New Roman"/>
          <w:sz w:val="24"/>
          <w:szCs w:val="24"/>
          <w:lang w:val="en-US"/>
        </w:rPr>
        <w:t>and</w:t>
      </w:r>
      <w:r w:rsidRPr="00B17F18">
        <w:rPr>
          <w:rFonts w:ascii="Times New Roman" w:hAnsi="Times New Roman" w:cs="Times New Roman"/>
          <w:sz w:val="24"/>
          <w:szCs w:val="24"/>
          <w:lang w:val="en-US"/>
        </w:rPr>
        <w:t xml:space="preserve"> 29</w:t>
      </w:r>
      <w:r w:rsidR="00EB119A" w:rsidRPr="00B17F18">
        <w:rPr>
          <w:rFonts w:ascii="Times New Roman" w:hAnsi="Times New Roman" w:cs="Times New Roman"/>
          <w:sz w:val="24"/>
          <w:szCs w:val="24"/>
          <w:lang w:val="en-US"/>
        </w:rPr>
        <w:t xml:space="preserve"> years</w:t>
      </w:r>
      <w:r w:rsidRPr="00B17F18">
        <w:rPr>
          <w:rFonts w:ascii="Times New Roman" w:hAnsi="Times New Roman" w:cs="Times New Roman"/>
          <w:sz w:val="24"/>
          <w:szCs w:val="24"/>
          <w:lang w:val="en-US"/>
        </w:rPr>
        <w:t xml:space="preserve"> </w:t>
      </w:r>
      <w:r w:rsidR="00EB119A" w:rsidRPr="00B17F18">
        <w:rPr>
          <w:rFonts w:ascii="Times New Roman" w:hAnsi="Times New Roman" w:cs="Times New Roman"/>
          <w:sz w:val="24"/>
          <w:szCs w:val="24"/>
          <w:lang w:val="en-US"/>
        </w:rPr>
        <w:t>indicated</w:t>
      </w:r>
      <w:r w:rsidRPr="00B17F18">
        <w:rPr>
          <w:rFonts w:ascii="Times New Roman" w:hAnsi="Times New Roman" w:cs="Times New Roman"/>
          <w:sz w:val="24"/>
          <w:szCs w:val="24"/>
          <w:lang w:val="en-US"/>
        </w:rPr>
        <w:t xml:space="preserve"> a </w:t>
      </w:r>
      <w:proofErr w:type="gramStart"/>
      <w:r w:rsidRPr="00B17F18">
        <w:rPr>
          <w:rFonts w:ascii="Times New Roman" w:hAnsi="Times New Roman" w:cs="Times New Roman"/>
          <w:sz w:val="24"/>
          <w:szCs w:val="24"/>
          <w:lang w:val="en-US"/>
        </w:rPr>
        <w:t>fairly significant</w:t>
      </w:r>
      <w:proofErr w:type="gramEnd"/>
      <w:r w:rsidRPr="00B17F18">
        <w:rPr>
          <w:rFonts w:ascii="Times New Roman" w:hAnsi="Times New Roman" w:cs="Times New Roman"/>
          <w:sz w:val="24"/>
          <w:szCs w:val="24"/>
          <w:lang w:val="en-US"/>
        </w:rPr>
        <w:t xml:space="preserve"> association (IRR</w:t>
      </w:r>
      <w:r w:rsidR="00856F98" w:rsidRPr="00B17F18">
        <w:rPr>
          <w:rFonts w:ascii="Times New Roman" w:hAnsi="Times New Roman" w:cs="Times New Roman"/>
          <w:sz w:val="24"/>
          <w:szCs w:val="24"/>
          <w:lang w:val="en-US"/>
        </w:rPr>
        <w:t xml:space="preserve"> </w:t>
      </w:r>
      <w:r w:rsidRPr="00B17F18">
        <w:rPr>
          <w:rFonts w:ascii="Times New Roman" w:hAnsi="Times New Roman" w:cs="Times New Roman"/>
          <w:sz w:val="24"/>
          <w:szCs w:val="24"/>
          <w:lang w:val="en-US"/>
        </w:rPr>
        <w:t>= 1.89, p</w:t>
      </w:r>
      <w:r w:rsidR="006C2D24" w:rsidRPr="00B17F18">
        <w:rPr>
          <w:rFonts w:ascii="Times New Roman" w:hAnsi="Times New Roman" w:cs="Times New Roman"/>
          <w:sz w:val="24"/>
          <w:szCs w:val="24"/>
          <w:lang w:val="en-US"/>
        </w:rPr>
        <w:t xml:space="preserve"> </w:t>
      </w:r>
      <w:r w:rsidRPr="00B17F18">
        <w:rPr>
          <w:rFonts w:ascii="Times New Roman" w:hAnsi="Times New Roman" w:cs="Times New Roman"/>
          <w:sz w:val="24"/>
          <w:szCs w:val="24"/>
          <w:lang w:val="en-US"/>
        </w:rPr>
        <w:t>= 0.08</w:t>
      </w:r>
      <w:r w:rsidR="00262242" w:rsidRPr="00B17F18">
        <w:rPr>
          <w:rFonts w:ascii="Times New Roman" w:hAnsi="Times New Roman" w:cs="Times New Roman"/>
          <w:sz w:val="24"/>
          <w:szCs w:val="24"/>
          <w:lang w:val="en-US"/>
        </w:rPr>
        <w:t>1</w:t>
      </w:r>
      <w:r w:rsidRPr="00B17F18">
        <w:rPr>
          <w:rFonts w:ascii="Times New Roman" w:hAnsi="Times New Roman" w:cs="Times New Roman"/>
          <w:sz w:val="24"/>
          <w:szCs w:val="24"/>
          <w:lang w:val="en-US"/>
        </w:rPr>
        <w:t>) with newborn death, showing an 89% higher incident rate ratio of neonatal mortality compared to women ag</w:t>
      </w:r>
      <w:r w:rsidR="00EB119A" w:rsidRPr="00B17F18">
        <w:rPr>
          <w:rFonts w:ascii="Times New Roman" w:hAnsi="Times New Roman" w:cs="Times New Roman"/>
          <w:sz w:val="24"/>
          <w:szCs w:val="24"/>
          <w:lang w:val="en-US"/>
        </w:rPr>
        <w:t xml:space="preserve">ed between </w:t>
      </w:r>
      <w:r w:rsidRPr="00B17F18">
        <w:rPr>
          <w:rFonts w:ascii="Times New Roman" w:hAnsi="Times New Roman" w:cs="Times New Roman"/>
          <w:sz w:val="24"/>
          <w:szCs w:val="24"/>
          <w:lang w:val="en-US"/>
        </w:rPr>
        <w:t xml:space="preserve">30 </w:t>
      </w:r>
      <w:r w:rsidR="00732E11" w:rsidRPr="00B17F18">
        <w:rPr>
          <w:rFonts w:ascii="Times New Roman" w:hAnsi="Times New Roman" w:cs="Times New Roman"/>
          <w:sz w:val="24"/>
          <w:szCs w:val="24"/>
          <w:lang w:val="en-US"/>
        </w:rPr>
        <w:t>and</w:t>
      </w:r>
      <w:r w:rsidRPr="00B17F18">
        <w:rPr>
          <w:rFonts w:ascii="Times New Roman" w:hAnsi="Times New Roman" w:cs="Times New Roman"/>
          <w:sz w:val="24"/>
          <w:szCs w:val="24"/>
          <w:lang w:val="en-US"/>
        </w:rPr>
        <w:t xml:space="preserve"> 35</w:t>
      </w:r>
      <w:r w:rsidR="00EB119A" w:rsidRPr="00B17F18">
        <w:rPr>
          <w:rFonts w:ascii="Times New Roman" w:hAnsi="Times New Roman" w:cs="Times New Roman"/>
          <w:sz w:val="24"/>
          <w:szCs w:val="24"/>
          <w:lang w:val="en-US"/>
        </w:rPr>
        <w:t xml:space="preserve"> years</w:t>
      </w:r>
      <w:r w:rsidRPr="00B17F18">
        <w:rPr>
          <w:rFonts w:ascii="Times New Roman" w:eastAsia="Times New Roman" w:hAnsi="Times New Roman" w:cs="Times New Roman"/>
          <w:sz w:val="24"/>
          <w:szCs w:val="24"/>
          <w:lang w:val="en-US"/>
        </w:rPr>
        <w:t xml:space="preserve">. Likewise, women </w:t>
      </w:r>
      <w:r w:rsidR="00EB119A" w:rsidRPr="00B17F18">
        <w:rPr>
          <w:rFonts w:ascii="Times New Roman" w:eastAsia="Times New Roman" w:hAnsi="Times New Roman" w:cs="Times New Roman"/>
          <w:sz w:val="24"/>
          <w:szCs w:val="24"/>
          <w:lang w:val="en-US"/>
        </w:rPr>
        <w:t xml:space="preserve">aged </w:t>
      </w:r>
      <w:r w:rsidRPr="00B17F18">
        <w:rPr>
          <w:rFonts w:ascii="Times New Roman" w:eastAsia="Times New Roman" w:hAnsi="Times New Roman" w:cs="Times New Roman"/>
          <w:sz w:val="24"/>
          <w:szCs w:val="24"/>
          <w:lang w:val="en-US"/>
        </w:rPr>
        <w:t xml:space="preserve">between 45 </w:t>
      </w:r>
      <w:r w:rsidR="00732E11" w:rsidRPr="00B17F18">
        <w:rPr>
          <w:rFonts w:ascii="Times New Roman" w:eastAsia="Times New Roman" w:hAnsi="Times New Roman" w:cs="Times New Roman"/>
          <w:sz w:val="24"/>
          <w:szCs w:val="24"/>
          <w:lang w:val="en-US"/>
        </w:rPr>
        <w:t>and</w:t>
      </w:r>
      <w:r w:rsidRPr="00B17F18">
        <w:rPr>
          <w:rFonts w:ascii="Times New Roman" w:eastAsia="Times New Roman" w:hAnsi="Times New Roman" w:cs="Times New Roman"/>
          <w:sz w:val="24"/>
          <w:szCs w:val="24"/>
          <w:lang w:val="en-US"/>
        </w:rPr>
        <w:t xml:space="preserve"> 49</w:t>
      </w:r>
      <w:r w:rsidR="00EB119A" w:rsidRPr="00B17F18">
        <w:rPr>
          <w:rFonts w:ascii="Times New Roman" w:eastAsia="Times New Roman" w:hAnsi="Times New Roman" w:cs="Times New Roman"/>
          <w:sz w:val="24"/>
          <w:szCs w:val="24"/>
          <w:lang w:val="en-US"/>
        </w:rPr>
        <w:t xml:space="preserve"> years</w:t>
      </w:r>
      <w:r w:rsidRPr="00B17F18">
        <w:rPr>
          <w:rFonts w:ascii="Times New Roman" w:eastAsia="Times New Roman" w:hAnsi="Times New Roman" w:cs="Times New Roman"/>
          <w:sz w:val="24"/>
          <w:szCs w:val="24"/>
          <w:lang w:val="en-US"/>
        </w:rPr>
        <w:t xml:space="preserve"> had </w:t>
      </w:r>
      <w:r w:rsidR="00AC5EDD" w:rsidRPr="00B17F18">
        <w:rPr>
          <w:rFonts w:ascii="Times New Roman" w:eastAsia="Times New Roman" w:hAnsi="Times New Roman" w:cs="Times New Roman"/>
          <w:sz w:val="24"/>
          <w:szCs w:val="24"/>
          <w:lang w:val="en-US"/>
        </w:rPr>
        <w:t xml:space="preserve">a </w:t>
      </w:r>
      <w:r w:rsidRPr="00B17F18">
        <w:rPr>
          <w:rFonts w:ascii="Times New Roman" w:eastAsia="Times New Roman" w:hAnsi="Times New Roman" w:cs="Times New Roman"/>
          <w:sz w:val="24"/>
          <w:szCs w:val="24"/>
          <w:lang w:val="en-US"/>
        </w:rPr>
        <w:t xml:space="preserve">significantly (IRR = </w:t>
      </w:r>
      <w:r w:rsidRPr="00B17F18">
        <w:rPr>
          <w:rFonts w:ascii="Times New Roman" w:hAnsi="Times New Roman" w:cs="Times New Roman"/>
          <w:color w:val="000000" w:themeColor="text1"/>
          <w:sz w:val="24"/>
          <w:szCs w:val="24"/>
          <w:lang w:val="en-US"/>
        </w:rPr>
        <w:t>4.0</w:t>
      </w:r>
      <w:r w:rsidR="00262242" w:rsidRPr="00B17F18">
        <w:rPr>
          <w:rFonts w:ascii="Times New Roman" w:hAnsi="Times New Roman" w:cs="Times New Roman"/>
          <w:color w:val="000000" w:themeColor="text1"/>
          <w:sz w:val="24"/>
          <w:szCs w:val="24"/>
          <w:lang w:val="en-US"/>
        </w:rPr>
        <w:t>5</w:t>
      </w:r>
      <w:r w:rsidRPr="00B17F18">
        <w:rPr>
          <w:rFonts w:ascii="Times New Roman" w:hAnsi="Times New Roman" w:cs="Times New Roman"/>
          <w:color w:val="000000" w:themeColor="text1"/>
          <w:sz w:val="24"/>
          <w:szCs w:val="24"/>
          <w:lang w:val="en-US"/>
        </w:rPr>
        <w:t>, p = 0.055</w:t>
      </w:r>
      <w:r w:rsidRPr="00B17F18">
        <w:rPr>
          <w:rFonts w:ascii="Times New Roman" w:eastAsia="Times New Roman" w:hAnsi="Times New Roman" w:cs="Times New Roman"/>
          <w:sz w:val="24"/>
          <w:szCs w:val="24"/>
          <w:lang w:val="en-US"/>
        </w:rPr>
        <w:t xml:space="preserve">) higher rate ratio </w:t>
      </w:r>
      <w:r w:rsidR="00166235" w:rsidRPr="00B17F18">
        <w:rPr>
          <w:rFonts w:ascii="Times New Roman" w:eastAsia="Times New Roman" w:hAnsi="Times New Roman" w:cs="Times New Roman"/>
          <w:sz w:val="24"/>
          <w:szCs w:val="24"/>
          <w:lang w:val="en-US"/>
        </w:rPr>
        <w:t>than</w:t>
      </w:r>
      <w:r w:rsidRPr="00B17F18">
        <w:rPr>
          <w:rFonts w:ascii="Times New Roman" w:eastAsia="Times New Roman" w:hAnsi="Times New Roman" w:cs="Times New Roman"/>
          <w:sz w:val="24"/>
          <w:szCs w:val="24"/>
          <w:lang w:val="en-US"/>
        </w:rPr>
        <w:t xml:space="preserve"> women age</w:t>
      </w:r>
      <w:r w:rsidR="00EB119A" w:rsidRPr="00B17F18">
        <w:rPr>
          <w:rFonts w:ascii="Times New Roman" w:eastAsia="Times New Roman" w:hAnsi="Times New Roman" w:cs="Times New Roman"/>
          <w:sz w:val="24"/>
          <w:szCs w:val="24"/>
          <w:lang w:val="en-US"/>
        </w:rPr>
        <w:t>d</w:t>
      </w:r>
      <w:r w:rsidRPr="00B17F18">
        <w:rPr>
          <w:rFonts w:ascii="Times New Roman" w:eastAsia="Times New Roman" w:hAnsi="Times New Roman" w:cs="Times New Roman"/>
          <w:sz w:val="24"/>
          <w:szCs w:val="24"/>
          <w:lang w:val="en-US"/>
        </w:rPr>
        <w:t xml:space="preserve"> between 30 </w:t>
      </w:r>
      <w:r w:rsidR="00732E11" w:rsidRPr="00B17F18">
        <w:rPr>
          <w:rFonts w:ascii="Times New Roman" w:eastAsia="Times New Roman" w:hAnsi="Times New Roman" w:cs="Times New Roman"/>
          <w:sz w:val="24"/>
          <w:szCs w:val="24"/>
          <w:lang w:val="en-US"/>
        </w:rPr>
        <w:t>and</w:t>
      </w:r>
      <w:r w:rsidRPr="00B17F18">
        <w:rPr>
          <w:rFonts w:ascii="Times New Roman" w:eastAsia="Times New Roman" w:hAnsi="Times New Roman" w:cs="Times New Roman"/>
          <w:sz w:val="24"/>
          <w:szCs w:val="24"/>
          <w:lang w:val="en-US"/>
        </w:rPr>
        <w:t xml:space="preserve"> 35</w:t>
      </w:r>
      <w:r w:rsidR="00EB119A" w:rsidRPr="00B17F18">
        <w:rPr>
          <w:rFonts w:ascii="Times New Roman" w:eastAsia="Times New Roman" w:hAnsi="Times New Roman" w:cs="Times New Roman"/>
          <w:sz w:val="24"/>
          <w:szCs w:val="24"/>
          <w:lang w:val="en-US"/>
        </w:rPr>
        <w:t xml:space="preserve"> years</w:t>
      </w:r>
      <w:r w:rsidRPr="00B17F18">
        <w:rPr>
          <w:rFonts w:ascii="Times New Roman" w:eastAsia="Times New Roman" w:hAnsi="Times New Roman" w:cs="Times New Roman"/>
          <w:sz w:val="24"/>
          <w:szCs w:val="24"/>
          <w:lang w:val="en-US"/>
        </w:rPr>
        <w:t>. Gender, antenatal care visits</w:t>
      </w:r>
      <w:r w:rsidR="00434FAF"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and division</w:t>
      </w:r>
      <w:r w:rsidR="00434FAF" w:rsidRPr="00B17F18">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which are the necessary factors, were found to be insignificant in the model.</w:t>
      </w:r>
      <w:r w:rsidR="001E4047" w:rsidRPr="00B17F18">
        <w:rPr>
          <w:rFonts w:ascii="Times New Roman" w:eastAsia="Times New Roman" w:hAnsi="Times New Roman" w:cs="Times New Roman"/>
          <w:sz w:val="24"/>
          <w:szCs w:val="24"/>
          <w:lang w:val="en-US"/>
        </w:rPr>
        <w:t xml:space="preserve"> </w:t>
      </w:r>
    </w:p>
    <w:p w14:paraId="22E1F621" w14:textId="77777777" w:rsidR="001E4047" w:rsidRPr="00B17F18" w:rsidRDefault="001E4047" w:rsidP="001E4047">
      <w:pPr>
        <w:spacing w:line="480" w:lineRule="auto"/>
        <w:jc w:val="both"/>
        <w:rPr>
          <w:rFonts w:ascii="Times New Roman" w:eastAsia="Times New Roman" w:hAnsi="Times New Roman" w:cs="Times New Roman"/>
          <w:sz w:val="24"/>
          <w:szCs w:val="24"/>
          <w:lang w:val="en-US" w:bidi="ar-SA"/>
        </w:rPr>
      </w:pPr>
    </w:p>
    <w:p w14:paraId="41DE0D58" w14:textId="79119B9D" w:rsidR="00050712" w:rsidRPr="00B17F18" w:rsidRDefault="00050712" w:rsidP="005D20B0">
      <w:pPr>
        <w:spacing w:line="480" w:lineRule="auto"/>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[Table 2 here]</w:t>
      </w:r>
    </w:p>
    <w:p w14:paraId="4C8E163D" w14:textId="77777777" w:rsidR="001E4047" w:rsidRPr="00B17F18" w:rsidRDefault="001E4047" w:rsidP="005D20B0">
      <w:pPr>
        <w:spacing w:line="480" w:lineRule="auto"/>
        <w:jc w:val="both"/>
        <w:rPr>
          <w:rFonts w:ascii="Times New Roman" w:eastAsia="Times New Roman" w:hAnsi="Times New Roman" w:cs="Times New Roman"/>
          <w:sz w:val="24"/>
          <w:szCs w:val="24"/>
          <w:lang w:val="en-US"/>
        </w:rPr>
      </w:pPr>
    </w:p>
    <w:p w14:paraId="0F2E4F93" w14:textId="40E3C122" w:rsidR="005D20B0" w:rsidRPr="00B17F18" w:rsidRDefault="005D20B0" w:rsidP="005D20B0">
      <w:pPr>
        <w:spacing w:line="480" w:lineRule="auto"/>
        <w:rPr>
          <w:rFonts w:ascii="Times New Roman" w:eastAsia="Times New Roman" w:hAnsi="Times New Roman" w:cs="Times New Roman"/>
          <w:b/>
          <w:sz w:val="24"/>
          <w:szCs w:val="24"/>
        </w:rPr>
      </w:pPr>
      <w:r w:rsidRPr="00B17F18">
        <w:rPr>
          <w:rFonts w:ascii="Times New Roman" w:eastAsia="Times New Roman" w:hAnsi="Times New Roman" w:cs="Times New Roman"/>
          <w:b/>
          <w:sz w:val="36"/>
          <w:szCs w:val="36"/>
        </w:rPr>
        <w:t>Discussion</w:t>
      </w:r>
    </w:p>
    <w:p w14:paraId="5B46B6E5" w14:textId="0D87C50E" w:rsidR="00A94153" w:rsidRPr="00B17F18" w:rsidRDefault="005A70B6" w:rsidP="00795BB1">
      <w:pPr>
        <w:spacing w:line="480" w:lineRule="auto"/>
        <w:ind w:firstLine="720"/>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lang w:val="en-US" w:bidi="ar-SA"/>
        </w:rPr>
        <w:lastRenderedPageBreak/>
        <w:t xml:space="preserve">Tetanus demonstrates a significant threat to human life </w:t>
      </w:r>
      <w:sdt>
        <w:sdtPr>
          <w:rPr>
            <w:rFonts w:ascii="Times New Roman" w:eastAsia="Times New Roman" w:hAnsi="Times New Roman" w:cs="Times New Roman"/>
            <w:color w:val="000000"/>
            <w:sz w:val="24"/>
            <w:szCs w:val="24"/>
            <w:lang w:val="en-US" w:bidi="ar-SA"/>
          </w:rPr>
          <w:tag w:val="MENDELEY_CITATION_v3_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"/>
          <w:id w:val="-96329482"/>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bidi="ar-SA"/>
            </w:rPr>
            <w:t>(32)</w:t>
          </w:r>
        </w:sdtContent>
      </w:sdt>
      <w:r w:rsidR="00787CF4" w:rsidRPr="00B17F18">
        <w:rPr>
          <w:rFonts w:ascii="Times New Roman" w:eastAsia="Times New Roman" w:hAnsi="Times New Roman" w:cs="Times New Roman"/>
          <w:sz w:val="24"/>
          <w:szCs w:val="24"/>
          <w:lang w:val="en-US" w:bidi="ar-SA"/>
        </w:rPr>
        <w:t xml:space="preserve">. </w:t>
      </w:r>
      <w:r w:rsidR="00E60A81" w:rsidRPr="00B17F18">
        <w:rPr>
          <w:rFonts w:ascii="Times New Roman" w:eastAsia="Times New Roman" w:hAnsi="Times New Roman" w:cs="Times New Roman"/>
          <w:sz w:val="24"/>
          <w:szCs w:val="24"/>
          <w:lang w:val="en-US" w:bidi="ar-SA"/>
        </w:rPr>
        <w:t xml:space="preserve">Despite significant advancements over the past twenty years in reducing global tetanus-related fatalities, neonatal tetanus has garnered considerable focus, while maternal tetanus remains largely underexplored </w:t>
      </w:r>
      <w:sdt>
        <w:sdtPr>
          <w:rPr>
            <w:rFonts w:ascii="Times New Roman" w:eastAsia="Times New Roman" w:hAnsi="Times New Roman" w:cs="Times New Roman"/>
            <w:color w:val="000000"/>
            <w:sz w:val="24"/>
            <w:szCs w:val="24"/>
            <w:lang w:val="en-US" w:bidi="ar-SA"/>
          </w:rPr>
          <w:tag w:val="MENDELEY_CITATION_v3_eyJjaXRhdGlvbklEIjoiTUVOREVMRVlfQ0lUQVRJT05fNzU4MTVlZGMtYjk3OS00MWVlLWIxMzgtMTRmYTJlM2RlNzhmIiwicHJvcGVydGllcyI6eyJub3RlSW5kZXgiOjB9LCJpc0VkaXRlZCI6ZmFsc2UsIm1hbnVhbE92ZXJyaWRlIjp7ImlzTWFudWFsbHlPdmVycmlkZGVuIjpmYWxzZSwiY2l0ZXByb2NUZXh0IjoiKDI0LDMz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"/>
          <w:id w:val="248011569"/>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bidi="ar-SA"/>
            </w:rPr>
            <w:t>(24,33)</w:t>
          </w:r>
        </w:sdtContent>
      </w:sdt>
      <w:r w:rsidR="00787CF4" w:rsidRPr="00B17F18">
        <w:rPr>
          <w:rFonts w:ascii="Times New Roman" w:eastAsia="Times New Roman" w:hAnsi="Times New Roman" w:cs="Times New Roman"/>
          <w:sz w:val="24"/>
          <w:szCs w:val="24"/>
          <w:lang w:val="en-US" w:bidi="ar-SA"/>
        </w:rPr>
        <w:t xml:space="preserve">. </w:t>
      </w:r>
      <w:r w:rsidR="009904EB" w:rsidRPr="00B17F18">
        <w:rPr>
          <w:rFonts w:ascii="Times New Roman" w:eastAsia="Times New Roman" w:hAnsi="Times New Roman" w:cs="Times New Roman"/>
          <w:sz w:val="24"/>
          <w:szCs w:val="24"/>
          <w:lang w:val="en-US" w:bidi="ar-SA"/>
        </w:rPr>
        <w:t>This survey aims to identify the impact of neonatal mortality in relation to tetanus toxoid vaccination among pregnant women aged 15 to 49 years. The findings indicate that maternal vaccination plays a significant role in decreasing neonatal death rates.</w:t>
      </w:r>
    </w:p>
    <w:p w14:paraId="467ACA65" w14:textId="62D28064" w:rsidR="0024694D" w:rsidRPr="00B17F18" w:rsidRDefault="0024694D" w:rsidP="00795BB1">
      <w:pPr>
        <w:spacing w:line="480" w:lineRule="auto"/>
        <w:ind w:firstLine="720"/>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Previous investigations have not explored the relationship between neonatal mortality and tetanus toxoid immunization in conjunction with other essential covariates. Our primary results demonstrate that women who obtain at least one dose of the tetanus vaccine substantially reduce the likelihood of neonatal death in their children. Furthermore, around 2.54% of neonatal deaths in Bangladesh are associated with pregnant women who did not receive at least one dose of the tetanus toxoid vaccination. In contrast, about 45.9% of women have received at least one dose of the vaccine, which could serve as valuable data for initiatives aimed at enhancing vaccination rates.</w:t>
      </w:r>
    </w:p>
    <w:p w14:paraId="3BC27A88" w14:textId="568448F2" w:rsidR="00787CF4" w:rsidRPr="00B17F18" w:rsidRDefault="00787CF4" w:rsidP="00A4744F">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Our findings show that only 22.82% of pregnant women had received </w:t>
      </w:r>
      <w:proofErr w:type="gramStart"/>
      <w:r w:rsidRPr="00B17F18">
        <w:rPr>
          <w:rFonts w:ascii="Times New Roman" w:eastAsia="Times New Roman" w:hAnsi="Times New Roman" w:cs="Times New Roman"/>
          <w:sz w:val="24"/>
          <w:szCs w:val="24"/>
          <w:lang w:val="en-US"/>
        </w:rPr>
        <w:t>a sufficient amount</w:t>
      </w:r>
      <w:proofErr w:type="gramEnd"/>
      <w:r w:rsidRPr="00B17F18">
        <w:rPr>
          <w:rFonts w:ascii="Times New Roman" w:eastAsia="Times New Roman" w:hAnsi="Times New Roman" w:cs="Times New Roman"/>
          <w:sz w:val="24"/>
          <w:szCs w:val="24"/>
          <w:lang w:val="en-US"/>
        </w:rPr>
        <w:t xml:space="preserve"> of the TT vaccine, </w:t>
      </w:r>
      <w:r w:rsidRPr="00795BB1">
        <w:rPr>
          <w:rFonts w:ascii="Times New Roman" w:eastAsia="Times New Roman" w:hAnsi="Times New Roman" w:cs="Times New Roman"/>
          <w:sz w:val="24"/>
          <w:szCs w:val="24"/>
          <w:lang w:val="en-US"/>
        </w:rPr>
        <w:t>which is low as compared to a study</w:t>
      </w:r>
      <w:r w:rsidR="00050507" w:rsidRPr="00795BB1">
        <w:rPr>
          <w:rFonts w:ascii="Times New Roman" w:eastAsia="Times New Roman" w:hAnsi="Times New Roman" w:cs="Times New Roman"/>
          <w:sz w:val="24"/>
          <w:szCs w:val="24"/>
          <w:lang w:val="en-US"/>
        </w:rPr>
        <w:t xml:space="preserve"> showing</w:t>
      </w:r>
      <w:r w:rsidRPr="00795BB1">
        <w:rPr>
          <w:rFonts w:ascii="Times New Roman" w:eastAsia="Times New Roman" w:hAnsi="Times New Roman" w:cs="Times New Roman"/>
          <w:sz w:val="24"/>
          <w:szCs w:val="24"/>
          <w:lang w:val="en-US"/>
        </w:rPr>
        <w:t xml:space="preserve"> that sufficient TT immunization among pregnant women was 75% worldwide</w:t>
      </w:r>
      <w:r w:rsidR="00A94153" w:rsidRPr="00795BB1">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"/>
          <w:id w:val="-119152660"/>
          <w:placeholder>
            <w:docPart w:val="174007C57AB34F0CB479C84D39DDBD71"/>
          </w:placeholder>
        </w:sdtPr>
        <w:sdtContent>
          <w:r w:rsidR="00775840" w:rsidRPr="00775840">
            <w:rPr>
              <w:rFonts w:ascii="Times New Roman" w:eastAsia="Times New Roman" w:hAnsi="Times New Roman" w:cs="Times New Roman"/>
              <w:color w:val="000000"/>
              <w:sz w:val="24"/>
              <w:szCs w:val="24"/>
              <w:lang w:val="en-US"/>
            </w:rPr>
            <w:t>(34)</w:t>
          </w:r>
        </w:sdtContent>
      </w:sdt>
      <w:r w:rsidRPr="00795BB1">
        <w:rPr>
          <w:rFonts w:ascii="Times New Roman" w:eastAsia="Times New Roman" w:hAnsi="Times New Roman" w:cs="Times New Roman"/>
          <w:sz w:val="24"/>
          <w:szCs w:val="24"/>
          <w:lang w:val="en-US"/>
        </w:rPr>
        <w:t>.</w:t>
      </w:r>
      <w:r w:rsidRPr="00B17F18">
        <w:rPr>
          <w:rFonts w:ascii="Times New Roman" w:eastAsia="Times New Roman" w:hAnsi="Times New Roman" w:cs="Times New Roman"/>
          <w:sz w:val="24"/>
          <w:szCs w:val="24"/>
          <w:lang w:val="en-US"/>
        </w:rPr>
        <w:t xml:space="preserve"> These findings are consistent with previous research's findings, which showed a lower prevalence of obtaining the adequate TT vaccine </w:t>
      </w:r>
      <w:sdt>
        <w:sdtPr>
          <w:rPr>
            <w:rFonts w:ascii="Times New Roman" w:eastAsia="Times New Roman" w:hAnsi="Times New Roman" w:cs="Times New Roman"/>
            <w:color w:val="000000"/>
            <w:sz w:val="24"/>
            <w:szCs w:val="24"/>
            <w:lang w:val="en-US"/>
          </w:rPr>
          <w:tag w:val="MENDELEY_CITATION_v3_eyJjaXRhdGlvbklEIjoiTUVOREVMRVlfQ0lUQVRJT05fZjYzMGVlNDEtYzkyZC00Mjk5LTk1NDctMzAzYzM1ZDI5NjFmIiwicHJvcGVydGllcyI6eyJub3RlSW5kZXgiOjB9LCJpc0VkaXRlZCI6ZmFsc2UsIm1hbnVhbE92ZXJyaWRlIjp7ImlzTWFudWFsbHlPdmVycmlkZGVuIjpmYWxzZSwiY2l0ZXByb2NUZXh0IjoiKDIx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
          <w:id w:val="711545824"/>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(21)</w:t>
          </w:r>
        </w:sdtContent>
      </w:sdt>
      <w:r w:rsidRPr="00B17F18">
        <w:rPr>
          <w:rFonts w:ascii="Times New Roman" w:eastAsia="Times New Roman" w:hAnsi="Times New Roman" w:cs="Times New Roman"/>
          <w:sz w:val="24"/>
          <w:szCs w:val="24"/>
          <w:lang w:val="en-US"/>
        </w:rPr>
        <w:t xml:space="preserve"> and the rate of newborn death was 63.8 per 1000 live births </w:t>
      </w:r>
      <w:sdt>
        <w:sdtPr>
          <w:rPr>
            <w:rFonts w:ascii="Times New Roman" w:eastAsia="Times New Roman" w:hAnsi="Times New Roman" w:cs="Times New Roman"/>
            <w:color w:val="000000"/>
            <w:sz w:val="24"/>
            <w:szCs w:val="24"/>
            <w:lang w:val="en-US"/>
          </w:rPr>
          <w:tag w:val="MENDELEY_CITATION_v3_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"/>
          <w:id w:val="561996796"/>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(35)</w:t>
          </w:r>
        </w:sdtContent>
      </w:sdt>
      <w:r w:rsidRPr="00B17F18">
        <w:rPr>
          <w:rFonts w:ascii="Times New Roman" w:eastAsia="Times New Roman" w:hAnsi="Times New Roman" w:cs="Times New Roman"/>
          <w:sz w:val="24"/>
          <w:szCs w:val="24"/>
          <w:lang w:val="en-US"/>
        </w:rPr>
        <w:t>. The prevalence of TT immunization was 81.8% for MICS (2006) and 61.3% for MICS (2012–2013)</w:t>
      </w:r>
      <w:r w:rsidR="00484582"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MDdiOGEyODItNDVjYS00ZjYzLWI0M2QtZjQxNGEwNTc3MTc4IiwicHJvcGVydGllcyI6eyJub3RlSW5kZXgiOjB9LCJpc0VkaXRlZCI6ZmFsc2UsIm1hbnVhbE92ZXJyaWRlIjp7ImlzTWFudWFsbHlPdmVycmlkZGVuIjpmYWxzZSwiY2l0ZXByb2NUZXh0IjoiKDM2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
          <w:id w:val="313299669"/>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(36)</w:t>
          </w:r>
        </w:sdtContent>
      </w:sdt>
      <w:r w:rsidRPr="00B17F18">
        <w:rPr>
          <w:rFonts w:ascii="Times New Roman" w:eastAsia="Times New Roman" w:hAnsi="Times New Roman" w:cs="Times New Roman"/>
          <w:sz w:val="24"/>
          <w:szCs w:val="24"/>
          <w:lang w:val="en-US"/>
        </w:rPr>
        <w:t xml:space="preserve"> and we observed in our research that for MICS (2019), the rate of taking tetanus doses was 54.1%. These findings shed light on the varying levels of vaccination coverage among pregnant women, emphasizing the need to promote and ensure full compliance with the WHO's recommended vaccination regimen during pregnancy for the optimal prevention of maternal and neonatal tetanus. Overall, in Bangladesh, the prevalence has generally been </w:t>
      </w:r>
      <w:r w:rsidR="00E1016C" w:rsidRPr="00B17F18">
        <w:rPr>
          <w:rFonts w:ascii="Times New Roman" w:eastAsia="Times New Roman" w:hAnsi="Times New Roman" w:cs="Times New Roman"/>
          <w:sz w:val="24"/>
          <w:szCs w:val="24"/>
          <w:lang w:val="en-US"/>
        </w:rPr>
        <w:t xml:space="preserve">decreasing </w:t>
      </w:r>
      <w:r w:rsidRPr="00B17F18">
        <w:rPr>
          <w:rFonts w:ascii="Times New Roman" w:eastAsia="Times New Roman" w:hAnsi="Times New Roman" w:cs="Times New Roman"/>
          <w:sz w:val="24"/>
          <w:szCs w:val="24"/>
          <w:lang w:val="en-US"/>
        </w:rPr>
        <w:t>over the course of the survey years.</w:t>
      </w:r>
    </w:p>
    <w:p w14:paraId="2EE38CE0" w14:textId="7AEBC998" w:rsidR="00787CF4" w:rsidRPr="00B17F18" w:rsidRDefault="00787CF4" w:rsidP="00045836">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lastRenderedPageBreak/>
        <w:t xml:space="preserve">In our model, we discovered that tetanus doses taken, women's education level, wealth index, and birth order were significantly associated with higher odds of neonatal mortality. Our analysis shows that </w:t>
      </w:r>
      <w:r w:rsidR="00A92281" w:rsidRPr="00B17F18">
        <w:rPr>
          <w:rFonts w:ascii="Times New Roman" w:eastAsia="Times New Roman" w:hAnsi="Times New Roman" w:cs="Times New Roman"/>
          <w:sz w:val="24"/>
          <w:szCs w:val="24"/>
          <w:lang w:val="en-US"/>
        </w:rPr>
        <w:t xml:space="preserve">a </w:t>
      </w:r>
      <w:r w:rsidRPr="00B17F18">
        <w:rPr>
          <w:rFonts w:ascii="Times New Roman" w:eastAsia="Times New Roman" w:hAnsi="Times New Roman" w:cs="Times New Roman"/>
          <w:sz w:val="24"/>
          <w:szCs w:val="24"/>
          <w:lang w:val="en-US"/>
        </w:rPr>
        <w:t>mother with no tetanus doses has 36.4% more chance to experience neonatal death (IRR</w:t>
      </w:r>
      <w:r w:rsidR="007707D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1.36, 95%CI</w:t>
      </w:r>
      <w:r w:rsidR="007707DA"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0.96, 1.93) compar</w:t>
      </w:r>
      <w:r w:rsidR="00997EC8" w:rsidRPr="00B17F18">
        <w:rPr>
          <w:rFonts w:ascii="Times New Roman" w:eastAsia="Times New Roman" w:hAnsi="Times New Roman" w:cs="Times New Roman"/>
          <w:sz w:val="24"/>
          <w:szCs w:val="24"/>
          <w:lang w:val="en-US"/>
        </w:rPr>
        <w:t>ed</w:t>
      </w:r>
      <w:r w:rsidRPr="00B17F18">
        <w:rPr>
          <w:rFonts w:ascii="Times New Roman" w:eastAsia="Times New Roman" w:hAnsi="Times New Roman" w:cs="Times New Roman"/>
          <w:sz w:val="24"/>
          <w:szCs w:val="24"/>
          <w:lang w:val="en-US"/>
        </w:rPr>
        <w:t xml:space="preserve"> to </w:t>
      </w:r>
      <w:r w:rsidR="00997EC8" w:rsidRPr="00B17F18">
        <w:rPr>
          <w:rFonts w:ascii="Times New Roman" w:eastAsia="Times New Roman" w:hAnsi="Times New Roman" w:cs="Times New Roman"/>
          <w:sz w:val="24"/>
          <w:szCs w:val="24"/>
          <w:lang w:val="en-US"/>
        </w:rPr>
        <w:t xml:space="preserve">a </w:t>
      </w:r>
      <w:r w:rsidRPr="00B17F18">
        <w:rPr>
          <w:rFonts w:ascii="Times New Roman" w:eastAsia="Times New Roman" w:hAnsi="Times New Roman" w:cs="Times New Roman"/>
          <w:sz w:val="24"/>
          <w:szCs w:val="24"/>
          <w:lang w:val="en-US"/>
        </w:rPr>
        <w:t xml:space="preserve">mother with at least 1 dose. </w:t>
      </w:r>
      <w:proofErr w:type="gramStart"/>
      <w:r w:rsidRPr="00795BB1">
        <w:rPr>
          <w:rFonts w:ascii="Times New Roman" w:eastAsia="Times New Roman" w:hAnsi="Times New Roman" w:cs="Times New Roman"/>
          <w:sz w:val="24"/>
          <w:szCs w:val="24"/>
          <w:lang w:val="en-US"/>
        </w:rPr>
        <w:t>Similar to</w:t>
      </w:r>
      <w:proofErr w:type="gramEnd"/>
      <w:r w:rsidRPr="00795BB1">
        <w:rPr>
          <w:rFonts w:ascii="Times New Roman" w:eastAsia="Times New Roman" w:hAnsi="Times New Roman" w:cs="Times New Roman"/>
          <w:sz w:val="24"/>
          <w:szCs w:val="24"/>
          <w:lang w:val="en-US"/>
        </w:rPr>
        <w:t xml:space="preserve"> other studies, we discovered that the TT vaccine had a protective effect against infant mortality when compared to IFA (iron–folic</w:t>
      </w:r>
      <w:r w:rsidR="002F1F70" w:rsidRPr="00795BB1">
        <w:rPr>
          <w:rFonts w:ascii="Times New Roman" w:eastAsia="Times New Roman" w:hAnsi="Times New Roman" w:cs="Times New Roman"/>
          <w:sz w:val="24"/>
          <w:szCs w:val="24"/>
          <w:lang w:val="en-US"/>
        </w:rPr>
        <w:t xml:space="preserve"> </w:t>
      </w:r>
      <w:r w:rsidRPr="00795BB1">
        <w:rPr>
          <w:rFonts w:ascii="Times New Roman" w:eastAsia="Times New Roman" w:hAnsi="Times New Roman" w:cs="Times New Roman"/>
          <w:sz w:val="24"/>
          <w:szCs w:val="24"/>
          <w:lang w:val="en-US"/>
        </w:rPr>
        <w:t xml:space="preserve">acid) supplementation alone </w:t>
      </w:r>
      <w:sdt>
        <w:sdtPr>
          <w:rPr>
            <w:rFonts w:ascii="Times New Roman" w:eastAsia="Times New Roman" w:hAnsi="Times New Roman" w:cs="Times New Roman"/>
            <w:color w:val="000000"/>
            <w:sz w:val="24"/>
            <w:szCs w:val="24"/>
            <w:lang w:val="en-US"/>
          </w:rPr>
          <w:tag w:val="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"/>
          <w:id w:val="1947958627"/>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(37–39)</w:t>
          </w:r>
        </w:sdtContent>
      </w:sdt>
      <w:r w:rsidRPr="00B17F18">
        <w:rPr>
          <w:rFonts w:ascii="Times New Roman" w:eastAsia="Times New Roman" w:hAnsi="Times New Roman" w:cs="Times New Roman"/>
          <w:sz w:val="24"/>
          <w:szCs w:val="24"/>
          <w:lang w:val="en-US"/>
        </w:rPr>
        <w:t xml:space="preserve"> </w:t>
      </w:r>
      <w:r w:rsidRPr="00B17F18">
        <w:rPr>
          <w:rFonts w:ascii="Times New Roman" w:hAnsi="Times New Roman" w:cs="Times New Roman"/>
          <w:sz w:val="24"/>
          <w:szCs w:val="24"/>
          <w:lang w:val="en-US"/>
        </w:rPr>
        <w:t xml:space="preserve">The evidence from India aligns with our </w:t>
      </w:r>
      <w:r w:rsidR="00050507" w:rsidRPr="00B17F18">
        <w:rPr>
          <w:rFonts w:ascii="Times New Roman" w:hAnsi="Times New Roman" w:cs="Times New Roman"/>
          <w:sz w:val="24"/>
          <w:szCs w:val="24"/>
          <w:lang w:val="en-US"/>
        </w:rPr>
        <w:t>analysis</w:t>
      </w:r>
      <w:r w:rsidRPr="00B17F18">
        <w:rPr>
          <w:rFonts w:ascii="Times New Roman" w:hAnsi="Times New Roman" w:cs="Times New Roman"/>
          <w:sz w:val="24"/>
          <w:szCs w:val="24"/>
          <w:lang w:val="en-US"/>
        </w:rPr>
        <w:t>, indicating that receiving at least one dose of the TT vaccination could decrease infant death</w:t>
      </w:r>
      <w:r w:rsidR="006B5EA0" w:rsidRPr="00B17F18">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zI5MmMzZTAtZmRjMS00MzUzLTg1ODEtMGUwY2I5ZDA2MzY1IiwicHJvcGVydGllcyI6eyJub3RlSW5kZXgiOjB9LCJpc0VkaXRlZCI6ZmFsc2UsIm1hbnVhbE92ZXJyaWRlIjp7ImlzTWFudWFsbHlPdmVycmlkZGVuIjpmYWxzZSwiY2l0ZXByb2NUZXh0IjoiKDQw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XX0="/>
          <w:id w:val="-871917068"/>
          <w:placeholder>
            <w:docPart w:val="5EE99394D5C54F9C9F69C6FC8A3A4263"/>
          </w:placeholder>
        </w:sdtPr>
        <w:sdtContent>
          <w:r w:rsidR="00775840" w:rsidRPr="00775840">
            <w:rPr>
              <w:rFonts w:ascii="Times New Roman" w:hAnsi="Times New Roman" w:cs="Times New Roman"/>
              <w:color w:val="000000"/>
              <w:sz w:val="24"/>
              <w:szCs w:val="24"/>
              <w:lang w:val="en-US"/>
            </w:rPr>
            <w:t>(40)</w:t>
          </w:r>
        </w:sdtContent>
      </w:sdt>
      <w:r w:rsidRPr="00B17F18">
        <w:rPr>
          <w:rFonts w:ascii="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 xml:space="preserve">Another study revealed a sharp </w:t>
      </w:r>
      <w:r w:rsidR="002F1F70" w:rsidRPr="00B17F18">
        <w:rPr>
          <w:rFonts w:ascii="Times New Roman" w:eastAsia="Times New Roman" w:hAnsi="Times New Roman" w:cs="Times New Roman"/>
          <w:sz w:val="24"/>
          <w:szCs w:val="24"/>
          <w:lang w:val="en-US"/>
        </w:rPr>
        <w:t>reduction</w:t>
      </w:r>
      <w:r w:rsidRPr="00B17F18">
        <w:rPr>
          <w:rFonts w:ascii="Times New Roman" w:eastAsia="Times New Roman" w:hAnsi="Times New Roman" w:cs="Times New Roman"/>
          <w:sz w:val="24"/>
          <w:szCs w:val="24"/>
          <w:lang w:val="en-US"/>
        </w:rPr>
        <w:t xml:space="preserve"> in newborn mortality </w:t>
      </w:r>
      <w:proofErr w:type="gramStart"/>
      <w:r w:rsidRPr="00B17F18">
        <w:rPr>
          <w:rFonts w:ascii="Times New Roman" w:eastAsia="Times New Roman" w:hAnsi="Times New Roman" w:cs="Times New Roman"/>
          <w:sz w:val="24"/>
          <w:szCs w:val="24"/>
          <w:lang w:val="en-US"/>
        </w:rPr>
        <w:t>as a result of</w:t>
      </w:r>
      <w:proofErr w:type="gramEnd"/>
      <w:r w:rsidRPr="00B17F18">
        <w:rPr>
          <w:rFonts w:ascii="Times New Roman" w:eastAsia="Times New Roman" w:hAnsi="Times New Roman" w:cs="Times New Roman"/>
          <w:sz w:val="24"/>
          <w:szCs w:val="24"/>
          <w:lang w:val="en-US"/>
        </w:rPr>
        <w:t xml:space="preserve"> a decrease in neonatal tetanus deaths </w:t>
      </w:r>
      <w:sdt>
        <w:sdtPr>
          <w:rPr>
            <w:rFonts w:ascii="Times New Roman" w:eastAsia="Times New Roman" w:hAnsi="Times New Roman" w:cs="Times New Roman"/>
            <w:color w:val="000000"/>
            <w:sz w:val="24"/>
            <w:szCs w:val="24"/>
            <w:lang w:val="en-US"/>
          </w:rPr>
          <w:tag w:val="MENDELEY_CITATION_v3_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"/>
          <w:id w:val="278063865"/>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(41)</w:t>
          </w:r>
        </w:sdtContent>
      </w:sdt>
      <w:r w:rsidRPr="00B17F18">
        <w:rPr>
          <w:rFonts w:ascii="Times New Roman" w:eastAsia="Times New Roman" w:hAnsi="Times New Roman" w:cs="Times New Roman"/>
          <w:sz w:val="24"/>
          <w:szCs w:val="24"/>
          <w:lang w:val="en-US"/>
        </w:rPr>
        <w:t xml:space="preserve">. Tetanus vaccination coverage plays a vital role in reducing neonatal tetanus. </w:t>
      </w:r>
      <w:r w:rsidR="00045836" w:rsidRPr="00B17F18">
        <w:rPr>
          <w:rFonts w:ascii="Times New Roman" w:eastAsia="Times New Roman" w:hAnsi="Times New Roman" w:cs="Times New Roman"/>
          <w:sz w:val="24"/>
          <w:szCs w:val="24"/>
          <w:lang w:val="en-US"/>
        </w:rPr>
        <w:t xml:space="preserve">We are the first </w:t>
      </w:r>
      <w:r w:rsidRPr="00B17F18">
        <w:rPr>
          <w:rFonts w:ascii="Times New Roman" w:eastAsia="Times New Roman" w:hAnsi="Times New Roman" w:cs="Times New Roman"/>
          <w:sz w:val="24"/>
          <w:szCs w:val="24"/>
          <w:lang w:val="en-US"/>
        </w:rPr>
        <w:t>to show the association between tetanus toxoid vaccination and neonatal mortality in Bangladesh in recent years.</w:t>
      </w:r>
    </w:p>
    <w:p w14:paraId="56ED1039" w14:textId="3AF7D0B5" w:rsidR="00831833" w:rsidRPr="00B17F18" w:rsidRDefault="00787CF4" w:rsidP="00A4744F">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Cesarean section is a potential factor for neonatal mortality according to previous studies, where cesarean section </w:t>
      </w:r>
      <w:r w:rsidRPr="00795BB1">
        <w:rPr>
          <w:rFonts w:ascii="Times New Roman" w:eastAsia="Times New Roman" w:hAnsi="Times New Roman" w:cs="Times New Roman"/>
          <w:sz w:val="24"/>
          <w:szCs w:val="24"/>
          <w:lang w:val="en-US"/>
        </w:rPr>
        <w:t xml:space="preserve">delivery is highly correlated with neonatal mortality in low-income countries like Bangladesh </w:t>
      </w:r>
      <w:sdt>
        <w:sdtPr>
          <w:rPr>
            <w:rFonts w:ascii="Times New Roman" w:eastAsia="Times New Roman" w:hAnsi="Times New Roman" w:cs="Times New Roman"/>
            <w:color w:val="000000"/>
            <w:sz w:val="24"/>
            <w:szCs w:val="24"/>
            <w:lang w:val="en-US"/>
          </w:rPr>
          <w:tag w:val="MENDELEY_CITATION_v3_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"/>
          <w:id w:val="1522195884"/>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(8,42)</w:t>
          </w:r>
        </w:sdtContent>
      </w:sdt>
      <w:r w:rsidRPr="00795BB1">
        <w:rPr>
          <w:rFonts w:ascii="Times New Roman" w:eastAsia="Times New Roman" w:hAnsi="Times New Roman" w:cs="Times New Roman"/>
          <w:sz w:val="24"/>
          <w:szCs w:val="24"/>
          <w:lang w:val="en-US"/>
        </w:rPr>
        <w:t>. However, we</w:t>
      </w:r>
      <w:r w:rsidR="00D806EA" w:rsidRPr="00795BB1">
        <w:rPr>
          <w:rFonts w:ascii="Times New Roman" w:eastAsia="Times New Roman" w:hAnsi="Times New Roman" w:cs="Times New Roman"/>
          <w:sz w:val="24"/>
          <w:szCs w:val="24"/>
          <w:lang w:val="en-US"/>
        </w:rPr>
        <w:t xml:space="preserve"> </w:t>
      </w:r>
      <w:r w:rsidR="00E1016C" w:rsidRPr="00795BB1">
        <w:rPr>
          <w:rFonts w:ascii="Times New Roman" w:eastAsia="Times New Roman" w:hAnsi="Times New Roman" w:cs="Times New Roman"/>
          <w:sz w:val="24"/>
          <w:szCs w:val="24"/>
          <w:lang w:val="en-US"/>
        </w:rPr>
        <w:t xml:space="preserve">found </w:t>
      </w:r>
      <w:r w:rsidRPr="00795BB1">
        <w:rPr>
          <w:rFonts w:ascii="Times New Roman" w:eastAsia="Times New Roman" w:hAnsi="Times New Roman" w:cs="Times New Roman"/>
          <w:sz w:val="24"/>
          <w:szCs w:val="24"/>
          <w:lang w:val="en-US"/>
        </w:rPr>
        <w:t xml:space="preserve">no association </w:t>
      </w:r>
      <w:r w:rsidR="00E1016C" w:rsidRPr="00795BB1">
        <w:rPr>
          <w:rFonts w:ascii="Times New Roman" w:eastAsia="Times New Roman" w:hAnsi="Times New Roman" w:cs="Times New Roman"/>
          <w:sz w:val="24"/>
          <w:szCs w:val="24"/>
          <w:lang w:val="en-US"/>
        </w:rPr>
        <w:t xml:space="preserve">between </w:t>
      </w:r>
      <w:r w:rsidRPr="00795BB1">
        <w:rPr>
          <w:rFonts w:ascii="Times New Roman" w:eastAsia="Times New Roman" w:hAnsi="Times New Roman" w:cs="Times New Roman"/>
          <w:sz w:val="24"/>
          <w:szCs w:val="24"/>
          <w:lang w:val="en-US"/>
        </w:rPr>
        <w:t xml:space="preserve">neonatal mortality </w:t>
      </w:r>
      <w:r w:rsidR="00E1016C" w:rsidRPr="00795BB1">
        <w:rPr>
          <w:rFonts w:ascii="Times New Roman" w:eastAsia="Times New Roman" w:hAnsi="Times New Roman" w:cs="Times New Roman"/>
          <w:sz w:val="24"/>
          <w:szCs w:val="24"/>
          <w:lang w:val="en-US"/>
        </w:rPr>
        <w:t xml:space="preserve">and </w:t>
      </w:r>
      <w:r w:rsidRPr="00795BB1">
        <w:rPr>
          <w:rFonts w:ascii="Times New Roman" w:eastAsia="Times New Roman" w:hAnsi="Times New Roman" w:cs="Times New Roman"/>
          <w:sz w:val="24"/>
          <w:szCs w:val="24"/>
          <w:lang w:val="en-US"/>
        </w:rPr>
        <w:t>cesarean sections, which may be a noticeable gap in our study that c</w:t>
      </w:r>
      <w:r w:rsidR="00C85560" w:rsidRPr="00795BB1">
        <w:rPr>
          <w:rFonts w:ascii="Times New Roman" w:eastAsia="Times New Roman" w:hAnsi="Times New Roman" w:cs="Times New Roman"/>
          <w:sz w:val="24"/>
          <w:szCs w:val="24"/>
          <w:lang w:val="en-US"/>
        </w:rPr>
        <w:t>ould</w:t>
      </w:r>
      <w:r w:rsidRPr="00795BB1">
        <w:rPr>
          <w:rFonts w:ascii="Times New Roman" w:eastAsia="Times New Roman" w:hAnsi="Times New Roman" w:cs="Times New Roman"/>
          <w:sz w:val="24"/>
          <w:szCs w:val="24"/>
          <w:lang w:val="en-US"/>
        </w:rPr>
        <w:t xml:space="preserve"> be addressed with the confirmation of further research.</w:t>
      </w:r>
    </w:p>
    <w:p w14:paraId="135229FA" w14:textId="30409674" w:rsidR="00E20A48" w:rsidRPr="00B17F18" w:rsidRDefault="00787CF4" w:rsidP="00A4744F">
      <w:pPr>
        <w:spacing w:line="480" w:lineRule="auto"/>
        <w:ind w:firstLine="720"/>
        <w:jc w:val="both"/>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t>A mother's education significantly plays a vital role in neonatal mortality. Women who only completed elementary or secondary school had a greater risk of newborn mortality compared to women who pursued higher education.</w:t>
      </w:r>
      <w:r w:rsidR="00626820" w:rsidRPr="00B17F18">
        <w:rPr>
          <w:rFonts w:ascii="Times New Roman" w:eastAsia="Times New Roman" w:hAnsi="Times New Roman" w:cs="Times New Roman"/>
          <w:sz w:val="24"/>
          <w:szCs w:val="24"/>
        </w:rPr>
        <w:t xml:space="preserve"> </w:t>
      </w:r>
      <w:r w:rsidRPr="00B17F18">
        <w:rPr>
          <w:rFonts w:ascii="Times New Roman" w:eastAsia="Times New Roman" w:hAnsi="Times New Roman" w:cs="Times New Roman"/>
          <w:sz w:val="24"/>
          <w:szCs w:val="24"/>
        </w:rPr>
        <w:t xml:space="preserve">Considering that educated women may be better empowered to make decisions about their health, education may increase their understanding of the harmful impacts of tetanus and neonatal death </w:t>
      </w:r>
      <w:sdt>
        <w:sdtPr>
          <w:rPr>
            <w:rFonts w:ascii="Times New Roman" w:eastAsia="Times New Roman" w:hAnsi="Times New Roman" w:cs="Times New Roman"/>
            <w:color w:val="000000"/>
            <w:sz w:val="24"/>
            <w:szCs w:val="24"/>
          </w:rPr>
          <w:tag w:val="MENDELEY_CITATION_v3_eyJjaXRhdGlvbklEIjoiTUVOREVMRVlfQ0lUQVRJT05fZjE1YWQzMGUtOWEwNi00MjNhLWI5M2EtZDQ4YWM2NDExN2QwIiwicHJvcGVydGllcyI6eyJub3RlSW5kZXgiOjB9LCJpc0VkaXRlZCI6ZmFsc2UsIm1hbnVhbE92ZXJyaWRlIjp7ImlzTWFudWFsbHlPdmVycmlkZGVuIjpmYWxzZSwiY2l0ZXByb2NUZXh0IjoiKDM2LDQz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"/>
          <w:id w:val="-1170706836"/>
          <w:placeholder>
            <w:docPart w:val="DefaultPlaceholder_-1854013440"/>
          </w:placeholder>
        </w:sdtPr>
        <w:sdtContent>
          <w:r w:rsidR="00775840" w:rsidRPr="00775840">
            <w:rPr>
              <w:rFonts w:ascii="Times New Roman" w:eastAsia="Times New Roman" w:hAnsi="Times New Roman" w:cs="Times New Roman"/>
              <w:color w:val="000000"/>
              <w:sz w:val="24"/>
              <w:szCs w:val="24"/>
            </w:rPr>
            <w:t>(36,43)</w:t>
          </w:r>
        </w:sdtContent>
      </w:sdt>
      <w:r w:rsidR="00E20A48" w:rsidRPr="00B17F18">
        <w:rPr>
          <w:rFonts w:ascii="Times New Roman" w:eastAsia="Times New Roman" w:hAnsi="Times New Roman" w:cs="Times New Roman"/>
          <w:color w:val="000000"/>
          <w:sz w:val="24"/>
          <w:szCs w:val="24"/>
        </w:rPr>
        <w:t>.</w:t>
      </w:r>
    </w:p>
    <w:p w14:paraId="7CC6B24E" w14:textId="60514383" w:rsidR="00787CF4" w:rsidRPr="00B17F18" w:rsidRDefault="00E20A48" w:rsidP="00E20A48">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A</w:t>
      </w:r>
      <w:r w:rsidR="00787CF4" w:rsidRPr="00B17F18">
        <w:rPr>
          <w:rFonts w:ascii="Times New Roman" w:eastAsia="Times New Roman" w:hAnsi="Times New Roman" w:cs="Times New Roman"/>
          <w:sz w:val="24"/>
          <w:szCs w:val="24"/>
          <w:lang w:val="en-US"/>
        </w:rPr>
        <w:t xml:space="preserve">nother important factor associated with neonatal mortality is higher parity. Our study revealed that women with higher parity have </w:t>
      </w:r>
      <w:r w:rsidR="00DF5023">
        <w:rPr>
          <w:rFonts w:ascii="Times New Roman" w:eastAsia="Times New Roman" w:hAnsi="Times New Roman" w:cs="Times New Roman"/>
          <w:sz w:val="24"/>
          <w:szCs w:val="24"/>
          <w:lang w:val="en-US"/>
        </w:rPr>
        <w:t>higher</w:t>
      </w:r>
      <w:r w:rsidR="00D071F7">
        <w:rPr>
          <w:rFonts w:ascii="Times New Roman" w:eastAsia="Times New Roman" w:hAnsi="Times New Roman" w:cs="Times New Roman"/>
          <w:sz w:val="24"/>
          <w:szCs w:val="24"/>
          <w:lang w:val="en-US"/>
        </w:rPr>
        <w:t xml:space="preserve"> </w:t>
      </w:r>
      <w:r w:rsidR="00787CF4" w:rsidRPr="00B17F18">
        <w:rPr>
          <w:rFonts w:ascii="Times New Roman" w:eastAsia="Times New Roman" w:hAnsi="Times New Roman" w:cs="Times New Roman"/>
          <w:sz w:val="24"/>
          <w:szCs w:val="24"/>
          <w:lang w:val="en-US"/>
        </w:rPr>
        <w:t>odds of neonatal mortality compared to those with lower parity</w:t>
      </w:r>
      <w:r w:rsidR="00FC639F" w:rsidRPr="00B17F18">
        <w:rPr>
          <w:rFonts w:ascii="Times New Roman" w:eastAsia="Times New Roman" w:hAnsi="Times New Roman" w:cs="Times New Roman"/>
          <w:sz w:val="24"/>
          <w:szCs w:val="24"/>
          <w:lang w:val="en-US"/>
        </w:rPr>
        <w:t>.</w:t>
      </w:r>
      <w:r w:rsidR="00787CF4" w:rsidRPr="00B17F18">
        <w:rPr>
          <w:rFonts w:ascii="Times New Roman" w:eastAsia="Times New Roman" w:hAnsi="Times New Roman" w:cs="Times New Roman"/>
          <w:sz w:val="24"/>
          <w:szCs w:val="24"/>
          <w:lang w:val="en-US"/>
        </w:rPr>
        <w:t xml:space="preserve"> </w:t>
      </w:r>
      <w:r w:rsidR="00DF5023">
        <w:rPr>
          <w:rFonts w:ascii="Times New Roman" w:eastAsia="Times New Roman" w:hAnsi="Times New Roman" w:cs="Times New Roman"/>
          <w:sz w:val="24"/>
          <w:szCs w:val="24"/>
          <w:lang w:val="en-US"/>
        </w:rPr>
        <w:t>According to our findings, women with three or more parity had 43% gr</w:t>
      </w:r>
      <w:r w:rsidR="00E84AAA">
        <w:rPr>
          <w:rFonts w:ascii="Times New Roman" w:eastAsia="Times New Roman" w:hAnsi="Times New Roman" w:cs="Times New Roman"/>
          <w:sz w:val="24"/>
          <w:szCs w:val="24"/>
          <w:lang w:val="en-US"/>
        </w:rPr>
        <w:t>e</w:t>
      </w:r>
      <w:r w:rsidR="00DF5023">
        <w:rPr>
          <w:rFonts w:ascii="Times New Roman" w:eastAsia="Times New Roman" w:hAnsi="Times New Roman" w:cs="Times New Roman"/>
          <w:sz w:val="24"/>
          <w:szCs w:val="24"/>
          <w:lang w:val="en-US"/>
        </w:rPr>
        <w:t xml:space="preserve">ater odds </w:t>
      </w:r>
      <w:r w:rsidR="00907D97">
        <w:rPr>
          <w:rFonts w:ascii="Times New Roman" w:eastAsia="Times New Roman" w:hAnsi="Times New Roman" w:cs="Times New Roman"/>
          <w:sz w:val="24"/>
          <w:szCs w:val="24"/>
          <w:lang w:val="en-US"/>
        </w:rPr>
        <w:t xml:space="preserve">when </w:t>
      </w:r>
      <w:r w:rsidR="00DF5023">
        <w:rPr>
          <w:rFonts w:ascii="Times New Roman" w:eastAsia="Times New Roman" w:hAnsi="Times New Roman" w:cs="Times New Roman"/>
          <w:sz w:val="24"/>
          <w:szCs w:val="24"/>
          <w:lang w:val="en-US"/>
        </w:rPr>
        <w:t>compar</w:t>
      </w:r>
      <w:r w:rsidR="00907D97">
        <w:rPr>
          <w:rFonts w:ascii="Times New Roman" w:eastAsia="Times New Roman" w:hAnsi="Times New Roman" w:cs="Times New Roman"/>
          <w:sz w:val="24"/>
          <w:szCs w:val="24"/>
          <w:lang w:val="en-US"/>
        </w:rPr>
        <w:t>ed</w:t>
      </w:r>
      <w:r w:rsidR="00DF5023">
        <w:rPr>
          <w:rFonts w:ascii="Times New Roman" w:eastAsia="Times New Roman" w:hAnsi="Times New Roman" w:cs="Times New Roman"/>
          <w:sz w:val="24"/>
          <w:szCs w:val="24"/>
          <w:lang w:val="en-US"/>
        </w:rPr>
        <w:t xml:space="preserve"> to women with second parity. </w:t>
      </w:r>
      <w:r w:rsidR="00787CF4" w:rsidRPr="00B17F18">
        <w:rPr>
          <w:rFonts w:ascii="Times New Roman" w:eastAsia="Times New Roman" w:hAnsi="Times New Roman" w:cs="Times New Roman"/>
          <w:sz w:val="24"/>
          <w:szCs w:val="24"/>
          <w:lang w:val="en-US"/>
        </w:rPr>
        <w:t xml:space="preserve">This is supported by </w:t>
      </w:r>
      <w:r w:rsidR="008314E8">
        <w:rPr>
          <w:rFonts w:ascii="Times New Roman" w:eastAsia="Times New Roman" w:hAnsi="Times New Roman" w:cs="Times New Roman"/>
          <w:sz w:val="24"/>
          <w:szCs w:val="24"/>
          <w:lang w:val="en-US"/>
        </w:rPr>
        <w:t xml:space="preserve">similar </w:t>
      </w:r>
      <w:r w:rsidR="00787CF4" w:rsidRPr="00B17F18">
        <w:rPr>
          <w:rFonts w:ascii="Times New Roman" w:eastAsia="Times New Roman" w:hAnsi="Times New Roman" w:cs="Times New Roman"/>
          <w:sz w:val="24"/>
          <w:szCs w:val="24"/>
          <w:lang w:val="en-US"/>
        </w:rPr>
        <w:t xml:space="preserve">findings from previous studies that have found higher parity </w:t>
      </w:r>
      <w:r w:rsidR="00787CF4" w:rsidRPr="00B17F18">
        <w:rPr>
          <w:rFonts w:ascii="Times New Roman" w:eastAsia="Times New Roman" w:hAnsi="Times New Roman" w:cs="Times New Roman"/>
          <w:sz w:val="24"/>
          <w:szCs w:val="24"/>
          <w:lang w:val="en-US"/>
        </w:rPr>
        <w:lastRenderedPageBreak/>
        <w:t xml:space="preserve">to be a significant predictor of neonatal mortality </w:t>
      </w:r>
      <w:sdt>
        <w:sdtPr>
          <w:rPr>
            <w:rFonts w:ascii="Times New Roman" w:eastAsia="Times New Roman" w:hAnsi="Times New Roman" w:cs="Times New Roman"/>
            <w:color w:val="000000"/>
            <w:sz w:val="24"/>
            <w:szCs w:val="24"/>
            <w:lang w:val="en-US"/>
          </w:rPr>
          <w:tag w:val="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"/>
          <w:id w:val="1169372499"/>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(44–46)</w:t>
          </w:r>
        </w:sdtContent>
      </w:sdt>
      <w:r w:rsidR="00787CF4" w:rsidRPr="00B17F18">
        <w:rPr>
          <w:rFonts w:ascii="Times New Roman" w:eastAsia="Times New Roman" w:hAnsi="Times New Roman" w:cs="Times New Roman"/>
          <w:sz w:val="24"/>
          <w:szCs w:val="24"/>
          <w:lang w:val="en-US"/>
        </w:rPr>
        <w:t xml:space="preserve">. The past birth experiences of the ladies may be the cause. It's also reasonable that women with more children are less likely to be employed or to have greater levels of education. </w:t>
      </w:r>
      <w:r w:rsidR="00787CF4" w:rsidRPr="00795BB1">
        <w:rPr>
          <w:rFonts w:ascii="Times New Roman" w:eastAsia="Times New Roman" w:hAnsi="Times New Roman" w:cs="Times New Roman"/>
          <w:sz w:val="24"/>
          <w:szCs w:val="24"/>
          <w:lang w:val="en-US"/>
        </w:rPr>
        <w:t xml:space="preserve">There are further studies that show older women in the nation are less likely than younger women to use prenatal and delivery care, which can be another identifiable reason </w:t>
      </w:r>
      <w:sdt>
        <w:sdtPr>
          <w:rPr>
            <w:rFonts w:ascii="Times New Roman" w:eastAsia="Times New Roman" w:hAnsi="Times New Roman" w:cs="Times New Roman"/>
            <w:color w:val="000000"/>
            <w:sz w:val="24"/>
            <w:szCs w:val="24"/>
            <w:lang w:val="en-US"/>
          </w:rPr>
          <w:tag w:val="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"/>
          <w:id w:val="859236611"/>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(47–49)</w:t>
          </w:r>
        </w:sdtContent>
      </w:sdt>
      <w:r w:rsidR="00787CF4" w:rsidRPr="00795BB1">
        <w:rPr>
          <w:rFonts w:ascii="Times New Roman" w:eastAsia="Times New Roman" w:hAnsi="Times New Roman" w:cs="Times New Roman"/>
          <w:sz w:val="24"/>
          <w:szCs w:val="24"/>
          <w:lang w:val="en-US"/>
        </w:rPr>
        <w:t>.</w:t>
      </w:r>
    </w:p>
    <w:p w14:paraId="4D986860" w14:textId="020EA688" w:rsidR="00667A58" w:rsidRPr="00795BB1" w:rsidRDefault="00667A58" w:rsidP="00DC76AA">
      <w:pPr>
        <w:spacing w:line="480" w:lineRule="auto"/>
        <w:ind w:firstLine="720"/>
        <w:jc w:val="both"/>
        <w:rPr>
          <w:rFonts w:ascii="Times New Roman" w:eastAsia="Times New Roman" w:hAnsi="Times New Roman" w:cs="Times New Roman"/>
          <w:sz w:val="24"/>
          <w:szCs w:val="24"/>
          <w:lang w:val="en-US"/>
        </w:rPr>
      </w:pPr>
      <w:r w:rsidRPr="00795BB1">
        <w:rPr>
          <w:rFonts w:ascii="Times New Roman" w:eastAsia="Times New Roman" w:hAnsi="Times New Roman" w:cs="Times New Roman"/>
          <w:sz w:val="24"/>
          <w:szCs w:val="24"/>
          <w:lang w:val="en-US"/>
        </w:rPr>
        <w:t>Various age groups in</w:t>
      </w:r>
      <w:r w:rsidR="00DC76AA" w:rsidRPr="00795BB1">
        <w:rPr>
          <w:rFonts w:ascii="Times New Roman" w:eastAsia="Times New Roman" w:hAnsi="Times New Roman" w:cs="Times New Roman"/>
          <w:sz w:val="24"/>
          <w:szCs w:val="24"/>
          <w:lang w:val="en-US"/>
        </w:rPr>
        <w:t xml:space="preserve"> the</w:t>
      </w:r>
      <w:r w:rsidRPr="00795BB1">
        <w:rPr>
          <w:rFonts w:ascii="Times New Roman" w:eastAsia="Times New Roman" w:hAnsi="Times New Roman" w:cs="Times New Roman"/>
          <w:sz w:val="24"/>
          <w:szCs w:val="24"/>
          <w:lang w:val="en-US"/>
        </w:rPr>
        <w:t xml:space="preserve"> reproductive age of women play a crucial role in reducing neonatal death. Older women</w:t>
      </w:r>
      <w:r w:rsidR="00D94A26" w:rsidRPr="00795BB1">
        <w:rPr>
          <w:rFonts w:ascii="Times New Roman" w:eastAsia="Times New Roman" w:hAnsi="Times New Roman" w:cs="Times New Roman"/>
          <w:sz w:val="24"/>
          <w:szCs w:val="24"/>
          <w:lang w:val="en-US"/>
        </w:rPr>
        <w:t xml:space="preserve"> (age 45-49 with </w:t>
      </w:r>
      <w:r w:rsidR="00D94A26" w:rsidRPr="00B17F18">
        <w:rPr>
          <w:rFonts w:ascii="Times New Roman" w:eastAsia="Times New Roman" w:hAnsi="Times New Roman" w:cs="Times New Roman"/>
          <w:sz w:val="24"/>
          <w:szCs w:val="24"/>
          <w:lang w:val="en-US"/>
        </w:rPr>
        <w:t>IRR</w:t>
      </w:r>
      <w:r w:rsidR="00A770C7" w:rsidRPr="00B17F18">
        <w:rPr>
          <w:rFonts w:ascii="Times New Roman" w:eastAsia="Times New Roman" w:hAnsi="Times New Roman" w:cs="Times New Roman"/>
          <w:sz w:val="24"/>
          <w:szCs w:val="24"/>
          <w:lang w:val="en-US"/>
        </w:rPr>
        <w:t xml:space="preserve"> </w:t>
      </w:r>
      <w:r w:rsidR="00D94A26" w:rsidRPr="00B17F18">
        <w:rPr>
          <w:rFonts w:ascii="Times New Roman" w:eastAsia="Times New Roman" w:hAnsi="Times New Roman" w:cs="Times New Roman"/>
          <w:sz w:val="24"/>
          <w:szCs w:val="24"/>
          <w:lang w:val="en-US"/>
        </w:rPr>
        <w:t>=</w:t>
      </w:r>
      <w:r w:rsidR="00A770C7" w:rsidRPr="00B17F18">
        <w:rPr>
          <w:rFonts w:ascii="Times New Roman" w:eastAsia="Times New Roman" w:hAnsi="Times New Roman" w:cs="Times New Roman"/>
          <w:sz w:val="24"/>
          <w:szCs w:val="24"/>
          <w:lang w:val="en-US"/>
        </w:rPr>
        <w:t xml:space="preserve"> </w:t>
      </w:r>
      <w:r w:rsidR="00D94A26" w:rsidRPr="00B17F18">
        <w:rPr>
          <w:rFonts w:ascii="Times New Roman" w:eastAsia="Times New Roman" w:hAnsi="Times New Roman" w:cs="Times New Roman"/>
          <w:color w:val="000000"/>
          <w:sz w:val="24"/>
          <w:szCs w:val="24"/>
        </w:rPr>
        <w:t>4.05, 95%CI</w:t>
      </w:r>
      <w:r w:rsidR="00A770C7" w:rsidRPr="00B17F18">
        <w:rPr>
          <w:rFonts w:ascii="Times New Roman" w:eastAsia="Times New Roman" w:hAnsi="Times New Roman" w:cs="Times New Roman"/>
          <w:color w:val="000000"/>
          <w:sz w:val="24"/>
          <w:szCs w:val="24"/>
        </w:rPr>
        <w:t xml:space="preserve"> </w:t>
      </w:r>
      <w:r w:rsidR="00D94A26" w:rsidRPr="00B17F18">
        <w:rPr>
          <w:rFonts w:ascii="Times New Roman" w:eastAsia="Times New Roman" w:hAnsi="Times New Roman" w:cs="Times New Roman"/>
          <w:color w:val="000000"/>
          <w:sz w:val="24"/>
          <w:szCs w:val="24"/>
        </w:rPr>
        <w:t>= 0.97,</w:t>
      </w:r>
      <w:r w:rsidR="00FE6931" w:rsidRPr="00B17F18">
        <w:rPr>
          <w:rFonts w:ascii="Times New Roman" w:eastAsia="Times New Roman" w:hAnsi="Times New Roman" w:cs="Times New Roman"/>
          <w:color w:val="000000"/>
          <w:sz w:val="24"/>
          <w:szCs w:val="24"/>
        </w:rPr>
        <w:t xml:space="preserve"> </w:t>
      </w:r>
      <w:r w:rsidR="00D94A26" w:rsidRPr="00B17F18">
        <w:rPr>
          <w:rFonts w:ascii="Times New Roman" w:eastAsia="Times New Roman" w:hAnsi="Times New Roman" w:cs="Times New Roman"/>
          <w:color w:val="000000"/>
          <w:sz w:val="24"/>
          <w:szCs w:val="24"/>
        </w:rPr>
        <w:t>16.95</w:t>
      </w:r>
      <w:r w:rsidR="00D94A26" w:rsidRPr="00795BB1">
        <w:rPr>
          <w:rFonts w:ascii="Times New Roman" w:eastAsia="Times New Roman" w:hAnsi="Times New Roman" w:cs="Times New Roman"/>
          <w:sz w:val="24"/>
          <w:szCs w:val="24"/>
          <w:lang w:val="en-US"/>
        </w:rPr>
        <w:t>)</w:t>
      </w:r>
      <w:r w:rsidRPr="00795BB1">
        <w:rPr>
          <w:rFonts w:ascii="Times New Roman" w:eastAsia="Times New Roman" w:hAnsi="Times New Roman" w:cs="Times New Roman"/>
          <w:sz w:val="24"/>
          <w:szCs w:val="24"/>
          <w:lang w:val="en-US"/>
        </w:rPr>
        <w:t xml:space="preserve"> are more exposed to neonatal death than </w:t>
      </w:r>
      <w:r w:rsidR="00AB5D7B" w:rsidRPr="00795BB1">
        <w:rPr>
          <w:rFonts w:ascii="Times New Roman" w:eastAsia="Times New Roman" w:hAnsi="Times New Roman" w:cs="Times New Roman"/>
          <w:sz w:val="24"/>
          <w:szCs w:val="24"/>
          <w:lang w:val="en-US"/>
        </w:rPr>
        <w:t xml:space="preserve">any </w:t>
      </w:r>
      <w:r w:rsidRPr="00795BB1">
        <w:rPr>
          <w:rFonts w:ascii="Times New Roman" w:eastAsia="Times New Roman" w:hAnsi="Times New Roman" w:cs="Times New Roman"/>
          <w:sz w:val="24"/>
          <w:szCs w:val="24"/>
          <w:lang w:val="en-US"/>
        </w:rPr>
        <w:t>other reproductive period</w:t>
      </w:r>
      <w:r w:rsidR="00E1016C" w:rsidRPr="00795BB1">
        <w:rPr>
          <w:rFonts w:ascii="Times New Roman" w:eastAsia="Times New Roman" w:hAnsi="Times New Roman" w:cs="Times New Roman"/>
          <w:sz w:val="24"/>
          <w:szCs w:val="24"/>
          <w:lang w:val="en-US"/>
        </w:rPr>
        <w:t>,</w:t>
      </w:r>
      <w:r w:rsidRPr="00795BB1">
        <w:rPr>
          <w:rFonts w:ascii="Times New Roman" w:eastAsia="Times New Roman" w:hAnsi="Times New Roman" w:cs="Times New Roman"/>
          <w:sz w:val="24"/>
          <w:szCs w:val="24"/>
          <w:lang w:val="en-US"/>
        </w:rPr>
        <w:t xml:space="preserve"> and it is one of the important issue</w:t>
      </w:r>
      <w:r w:rsidR="009A5D29" w:rsidRPr="00795BB1">
        <w:rPr>
          <w:rFonts w:ascii="Times New Roman" w:eastAsia="Times New Roman" w:hAnsi="Times New Roman" w:cs="Times New Roman"/>
          <w:sz w:val="24"/>
          <w:szCs w:val="24"/>
          <w:lang w:val="en-US"/>
        </w:rPr>
        <w:t>s</w:t>
      </w:r>
      <w:r w:rsidRPr="00795BB1">
        <w:rPr>
          <w:rFonts w:ascii="Times New Roman" w:eastAsia="Times New Roman" w:hAnsi="Times New Roman" w:cs="Times New Roman"/>
          <w:sz w:val="24"/>
          <w:szCs w:val="24"/>
          <w:lang w:val="en-US"/>
        </w:rPr>
        <w:t xml:space="preserve"> that needs to be taken care of.</w:t>
      </w:r>
      <w:r w:rsidR="005E3137" w:rsidRPr="00B17F18">
        <w:rPr>
          <w:rFonts w:ascii="Times New Roman" w:eastAsia="Times New Roman" w:hAnsi="Times New Roman" w:cs="Times New Roman"/>
          <w:sz w:val="24"/>
          <w:szCs w:val="24"/>
          <w:lang w:val="en-US"/>
        </w:rPr>
        <w:t xml:space="preserve"> Similar studies show that maternal period</w:t>
      </w:r>
      <w:r w:rsidR="00776844" w:rsidRPr="00B17F18">
        <w:rPr>
          <w:rFonts w:ascii="Times New Roman" w:eastAsia="Times New Roman" w:hAnsi="Times New Roman" w:cs="Times New Roman"/>
          <w:sz w:val="24"/>
          <w:szCs w:val="24"/>
          <w:lang w:val="en-US"/>
        </w:rPr>
        <w:t>s</w:t>
      </w:r>
      <w:r w:rsidR="005E3137" w:rsidRPr="00B17F18">
        <w:rPr>
          <w:rFonts w:ascii="Times New Roman" w:eastAsia="Times New Roman" w:hAnsi="Times New Roman" w:cs="Times New Roman"/>
          <w:sz w:val="24"/>
          <w:szCs w:val="24"/>
          <w:lang w:val="en-US"/>
        </w:rPr>
        <w:t xml:space="preserve"> in different age group</w:t>
      </w:r>
      <w:r w:rsidR="00D273A2" w:rsidRPr="00B17F18">
        <w:rPr>
          <w:rFonts w:ascii="Times New Roman" w:eastAsia="Times New Roman" w:hAnsi="Times New Roman" w:cs="Times New Roman"/>
          <w:sz w:val="24"/>
          <w:szCs w:val="24"/>
          <w:lang w:val="en-US"/>
        </w:rPr>
        <w:t>s</w:t>
      </w:r>
      <w:r w:rsidR="005E3137" w:rsidRPr="00B17F18">
        <w:rPr>
          <w:rFonts w:ascii="Times New Roman" w:eastAsia="Times New Roman" w:hAnsi="Times New Roman" w:cs="Times New Roman"/>
          <w:sz w:val="24"/>
          <w:szCs w:val="24"/>
          <w:lang w:val="en-US"/>
        </w:rPr>
        <w:t xml:space="preserve"> directly influence neonatal mortality</w:t>
      </w:r>
      <w:r w:rsidR="006379B4" w:rsidRPr="00B17F18">
        <w:rPr>
          <w:rFonts w:ascii="Times New Roman" w:eastAsia="Times New Roman" w:hAnsi="Times New Roman" w:cs="Times New Roman"/>
          <w:sz w:val="24"/>
          <w:szCs w:val="24"/>
          <w:lang w:val="en-US"/>
        </w:rPr>
        <w:t>,</w:t>
      </w:r>
      <w:r w:rsidR="005E3137" w:rsidRPr="00B17F18">
        <w:rPr>
          <w:rFonts w:ascii="Times New Roman" w:eastAsia="Times New Roman" w:hAnsi="Times New Roman" w:cs="Times New Roman"/>
          <w:sz w:val="24"/>
          <w:szCs w:val="24"/>
          <w:lang w:val="en-US"/>
        </w:rPr>
        <w:t xml:space="preserve"> </w:t>
      </w:r>
      <w:r w:rsidR="006379B4" w:rsidRPr="00B17F18">
        <w:rPr>
          <w:rFonts w:ascii="Times New Roman" w:eastAsia="Times New Roman" w:hAnsi="Times New Roman" w:cs="Times New Roman"/>
          <w:sz w:val="24"/>
          <w:szCs w:val="24"/>
          <w:lang w:val="en-US"/>
        </w:rPr>
        <w:t>which</w:t>
      </w:r>
      <w:r w:rsidR="005E3137" w:rsidRPr="00B17F18">
        <w:rPr>
          <w:rFonts w:ascii="Times New Roman" w:eastAsia="Times New Roman" w:hAnsi="Times New Roman" w:cs="Times New Roman"/>
          <w:sz w:val="24"/>
          <w:szCs w:val="24"/>
          <w:lang w:val="en-US"/>
        </w:rPr>
        <w:t xml:space="preserve"> is likely due to complication</w:t>
      </w:r>
      <w:r w:rsidR="00477D00" w:rsidRPr="00B17F18">
        <w:rPr>
          <w:rFonts w:ascii="Times New Roman" w:eastAsia="Times New Roman" w:hAnsi="Times New Roman" w:cs="Times New Roman"/>
          <w:sz w:val="24"/>
          <w:szCs w:val="24"/>
          <w:lang w:val="en-US"/>
        </w:rPr>
        <w:t>s</w:t>
      </w:r>
      <w:r w:rsidR="005E3137" w:rsidRPr="00B17F18">
        <w:rPr>
          <w:rFonts w:ascii="Times New Roman" w:eastAsia="Times New Roman" w:hAnsi="Times New Roman" w:cs="Times New Roman"/>
          <w:sz w:val="24"/>
          <w:szCs w:val="24"/>
          <w:lang w:val="en-US"/>
        </w:rPr>
        <w:t xml:space="preserve"> of delivery</w:t>
      </w:r>
      <w:r w:rsidR="001C4538" w:rsidRPr="00B17F18">
        <w:rPr>
          <w:rFonts w:ascii="Times New Roman" w:eastAsia="Times New Roman" w:hAnsi="Times New Roman" w:cs="Times New Roman"/>
          <w:sz w:val="24"/>
          <w:szCs w:val="24"/>
          <w:lang w:val="en-US"/>
        </w:rPr>
        <w:t xml:space="preserve"> that</w:t>
      </w:r>
      <w:r w:rsidR="005E3137" w:rsidRPr="00B17F18">
        <w:rPr>
          <w:rFonts w:ascii="Times New Roman" w:eastAsia="Times New Roman" w:hAnsi="Times New Roman" w:cs="Times New Roman"/>
          <w:sz w:val="24"/>
          <w:szCs w:val="24"/>
          <w:lang w:val="en-US"/>
        </w:rPr>
        <w:t xml:space="preserve"> </w:t>
      </w:r>
      <w:r w:rsidR="006379B4" w:rsidRPr="00B17F18">
        <w:rPr>
          <w:rFonts w:ascii="Times New Roman" w:eastAsia="Times New Roman" w:hAnsi="Times New Roman" w:cs="Times New Roman"/>
          <w:sz w:val="24"/>
          <w:szCs w:val="24"/>
          <w:lang w:val="en-US"/>
        </w:rPr>
        <w:t xml:space="preserve">arise </w:t>
      </w:r>
      <w:r w:rsidR="005E3137" w:rsidRPr="00B17F18">
        <w:rPr>
          <w:rFonts w:ascii="Times New Roman" w:eastAsia="Times New Roman" w:hAnsi="Times New Roman" w:cs="Times New Roman"/>
          <w:sz w:val="24"/>
          <w:szCs w:val="24"/>
          <w:lang w:val="en-US"/>
        </w:rPr>
        <w:t>at</w:t>
      </w:r>
      <w:r w:rsidR="00590316" w:rsidRPr="00B17F18">
        <w:rPr>
          <w:rFonts w:ascii="Times New Roman" w:eastAsia="Times New Roman" w:hAnsi="Times New Roman" w:cs="Times New Roman"/>
          <w:sz w:val="24"/>
          <w:szCs w:val="24"/>
          <w:lang w:val="en-US"/>
        </w:rPr>
        <w:t xml:space="preserve"> a</w:t>
      </w:r>
      <w:r w:rsidR="005E3137" w:rsidRPr="00B17F18">
        <w:rPr>
          <w:rFonts w:ascii="Times New Roman" w:eastAsia="Times New Roman" w:hAnsi="Times New Roman" w:cs="Times New Roman"/>
          <w:sz w:val="24"/>
          <w:szCs w:val="24"/>
          <w:lang w:val="en-US"/>
        </w:rPr>
        <w:t xml:space="preserve"> later age</w:t>
      </w:r>
      <w:r w:rsidR="00196030" w:rsidRPr="00B17F18">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color w:val="000000"/>
            <w:sz w:val="24"/>
            <w:szCs w:val="24"/>
            <w:lang w:val="en-US"/>
          </w:rPr>
          <w:tag w:val="MENDELEY_CITATION_v3_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"/>
          <w:id w:val="680555741"/>
          <w:placeholder>
            <w:docPart w:val="DefaultPlaceholder_-1854013440"/>
          </w:placeholder>
        </w:sdtPr>
        <w:sdtContent>
          <w:r w:rsidR="00775840" w:rsidRPr="00775840">
            <w:rPr>
              <w:rFonts w:ascii="Times New Roman" w:eastAsia="Times New Roman" w:hAnsi="Times New Roman" w:cs="Times New Roman"/>
              <w:color w:val="000000"/>
              <w:sz w:val="24"/>
              <w:szCs w:val="24"/>
              <w:lang w:val="en-US"/>
            </w:rPr>
            <w:t>(50,51)</w:t>
          </w:r>
        </w:sdtContent>
      </w:sdt>
      <w:r w:rsidR="005E3137" w:rsidRPr="00B17F18">
        <w:rPr>
          <w:rFonts w:ascii="Times New Roman" w:eastAsia="Times New Roman" w:hAnsi="Times New Roman" w:cs="Times New Roman"/>
          <w:sz w:val="24"/>
          <w:szCs w:val="24"/>
          <w:lang w:val="en-US"/>
        </w:rPr>
        <w:t>.</w:t>
      </w:r>
      <w:r w:rsidR="00BF1840" w:rsidRPr="00B17F18">
        <w:rPr>
          <w:rFonts w:ascii="Times New Roman" w:eastAsia="Times New Roman" w:hAnsi="Times New Roman" w:cs="Times New Roman"/>
          <w:sz w:val="24"/>
          <w:szCs w:val="24"/>
          <w:lang w:val="en-US"/>
        </w:rPr>
        <w:t xml:space="preserve"> </w:t>
      </w:r>
    </w:p>
    <w:p w14:paraId="679AD03C" w14:textId="3C0C39B9" w:rsidR="00444C94" w:rsidRPr="00B17F18" w:rsidRDefault="00831833" w:rsidP="00380734">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The health of the Bangladeshi population has significantly improved over the past 20 years, and Bangladesh has been acknowledged as an example of "good health at low cost" </w:t>
      </w:r>
      <w:sdt>
        <w:sdtPr>
          <w:rPr>
            <w:rFonts w:ascii="Times New Roman" w:eastAsia="Times New Roman" w:hAnsi="Times New Roman" w:cs="Times New Roman"/>
            <w:color w:val="000000"/>
            <w:sz w:val="24"/>
            <w:szCs w:val="24"/>
            <w:lang w:val="en-US"/>
          </w:rPr>
          <w:tag w:val="MENDELEY_CITATION_v3_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"/>
          <w:id w:val="-2037338106"/>
          <w:placeholder>
            <w:docPart w:val="B70BC234FFCF4DB5BB82EC9EC72C3654"/>
          </w:placeholder>
        </w:sdtPr>
        <w:sdtContent>
          <w:r w:rsidR="00775840" w:rsidRPr="00775840">
            <w:rPr>
              <w:rFonts w:ascii="Times New Roman" w:eastAsia="Times New Roman" w:hAnsi="Times New Roman" w:cs="Times New Roman"/>
              <w:color w:val="000000"/>
              <w:sz w:val="24"/>
              <w:szCs w:val="24"/>
              <w:lang w:val="en-US"/>
            </w:rPr>
            <w:t>(52)</w:t>
          </w:r>
        </w:sdtContent>
      </w:sdt>
      <w:r w:rsidRPr="00B17F18">
        <w:rPr>
          <w:rFonts w:ascii="Times New Roman" w:eastAsia="Times New Roman" w:hAnsi="Times New Roman" w:cs="Times New Roman"/>
          <w:sz w:val="24"/>
          <w:szCs w:val="24"/>
          <w:lang w:val="en-US"/>
        </w:rPr>
        <w:t xml:space="preserve">. As far as we are aware, socioeconomic status has a big impact and is highly correlated; babies from the "poorest" homes are more likely to die, which emphasizes how critical it is to solve socioeconomic gaps in access to healthcare. Our research says women </w:t>
      </w:r>
      <w:r w:rsidR="00BB1FDC">
        <w:rPr>
          <w:rFonts w:ascii="Times New Roman" w:eastAsia="Times New Roman" w:hAnsi="Times New Roman" w:cs="Times New Roman"/>
          <w:sz w:val="24"/>
          <w:szCs w:val="24"/>
          <w:lang w:val="en-US"/>
        </w:rPr>
        <w:t>from</w:t>
      </w:r>
      <w:r w:rsidRPr="00B17F18">
        <w:rPr>
          <w:rFonts w:ascii="Times New Roman" w:eastAsia="Times New Roman" w:hAnsi="Times New Roman" w:cs="Times New Roman"/>
          <w:sz w:val="24"/>
          <w:szCs w:val="24"/>
          <w:lang w:val="en-US"/>
        </w:rPr>
        <w:t xml:space="preserve"> wealthy households are less likely to face neonatal mortality compared to women with a poor wealth qu</w:t>
      </w:r>
      <w:r w:rsidR="006873A4">
        <w:rPr>
          <w:rFonts w:ascii="Times New Roman" w:eastAsia="Times New Roman" w:hAnsi="Times New Roman" w:cs="Times New Roman"/>
          <w:sz w:val="24"/>
          <w:szCs w:val="24"/>
          <w:lang w:val="en-US"/>
        </w:rPr>
        <w:t>i</w:t>
      </w:r>
      <w:r w:rsidRPr="00B17F18">
        <w:rPr>
          <w:rFonts w:ascii="Times New Roman" w:eastAsia="Times New Roman" w:hAnsi="Times New Roman" w:cs="Times New Roman"/>
          <w:sz w:val="24"/>
          <w:szCs w:val="24"/>
          <w:lang w:val="en-US"/>
        </w:rPr>
        <w:t>ntile index. This result is in line with earlier research demonstrat</w:t>
      </w:r>
      <w:r w:rsidR="00BB1FDC">
        <w:rPr>
          <w:rFonts w:ascii="Times New Roman" w:eastAsia="Times New Roman" w:hAnsi="Times New Roman" w:cs="Times New Roman"/>
          <w:sz w:val="24"/>
          <w:szCs w:val="24"/>
          <w:lang w:val="en-US"/>
        </w:rPr>
        <w:t>ed</w:t>
      </w:r>
      <w:r w:rsidRPr="00B17F18">
        <w:rPr>
          <w:rFonts w:ascii="Times New Roman" w:eastAsia="Times New Roman" w:hAnsi="Times New Roman" w:cs="Times New Roman"/>
          <w:sz w:val="24"/>
          <w:szCs w:val="24"/>
          <w:lang w:val="en-US"/>
        </w:rPr>
        <w:t xml:space="preserve"> that increasing the wealth index of women living at home protects against tetanus in comparison to a low wealth index </w:t>
      </w:r>
      <w:sdt>
        <w:sdtPr>
          <w:rPr>
            <w:rFonts w:ascii="Times New Roman" w:eastAsia="Times New Roman" w:hAnsi="Times New Roman" w:cs="Times New Roman"/>
            <w:color w:val="000000"/>
            <w:sz w:val="24"/>
            <w:szCs w:val="24"/>
            <w:lang w:val="en-US"/>
          </w:rPr>
          <w:tag w:val="MENDELEY_CITATION_v3_eyJjaXRhdGlvbklEIjoiTUVOREVMRVlfQ0lUQVRJT05fZGE5Njg2OWUtZjE4ZC00ZDQ2LTlkNjctN2EyNjAwOWEzY2JlIiwicHJvcGVydGllcyI6eyJub3RlSW5kZXgiOjB9LCJpc0VkaXRlZCI6ZmFsc2UsIm1hbnVhbE92ZXJyaWRlIjp7ImlzTWFudWFsbHlPdmVycmlkZGVuIjpmYWxzZSwiY2l0ZXByb2NUZXh0IjoiKDQwLDQzLDUzLDU0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"/>
          <w:id w:val="1139772429"/>
          <w:placeholder>
            <w:docPart w:val="B70BC234FFCF4DB5BB82EC9EC72C3654"/>
          </w:placeholder>
        </w:sdtPr>
        <w:sdtContent>
          <w:r w:rsidR="00775840" w:rsidRPr="00775840">
            <w:rPr>
              <w:rFonts w:ascii="Times New Roman" w:eastAsia="Times New Roman" w:hAnsi="Times New Roman" w:cs="Times New Roman"/>
              <w:color w:val="000000"/>
              <w:sz w:val="24"/>
              <w:szCs w:val="24"/>
              <w:lang w:val="en-US"/>
            </w:rPr>
            <w:t>(40,43,53,54)</w:t>
          </w:r>
        </w:sdtContent>
      </w:sdt>
      <w:r w:rsidRPr="00B17F18">
        <w:rPr>
          <w:rFonts w:ascii="Times New Roman" w:eastAsia="Times New Roman" w:hAnsi="Times New Roman" w:cs="Times New Roman"/>
          <w:sz w:val="24"/>
          <w:szCs w:val="24"/>
          <w:lang w:val="en-US"/>
        </w:rPr>
        <w:t xml:space="preserve"> We believe that women from wealthy families are more likely to have access to healthcare services than women from low-income families.</w:t>
      </w:r>
      <w:r w:rsidR="00EC1DBF">
        <w:rPr>
          <w:rFonts w:ascii="Times New Roman" w:eastAsia="Times New Roman" w:hAnsi="Times New Roman" w:cs="Times New Roman"/>
          <w:sz w:val="24"/>
          <w:szCs w:val="24"/>
          <w:lang w:val="en-US"/>
        </w:rPr>
        <w:t xml:space="preserve"> </w:t>
      </w:r>
      <w:r w:rsidR="00380734" w:rsidRPr="00380734">
        <w:rPr>
          <w:rFonts w:ascii="Times New Roman" w:eastAsia="Times New Roman" w:hAnsi="Times New Roman" w:cs="Times New Roman"/>
          <w:sz w:val="24"/>
          <w:szCs w:val="24"/>
          <w:lang w:val="en-US"/>
        </w:rPr>
        <w:t xml:space="preserve">The implementation of policies and programs that guarantee all pregnant women receive a minimum of one dosage of prenatal </w:t>
      </w:r>
      <w:r w:rsidR="00D709E8">
        <w:rPr>
          <w:rFonts w:ascii="Times New Roman" w:eastAsia="Times New Roman" w:hAnsi="Times New Roman" w:cs="Times New Roman"/>
          <w:sz w:val="24"/>
          <w:szCs w:val="24"/>
          <w:lang w:val="en-US"/>
        </w:rPr>
        <w:t>tetanus toxoid vaccination</w:t>
      </w:r>
      <w:r w:rsidRPr="00B17F18">
        <w:rPr>
          <w:rFonts w:ascii="Times New Roman" w:eastAsia="Times New Roman" w:hAnsi="Times New Roman" w:cs="Times New Roman"/>
          <w:sz w:val="24"/>
          <w:szCs w:val="24"/>
          <w:lang w:val="en-US"/>
        </w:rPr>
        <w:t xml:space="preserve">, especially those in need or marginalized population subgroups, is expected to have a significant influence on improving neonatal survival. This specific intervention should be within the grasp of the public health system as an immediate priority due to difficulties in providing the entire health system functionality needed for comprehensive and safe mother and newborn care </w:t>
      </w:r>
      <w:sdt>
        <w:sdtPr>
          <w:rPr>
            <w:rFonts w:ascii="Times New Roman" w:eastAsia="Times New Roman" w:hAnsi="Times New Roman" w:cs="Times New Roman"/>
            <w:color w:val="000000"/>
            <w:sz w:val="24"/>
            <w:szCs w:val="24"/>
            <w:lang w:val="en-US"/>
          </w:rPr>
          <w:tag w:val="MENDELEY_CITATION_v3_eyJjaXRhdGlvbklEIjoiTUVOREVMRVlfQ0lUQVRJT05fODYzOTMwNGMtOTYxMi00ZjU1LTg4ZWUtNGU3Zjk0ODYxZDkxIiwicHJvcGVydGllcyI6eyJub3RlSW5kZXgiOjB9LCJpc0VkaXRlZCI6ZmFsc2UsIm1hbnVhbE92ZXJyaWRlIjp7ImlzTWFudWFsbHlPdmVycmlkZGVuIjpmYWxzZSwiY2l0ZXByb2NUZXh0IjoiKDM2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
          <w:id w:val="657111772"/>
          <w:placeholder>
            <w:docPart w:val="B70BC234FFCF4DB5BB82EC9EC72C3654"/>
          </w:placeholder>
        </w:sdtPr>
        <w:sdtContent>
          <w:r w:rsidR="00775840" w:rsidRPr="00775840">
            <w:rPr>
              <w:rFonts w:ascii="Times New Roman" w:eastAsia="Times New Roman" w:hAnsi="Times New Roman" w:cs="Times New Roman"/>
              <w:color w:val="000000"/>
              <w:sz w:val="24"/>
              <w:szCs w:val="24"/>
              <w:lang w:val="en-US"/>
            </w:rPr>
            <w:t>(36)</w:t>
          </w:r>
        </w:sdtContent>
      </w:sdt>
      <w:r w:rsidRPr="00B17F18">
        <w:rPr>
          <w:rFonts w:ascii="Times New Roman" w:eastAsia="Times New Roman" w:hAnsi="Times New Roman" w:cs="Times New Roman"/>
          <w:sz w:val="24"/>
          <w:szCs w:val="24"/>
          <w:lang w:val="en-US"/>
        </w:rPr>
        <w:t>.</w:t>
      </w:r>
    </w:p>
    <w:p w14:paraId="43770AC9" w14:textId="3873E8E0" w:rsidR="00315306" w:rsidRPr="00795BB1" w:rsidRDefault="007978AE" w:rsidP="007978AE">
      <w:pPr>
        <w:spacing w:line="480" w:lineRule="auto"/>
        <w:jc w:val="both"/>
        <w:rPr>
          <w:rFonts w:ascii="Times New Roman" w:eastAsia="Times New Roman" w:hAnsi="Times New Roman" w:cs="Times New Roman"/>
          <w:b/>
          <w:bCs/>
          <w:sz w:val="36"/>
          <w:szCs w:val="36"/>
        </w:rPr>
      </w:pPr>
      <w:bookmarkStart w:id="11" w:name="_Hlk170675647"/>
      <w:r w:rsidRPr="00795BB1">
        <w:rPr>
          <w:rFonts w:ascii="Times New Roman" w:eastAsia="Times New Roman" w:hAnsi="Times New Roman" w:cs="Times New Roman"/>
          <w:b/>
          <w:bCs/>
          <w:sz w:val="36"/>
          <w:szCs w:val="36"/>
        </w:rPr>
        <w:lastRenderedPageBreak/>
        <w:t xml:space="preserve">Limitations and </w:t>
      </w:r>
      <w:r w:rsidR="0059514A" w:rsidRPr="00795BB1">
        <w:rPr>
          <w:rFonts w:ascii="Times New Roman" w:eastAsia="Times New Roman" w:hAnsi="Times New Roman" w:cs="Times New Roman"/>
          <w:b/>
          <w:bCs/>
          <w:sz w:val="36"/>
          <w:szCs w:val="36"/>
        </w:rPr>
        <w:t>S</w:t>
      </w:r>
      <w:r w:rsidRPr="00795BB1">
        <w:rPr>
          <w:rFonts w:ascii="Times New Roman" w:eastAsia="Times New Roman" w:hAnsi="Times New Roman" w:cs="Times New Roman"/>
          <w:b/>
          <w:bCs/>
          <w:sz w:val="36"/>
          <w:szCs w:val="36"/>
        </w:rPr>
        <w:t>trengths</w:t>
      </w:r>
      <w:bookmarkEnd w:id="11"/>
    </w:p>
    <w:p w14:paraId="6D5616F0" w14:textId="77777777" w:rsidR="00EE43FE" w:rsidRPr="00B17F18" w:rsidRDefault="00EE43FE" w:rsidP="00EE43FE">
      <w:pPr>
        <w:spacing w:line="360" w:lineRule="auto"/>
        <w:jc w:val="both"/>
        <w:rPr>
          <w:rFonts w:ascii="Times New Roman" w:eastAsia="Times New Roman" w:hAnsi="Times New Roman" w:cs="Times New Roman"/>
          <w:b/>
          <w:bCs/>
          <w:sz w:val="28"/>
          <w:szCs w:val="28"/>
        </w:rPr>
      </w:pPr>
      <w:bookmarkStart w:id="12" w:name="_Hlk170675604"/>
      <w:r w:rsidRPr="00B17F18">
        <w:rPr>
          <w:rFonts w:ascii="Times New Roman" w:eastAsia="Times New Roman" w:hAnsi="Times New Roman" w:cs="Times New Roman"/>
          <w:b/>
          <w:bCs/>
          <w:sz w:val="28"/>
          <w:szCs w:val="28"/>
        </w:rPr>
        <w:t>Strengths</w:t>
      </w:r>
    </w:p>
    <w:p w14:paraId="78F88C84" w14:textId="1D797378" w:rsidR="00EE43FE" w:rsidRPr="00B17F18" w:rsidRDefault="00EE43FE" w:rsidP="00A4744F">
      <w:pPr>
        <w:spacing w:line="480" w:lineRule="auto"/>
        <w:ind w:firstLine="720"/>
        <w:jc w:val="both"/>
        <w:rPr>
          <w:rFonts w:ascii="Times New Roman" w:eastAsia="Times New Roman" w:hAnsi="Times New Roman" w:cs="Times New Roman"/>
          <w:sz w:val="24"/>
          <w:szCs w:val="24"/>
        </w:rPr>
      </w:pPr>
      <w:r w:rsidRPr="00B17F18">
        <w:rPr>
          <w:rFonts w:ascii="Times New Roman" w:hAnsi="Times New Roman" w:cs="Times New Roman"/>
          <w:sz w:val="24"/>
          <w:szCs w:val="24"/>
          <w:shd w:val="clear" w:color="auto" w:fill="FFFFFF"/>
        </w:rPr>
        <w:t xml:space="preserve">To our knowledge, this study is the first </w:t>
      </w:r>
      <w:r w:rsidRPr="00B17F18">
        <w:rPr>
          <w:rFonts w:ascii="Times New Roman" w:eastAsia="Times New Roman" w:hAnsi="Times New Roman" w:cs="Times New Roman"/>
          <w:sz w:val="24"/>
          <w:szCs w:val="24"/>
          <w:lang w:val="en-US" w:bidi="ar-SA"/>
        </w:rPr>
        <w:t xml:space="preserve">in Bangladesh to investigate the relationship between maternal tetanus toxoid vaccination and neonatal mortality. We employed appropriate data analysis techniques, taking into consideration all intricate survey designs. </w:t>
      </w:r>
      <w:r w:rsidRPr="00B17F18">
        <w:rPr>
          <w:rFonts w:ascii="Times New Roman" w:hAnsi="Times New Roman" w:cs="Times New Roman"/>
          <w:sz w:val="24"/>
          <w:szCs w:val="24"/>
          <w:shd w:val="clear" w:color="auto" w:fill="FFFFFF"/>
        </w:rPr>
        <w:t>Findings from this work can be used to inform future research, policy, and clinical practice and to benchmark progress.</w:t>
      </w:r>
      <w:r w:rsidRPr="00B17F18">
        <w:rPr>
          <w:rFonts w:ascii="Times New Roman" w:eastAsia="Times New Roman" w:hAnsi="Times New Roman" w:cs="Times New Roman"/>
          <w:sz w:val="24"/>
          <w:szCs w:val="24"/>
        </w:rPr>
        <w:t xml:space="preserve"> </w:t>
      </w:r>
      <w:r w:rsidRPr="00B17F18">
        <w:rPr>
          <w:rFonts w:ascii="Times New Roman" w:eastAsia="Times New Roman" w:hAnsi="Times New Roman" w:cs="Times New Roman"/>
          <w:sz w:val="24"/>
          <w:szCs w:val="24"/>
          <w:lang w:val="en-US" w:bidi="ar-SA"/>
        </w:rPr>
        <w:t xml:space="preserve">One of the benefits of this study is the sizeable and nationally representative sample size, and the results are applicable to the entire country. </w:t>
      </w:r>
      <w:r w:rsidRPr="00B17F18">
        <w:rPr>
          <w:rFonts w:ascii="Times New Roman" w:eastAsia="Times New Roman" w:hAnsi="Times New Roman" w:cs="Times New Roman"/>
          <w:sz w:val="24"/>
          <w:szCs w:val="24"/>
        </w:rPr>
        <w:t>The information was gathered using the most recent survey. Our results would surely pique interest in additional research and educate decision-makers about the gaps in tetanus care that need to be filled.</w:t>
      </w:r>
    </w:p>
    <w:p w14:paraId="0E7DA323" w14:textId="77777777" w:rsidR="00315306" w:rsidRPr="00B17F18" w:rsidRDefault="00315306" w:rsidP="00A4744F">
      <w:pPr>
        <w:spacing w:line="480" w:lineRule="auto"/>
        <w:ind w:firstLine="720"/>
        <w:jc w:val="both"/>
        <w:rPr>
          <w:rFonts w:ascii="Times New Roman" w:eastAsia="Times New Roman" w:hAnsi="Times New Roman" w:cs="Times New Roman"/>
          <w:sz w:val="24"/>
          <w:szCs w:val="24"/>
        </w:rPr>
      </w:pPr>
    </w:p>
    <w:p w14:paraId="563727E6" w14:textId="77777777" w:rsidR="00EE43FE" w:rsidRPr="00B17F18" w:rsidRDefault="00EE43FE" w:rsidP="00A4744F">
      <w:pPr>
        <w:spacing w:line="480" w:lineRule="auto"/>
        <w:jc w:val="both"/>
        <w:rPr>
          <w:rFonts w:ascii="Times New Roman" w:eastAsia="Times New Roman" w:hAnsi="Times New Roman" w:cs="Times New Roman"/>
          <w:b/>
          <w:bCs/>
          <w:sz w:val="28"/>
          <w:szCs w:val="28"/>
        </w:rPr>
      </w:pPr>
      <w:r w:rsidRPr="00B17F18">
        <w:rPr>
          <w:rFonts w:ascii="Times New Roman" w:eastAsia="Times New Roman" w:hAnsi="Times New Roman" w:cs="Times New Roman"/>
          <w:b/>
          <w:bCs/>
          <w:sz w:val="28"/>
          <w:szCs w:val="28"/>
        </w:rPr>
        <w:t>Limitations</w:t>
      </w:r>
    </w:p>
    <w:p w14:paraId="1D028430" w14:textId="0D18DFA5" w:rsidR="00EE43FE" w:rsidRPr="00B17F18" w:rsidRDefault="00EE43FE" w:rsidP="00A4744F">
      <w:pPr>
        <w:spacing w:line="480" w:lineRule="auto"/>
        <w:ind w:firstLine="720"/>
        <w:jc w:val="both"/>
        <w:rPr>
          <w:rFonts w:ascii="Times New Roman" w:eastAsia="Times New Roman" w:hAnsi="Times New Roman" w:cs="Times New Roman"/>
          <w:sz w:val="24"/>
          <w:szCs w:val="24"/>
          <w:lang w:val="en-US" w:bidi="ar-SA"/>
        </w:rPr>
      </w:pPr>
      <w:r w:rsidRPr="00B17F18">
        <w:rPr>
          <w:rFonts w:ascii="Times New Roman" w:eastAsia="Times New Roman" w:hAnsi="Times New Roman" w:cs="Times New Roman"/>
          <w:sz w:val="24"/>
          <w:szCs w:val="24"/>
        </w:rPr>
        <w:t xml:space="preserve">However, despite </w:t>
      </w:r>
      <w:proofErr w:type="gramStart"/>
      <w:r w:rsidRPr="00B17F18">
        <w:rPr>
          <w:rFonts w:ascii="Times New Roman" w:eastAsia="Times New Roman" w:hAnsi="Times New Roman" w:cs="Times New Roman"/>
          <w:sz w:val="24"/>
          <w:szCs w:val="24"/>
        </w:rPr>
        <w:t>the several</w:t>
      </w:r>
      <w:proofErr w:type="gramEnd"/>
      <w:r w:rsidRPr="00B17F18">
        <w:rPr>
          <w:rFonts w:ascii="Times New Roman" w:eastAsia="Times New Roman" w:hAnsi="Times New Roman" w:cs="Times New Roman"/>
          <w:sz w:val="24"/>
          <w:szCs w:val="24"/>
        </w:rPr>
        <w:t xml:space="preserve"> strengths, the existence of bias resulting from different survey time points and the cross-sectional character of the data cannot be confirmed. Some variables that were </w:t>
      </w:r>
      <w:r w:rsidR="004A780B" w:rsidRPr="00B17F18">
        <w:rPr>
          <w:rFonts w:ascii="Times New Roman" w:eastAsia="Times New Roman" w:hAnsi="Times New Roman" w:cs="Times New Roman"/>
          <w:sz w:val="24"/>
          <w:szCs w:val="24"/>
        </w:rPr>
        <w:t xml:space="preserve">statistically </w:t>
      </w:r>
      <w:r w:rsidRPr="00B17F18">
        <w:rPr>
          <w:rFonts w:ascii="Times New Roman" w:eastAsia="Times New Roman" w:hAnsi="Times New Roman" w:cs="Times New Roman"/>
          <w:sz w:val="24"/>
          <w:szCs w:val="24"/>
        </w:rPr>
        <w:t>insignificant but still important for the research study have been considered in the model.</w:t>
      </w:r>
      <w:r w:rsidRPr="00B17F18">
        <w:rPr>
          <w:rFonts w:ascii="Times New Roman" w:hAnsi="Times New Roman" w:cs="Times New Roman"/>
          <w:sz w:val="24"/>
          <w:szCs w:val="24"/>
        </w:rPr>
        <w:t xml:space="preserve"> </w:t>
      </w:r>
      <w:r w:rsidRPr="00B17F18">
        <w:rPr>
          <w:rFonts w:ascii="Times New Roman" w:eastAsia="Times New Roman" w:hAnsi="Times New Roman" w:cs="Times New Roman"/>
          <w:sz w:val="24"/>
          <w:szCs w:val="24"/>
          <w:lang w:val="en-US" w:bidi="ar-SA"/>
        </w:rPr>
        <w:t xml:space="preserve">It is crucial to keep in mind that the mortality that is being discussed here includes deaths from all causes. Regretfully, our analysis lacks </w:t>
      </w:r>
      <w:proofErr w:type="gramStart"/>
      <w:r w:rsidRPr="00B17F18">
        <w:rPr>
          <w:rFonts w:ascii="Times New Roman" w:eastAsia="Times New Roman" w:hAnsi="Times New Roman" w:cs="Times New Roman"/>
          <w:sz w:val="24"/>
          <w:szCs w:val="24"/>
          <w:lang w:val="en-US" w:bidi="ar-SA"/>
        </w:rPr>
        <w:t>particular data</w:t>
      </w:r>
      <w:proofErr w:type="gramEnd"/>
      <w:r w:rsidRPr="00B17F18">
        <w:rPr>
          <w:rFonts w:ascii="Times New Roman" w:eastAsia="Times New Roman" w:hAnsi="Times New Roman" w:cs="Times New Roman"/>
          <w:sz w:val="24"/>
          <w:szCs w:val="24"/>
          <w:lang w:val="en-US" w:bidi="ar-SA"/>
        </w:rPr>
        <w:t xml:space="preserve"> that isolates the risk exclusively for newborn mortality. Notwithstanding this restriction, the trend that has been seen points to a higher risk of death for those who have not had the TT vaccination</w:t>
      </w:r>
      <w:r w:rsidR="00E77E84" w:rsidRPr="00B17F18">
        <w:rPr>
          <w:rFonts w:ascii="Times New Roman" w:eastAsia="Times New Roman" w:hAnsi="Times New Roman" w:cs="Times New Roman"/>
          <w:sz w:val="24"/>
          <w:szCs w:val="24"/>
          <w:lang w:val="en-US" w:bidi="ar-SA"/>
        </w:rPr>
        <w:t>;</w:t>
      </w:r>
      <w:r w:rsidRPr="00B17F18">
        <w:rPr>
          <w:rFonts w:ascii="Times New Roman" w:eastAsia="Times New Roman" w:hAnsi="Times New Roman" w:cs="Times New Roman"/>
          <w:sz w:val="24"/>
          <w:szCs w:val="24"/>
          <w:lang w:val="en-US" w:bidi="ar-SA"/>
        </w:rPr>
        <w:t xml:space="preserve"> however</w:t>
      </w:r>
      <w:r w:rsidR="008E52FA" w:rsidRPr="00B17F18">
        <w:rPr>
          <w:rFonts w:ascii="Times New Roman" w:eastAsia="Times New Roman" w:hAnsi="Times New Roman" w:cs="Times New Roman"/>
          <w:sz w:val="24"/>
          <w:szCs w:val="24"/>
          <w:lang w:val="en-US" w:bidi="ar-SA"/>
        </w:rPr>
        <w:t>,</w:t>
      </w:r>
      <w:r w:rsidRPr="00B17F18">
        <w:rPr>
          <w:rFonts w:ascii="Times New Roman" w:eastAsia="Times New Roman" w:hAnsi="Times New Roman" w:cs="Times New Roman"/>
          <w:sz w:val="24"/>
          <w:szCs w:val="24"/>
          <w:lang w:val="en-US" w:bidi="ar-SA"/>
        </w:rPr>
        <w:t xml:space="preserve"> statistical significance is not attained. This realization emphasizes how crucial it is to conduct additional studies to determine the specific effect of the TT vaccine on mortality outcomes, especially neonatal death. To offer more precise information, future research focusing on infant mortality rates and any confounding factors is required.</w:t>
      </w:r>
    </w:p>
    <w:p w14:paraId="66E98069" w14:textId="0A7818BC" w:rsidR="00295A11" w:rsidRPr="00B17F18" w:rsidRDefault="00EE43FE" w:rsidP="00F55D37">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rPr>
        <w:t xml:space="preserve">The level of significance was deemed to be </w:t>
      </w:r>
      <w:proofErr w:type="gramStart"/>
      <w:r w:rsidRPr="00B17F18">
        <w:rPr>
          <w:rFonts w:ascii="Times New Roman" w:eastAsia="Times New Roman" w:hAnsi="Times New Roman" w:cs="Times New Roman"/>
          <w:sz w:val="24"/>
          <w:szCs w:val="24"/>
        </w:rPr>
        <w:t>fairly high</w:t>
      </w:r>
      <w:proofErr w:type="gramEnd"/>
      <w:r w:rsidRPr="00B17F18">
        <w:rPr>
          <w:rFonts w:ascii="Times New Roman" w:eastAsia="Times New Roman" w:hAnsi="Times New Roman" w:cs="Times New Roman"/>
          <w:sz w:val="24"/>
          <w:szCs w:val="24"/>
        </w:rPr>
        <w:t xml:space="preserve">. In addition, </w:t>
      </w:r>
      <w:r w:rsidRPr="00B17F18">
        <w:rPr>
          <w:rFonts w:ascii="Times New Roman" w:eastAsia="Times New Roman" w:hAnsi="Times New Roman" w:cs="Times New Roman"/>
          <w:sz w:val="24"/>
          <w:szCs w:val="24"/>
          <w:lang w:val="en-US" w:bidi="ar-SA"/>
        </w:rPr>
        <w:t xml:space="preserve">the study's drawback also emerges from the fact that we had little control over the correlated variables to include in the analysis due to the </w:t>
      </w:r>
      <w:r w:rsidRPr="00B17F18">
        <w:rPr>
          <w:rFonts w:ascii="Times New Roman" w:eastAsia="Times New Roman" w:hAnsi="Times New Roman" w:cs="Times New Roman"/>
          <w:sz w:val="24"/>
          <w:szCs w:val="24"/>
          <w:lang w:val="en-US" w:bidi="ar-SA"/>
        </w:rPr>
        <w:lastRenderedPageBreak/>
        <w:t xml:space="preserve">secondary data source we employed. Conclusions regarding a causal association, the relative contributions of immunization prior versus during the most recent pregnancy, or the best possible ways to increase coverage are not possible due to the cross-sectional character of this investigation. In addition, the dependent variable for newborn death has </w:t>
      </w:r>
      <w:proofErr w:type="gramStart"/>
      <w:r w:rsidRPr="00B17F18">
        <w:rPr>
          <w:rFonts w:ascii="Times New Roman" w:eastAsia="Times New Roman" w:hAnsi="Times New Roman" w:cs="Times New Roman"/>
          <w:sz w:val="24"/>
          <w:szCs w:val="24"/>
          <w:lang w:val="en-US" w:bidi="ar-SA"/>
        </w:rPr>
        <w:t>a large number of</w:t>
      </w:r>
      <w:proofErr w:type="gramEnd"/>
      <w:r w:rsidRPr="00B17F18">
        <w:rPr>
          <w:rFonts w:ascii="Times New Roman" w:eastAsia="Times New Roman" w:hAnsi="Times New Roman" w:cs="Times New Roman"/>
          <w:sz w:val="24"/>
          <w:szCs w:val="24"/>
          <w:lang w:val="en-US" w:bidi="ar-SA"/>
        </w:rPr>
        <w:t xml:space="preserve"> missing values, making it impossible to include them in the analysis. This could lead to bias, and </w:t>
      </w:r>
      <w:proofErr w:type="gramStart"/>
      <w:r w:rsidRPr="00B17F18">
        <w:rPr>
          <w:rFonts w:ascii="Times New Roman" w:eastAsia="Times New Roman" w:hAnsi="Times New Roman" w:cs="Times New Roman"/>
          <w:sz w:val="24"/>
          <w:szCs w:val="24"/>
          <w:lang w:val="en-US" w:bidi="ar-SA"/>
        </w:rPr>
        <w:t>the variable</w:t>
      </w:r>
      <w:proofErr w:type="gramEnd"/>
      <w:r w:rsidRPr="00B17F18">
        <w:rPr>
          <w:rFonts w:ascii="Times New Roman" w:eastAsia="Times New Roman" w:hAnsi="Times New Roman" w:cs="Times New Roman"/>
          <w:sz w:val="24"/>
          <w:szCs w:val="24"/>
          <w:lang w:val="en-US" w:bidi="ar-SA"/>
        </w:rPr>
        <w:t xml:space="preserve"> varies over time, potentially changing the claimed association in longitudinal studies.</w:t>
      </w:r>
      <w:bookmarkEnd w:id="12"/>
    </w:p>
    <w:p w14:paraId="63075A6F" w14:textId="77777777" w:rsidR="00F55D37" w:rsidRPr="00B17F18" w:rsidRDefault="00F55D37" w:rsidP="005D20B0">
      <w:pPr>
        <w:spacing w:line="480" w:lineRule="auto"/>
        <w:jc w:val="both"/>
        <w:rPr>
          <w:rFonts w:ascii="Times New Roman" w:eastAsia="Times New Roman" w:hAnsi="Times New Roman" w:cs="Times New Roman"/>
          <w:b/>
          <w:sz w:val="36"/>
          <w:szCs w:val="36"/>
        </w:rPr>
      </w:pPr>
    </w:p>
    <w:p w14:paraId="56E823C0" w14:textId="4AD4DBF6" w:rsidR="005D20B0" w:rsidRPr="00B17F18" w:rsidRDefault="005D20B0" w:rsidP="005D20B0">
      <w:pPr>
        <w:spacing w:line="480" w:lineRule="auto"/>
        <w:jc w:val="both"/>
        <w:rPr>
          <w:rFonts w:ascii="Times New Roman" w:eastAsia="Times New Roman" w:hAnsi="Times New Roman" w:cs="Times New Roman"/>
          <w:b/>
          <w:sz w:val="36"/>
          <w:szCs w:val="36"/>
        </w:rPr>
      </w:pPr>
      <w:r w:rsidRPr="00B17F18">
        <w:rPr>
          <w:rFonts w:ascii="Times New Roman" w:eastAsia="Times New Roman" w:hAnsi="Times New Roman" w:cs="Times New Roman"/>
          <w:b/>
          <w:sz w:val="36"/>
          <w:szCs w:val="36"/>
        </w:rPr>
        <w:t>Conclusion</w:t>
      </w:r>
    </w:p>
    <w:p w14:paraId="14964537" w14:textId="4E176C24" w:rsidR="00787CF4" w:rsidRPr="00B17F18" w:rsidRDefault="00787CF4" w:rsidP="00795BB1">
      <w:pPr>
        <w:spacing w:line="480" w:lineRule="auto"/>
        <w:ind w:firstLine="720"/>
        <w:jc w:val="both"/>
        <w:rPr>
          <w:rFonts w:ascii="Times New Roman" w:eastAsia="Times New Roman" w:hAnsi="Times New Roman" w:cs="Times New Roman"/>
          <w:sz w:val="24"/>
          <w:szCs w:val="24"/>
          <w:lang w:val="en-US"/>
        </w:rPr>
      </w:pPr>
      <w:r w:rsidRPr="00B17F18">
        <w:rPr>
          <w:rFonts w:ascii="Times New Roman" w:eastAsia="Times New Roman" w:hAnsi="Times New Roman" w:cs="Times New Roman"/>
          <w:sz w:val="24"/>
          <w:szCs w:val="24"/>
          <w:lang w:val="en-US"/>
        </w:rPr>
        <w:t xml:space="preserve">Premature infant death is more common among Bangladeshi women with no tetanus toxoid vaccination. </w:t>
      </w:r>
      <w:r w:rsidR="00E47CCC" w:rsidRPr="00B17F18">
        <w:rPr>
          <w:rFonts w:ascii="Times New Roman" w:eastAsia="Times New Roman" w:hAnsi="Times New Roman" w:cs="Times New Roman"/>
          <w:sz w:val="24"/>
          <w:szCs w:val="24"/>
        </w:rPr>
        <w:t>Based on our findings</w:t>
      </w:r>
      <w:r w:rsidRPr="00B17F18">
        <w:rPr>
          <w:rFonts w:ascii="Times New Roman" w:eastAsia="Times New Roman" w:hAnsi="Times New Roman" w:cs="Times New Roman"/>
          <w:sz w:val="24"/>
          <w:szCs w:val="24"/>
          <w:lang w:val="en-US"/>
        </w:rPr>
        <w:t xml:space="preserve">, taking at least one maternal tetanus dose greatly reduces neonatal mortality, which clearly </w:t>
      </w:r>
      <w:r w:rsidR="008E52FA" w:rsidRPr="00B17F18">
        <w:rPr>
          <w:rFonts w:ascii="Times New Roman" w:eastAsia="Times New Roman" w:hAnsi="Times New Roman" w:cs="Times New Roman"/>
          <w:sz w:val="24"/>
          <w:szCs w:val="24"/>
          <w:lang w:val="en-US"/>
        </w:rPr>
        <w:t xml:space="preserve">shows </w:t>
      </w:r>
      <w:r w:rsidRPr="00B17F18">
        <w:rPr>
          <w:rFonts w:ascii="Times New Roman" w:eastAsia="Times New Roman" w:hAnsi="Times New Roman" w:cs="Times New Roman"/>
          <w:sz w:val="24"/>
          <w:szCs w:val="24"/>
          <w:lang w:val="en-US"/>
        </w:rPr>
        <w:t xml:space="preserve">that increasing vaccination coverage as well as </w:t>
      </w:r>
      <w:r w:rsidR="00196397" w:rsidRPr="00B17F18">
        <w:rPr>
          <w:rFonts w:ascii="Times New Roman" w:eastAsia="Times New Roman" w:hAnsi="Times New Roman" w:cs="Times New Roman"/>
          <w:sz w:val="24"/>
          <w:szCs w:val="24"/>
          <w:lang w:val="en-US"/>
        </w:rPr>
        <w:t>deploying the</w:t>
      </w:r>
      <w:r w:rsidR="00E47CCC" w:rsidRPr="00B17F18">
        <w:rPr>
          <w:rFonts w:ascii="Times New Roman" w:eastAsia="Times New Roman" w:hAnsi="Times New Roman" w:cs="Times New Roman"/>
          <w:sz w:val="24"/>
          <w:szCs w:val="24"/>
          <w:lang w:val="en-US"/>
        </w:rPr>
        <w:t xml:space="preserve"> </w:t>
      </w:r>
      <w:r w:rsidRPr="00B17F18">
        <w:rPr>
          <w:rFonts w:ascii="Times New Roman" w:eastAsia="Times New Roman" w:hAnsi="Times New Roman" w:cs="Times New Roman"/>
          <w:sz w:val="24"/>
          <w:szCs w:val="24"/>
          <w:lang w:val="en-US"/>
        </w:rPr>
        <w:t>mandatory law of taking at least one maternal tetanus dose can save infant</w:t>
      </w:r>
      <w:r w:rsidR="00E70285" w:rsidRPr="00B17F18">
        <w:rPr>
          <w:rFonts w:ascii="Times New Roman" w:eastAsia="Times New Roman" w:hAnsi="Times New Roman" w:cs="Times New Roman"/>
          <w:sz w:val="24"/>
          <w:szCs w:val="24"/>
          <w:lang w:val="en-US"/>
        </w:rPr>
        <w:t>s</w:t>
      </w:r>
      <w:r w:rsidRPr="00B17F18">
        <w:rPr>
          <w:rFonts w:ascii="Times New Roman" w:eastAsia="Times New Roman" w:hAnsi="Times New Roman" w:cs="Times New Roman"/>
          <w:sz w:val="24"/>
          <w:szCs w:val="24"/>
          <w:lang w:val="en-US"/>
        </w:rPr>
        <w:t xml:space="preserve"> </w:t>
      </w:r>
      <w:r w:rsidR="00E70285" w:rsidRPr="00B17F18">
        <w:rPr>
          <w:rFonts w:ascii="Times New Roman" w:eastAsia="Times New Roman" w:hAnsi="Times New Roman" w:cs="Times New Roman"/>
          <w:sz w:val="24"/>
          <w:szCs w:val="24"/>
          <w:lang w:val="en-US"/>
        </w:rPr>
        <w:t>in</w:t>
      </w:r>
      <w:r w:rsidRPr="00B17F18">
        <w:rPr>
          <w:rFonts w:ascii="Times New Roman" w:eastAsia="Times New Roman" w:hAnsi="Times New Roman" w:cs="Times New Roman"/>
          <w:sz w:val="24"/>
          <w:szCs w:val="24"/>
          <w:lang w:val="en-US"/>
        </w:rPr>
        <w:t xml:space="preserve"> great number</w:t>
      </w:r>
      <w:r w:rsidR="001D6DA6" w:rsidRPr="00B17F18">
        <w:rPr>
          <w:rFonts w:ascii="Times New Roman" w:eastAsia="Times New Roman" w:hAnsi="Times New Roman" w:cs="Times New Roman"/>
          <w:sz w:val="24"/>
          <w:szCs w:val="24"/>
          <w:lang w:val="en-US"/>
        </w:rPr>
        <w:t>s</w:t>
      </w:r>
      <w:r w:rsidRPr="00B17F18">
        <w:rPr>
          <w:rFonts w:ascii="Times New Roman" w:eastAsia="Times New Roman" w:hAnsi="Times New Roman" w:cs="Times New Roman"/>
          <w:sz w:val="24"/>
          <w:szCs w:val="24"/>
          <w:lang w:val="en-US"/>
        </w:rPr>
        <w:t xml:space="preserve">. </w:t>
      </w:r>
      <w:r w:rsidR="00694284" w:rsidRPr="00B17F18">
        <w:rPr>
          <w:rFonts w:ascii="Times New Roman" w:eastAsia="Times New Roman" w:hAnsi="Times New Roman" w:cs="Times New Roman"/>
          <w:sz w:val="24"/>
          <w:szCs w:val="24"/>
          <w:lang w:val="en-US" w:bidi="ar-SA"/>
        </w:rPr>
        <w:t>Additional investigation is required to determine the pattern of declining infant mortality in Bangladesh following vaccination against maternal tetanus toxoid since there is no evidence related to this.</w:t>
      </w:r>
      <w:r w:rsidR="00694284" w:rsidRPr="00B17F18">
        <w:rPr>
          <w:rFonts w:ascii="Times New Roman" w:eastAsia="Times New Roman" w:hAnsi="Times New Roman" w:cs="Times New Roman"/>
          <w:sz w:val="24"/>
          <w:szCs w:val="24"/>
          <w:lang w:val="en-US"/>
        </w:rPr>
        <w:t xml:space="preserve"> </w:t>
      </w:r>
      <w:r w:rsidR="00E47CCC" w:rsidRPr="00B17F18">
        <w:rPr>
          <w:rFonts w:ascii="Times New Roman" w:eastAsia="Times New Roman" w:hAnsi="Times New Roman" w:cs="Times New Roman"/>
          <w:sz w:val="24"/>
          <w:szCs w:val="24"/>
          <w:lang w:val="en-US"/>
        </w:rPr>
        <w:t>Furthermore</w:t>
      </w:r>
      <w:r w:rsidRPr="00B17F18">
        <w:rPr>
          <w:rFonts w:ascii="Times New Roman" w:eastAsia="Times New Roman" w:hAnsi="Times New Roman" w:cs="Times New Roman"/>
          <w:sz w:val="24"/>
          <w:szCs w:val="24"/>
          <w:lang w:val="en-US"/>
        </w:rPr>
        <w:t>,</w:t>
      </w:r>
      <w:r w:rsidR="003D0E75" w:rsidRPr="00B17F18">
        <w:t xml:space="preserve"> </w:t>
      </w:r>
      <w:r w:rsidR="003D0E75" w:rsidRPr="00B17F18">
        <w:rPr>
          <w:rFonts w:ascii="Times New Roman" w:eastAsia="Times New Roman" w:hAnsi="Times New Roman" w:cs="Times New Roman"/>
          <w:sz w:val="24"/>
          <w:szCs w:val="24"/>
          <w:lang w:val="en-US"/>
        </w:rPr>
        <w:t>Women with higher education levels, those in the wealthiest quintile, and those with greater parity were all significantly linked to reduced odds of newborn mortality</w:t>
      </w:r>
      <w:r w:rsidRPr="00B17F18">
        <w:rPr>
          <w:rFonts w:ascii="Times New Roman" w:eastAsia="Times New Roman" w:hAnsi="Times New Roman" w:cs="Times New Roman"/>
          <w:sz w:val="24"/>
          <w:szCs w:val="24"/>
          <w:lang w:val="en-US"/>
        </w:rPr>
        <w:t>. To decrease neonatal death for the betterment of a country like Bangladesh, we advise taking help from the government and other organizations in conducting immunization campaigns, increas</w:t>
      </w:r>
      <w:r w:rsidR="00C96293" w:rsidRPr="00B17F18">
        <w:rPr>
          <w:rFonts w:ascii="Times New Roman" w:eastAsia="Times New Roman" w:hAnsi="Times New Roman" w:cs="Times New Roman"/>
          <w:sz w:val="24"/>
          <w:szCs w:val="24"/>
          <w:lang w:val="en-US"/>
        </w:rPr>
        <w:t>ing</w:t>
      </w:r>
      <w:r w:rsidRPr="00B17F18">
        <w:rPr>
          <w:rFonts w:ascii="Times New Roman" w:eastAsia="Times New Roman" w:hAnsi="Times New Roman" w:cs="Times New Roman"/>
          <w:sz w:val="24"/>
          <w:szCs w:val="24"/>
          <w:lang w:val="en-US"/>
        </w:rPr>
        <w:t xml:space="preserve"> vaccination coverage, and improving self-care through proper education and awareness.</w:t>
      </w:r>
    </w:p>
    <w:p w14:paraId="1A599A6F" w14:textId="4F2F3A2C" w:rsidR="00DB6DA9" w:rsidRDefault="00DB6D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952D27" w14:textId="77777777" w:rsidR="00BD6313" w:rsidRPr="00B17F18" w:rsidRDefault="00BD6313" w:rsidP="00BD6313">
      <w:pPr>
        <w:spacing w:line="360" w:lineRule="auto"/>
        <w:jc w:val="both"/>
        <w:rPr>
          <w:rFonts w:ascii="Times New Roman" w:hAnsi="Times New Roman" w:cs="Times New Roman"/>
          <w:b/>
          <w:i/>
          <w:iCs/>
          <w:sz w:val="24"/>
          <w:szCs w:val="24"/>
        </w:rPr>
      </w:pPr>
      <w:r w:rsidRPr="00B17F18">
        <w:rPr>
          <w:rFonts w:ascii="Times New Roman" w:hAnsi="Times New Roman" w:cs="Times New Roman"/>
          <w:b/>
          <w:i/>
          <w:iCs/>
          <w:sz w:val="24"/>
          <w:szCs w:val="24"/>
        </w:rPr>
        <w:lastRenderedPageBreak/>
        <w:t>Acknowledgments</w:t>
      </w:r>
    </w:p>
    <w:p w14:paraId="4EF1FAE6" w14:textId="77777777" w:rsidR="00BD6313" w:rsidRPr="00B17F18" w:rsidRDefault="00BD6313" w:rsidP="00BD6313">
      <w:pPr>
        <w:spacing w:line="360" w:lineRule="auto"/>
        <w:jc w:val="both"/>
        <w:rPr>
          <w:rFonts w:ascii="Times New Roman" w:hAnsi="Times New Roman" w:cs="Times New Roman"/>
          <w:sz w:val="24"/>
          <w:szCs w:val="24"/>
        </w:rPr>
      </w:pPr>
      <w:r w:rsidRPr="00B17F18">
        <w:rPr>
          <w:rFonts w:ascii="Times New Roman" w:hAnsi="Times New Roman" w:cs="Times New Roman"/>
          <w:sz w:val="24"/>
          <w:szCs w:val="24"/>
        </w:rPr>
        <w:t>We acknowledge UNICEF and the Bangladesh Bureau of Statistics for allowing us to use the data.</w:t>
      </w:r>
    </w:p>
    <w:p w14:paraId="51B05B8A" w14:textId="4ED54DE5" w:rsidR="00BD6313" w:rsidRPr="00B17F18" w:rsidRDefault="00BD6313" w:rsidP="005D20B0">
      <w:pPr>
        <w:spacing w:line="480" w:lineRule="auto"/>
        <w:jc w:val="both"/>
        <w:rPr>
          <w:rFonts w:ascii="Times New Roman" w:eastAsia="Times New Roman" w:hAnsi="Times New Roman" w:cs="Times New Roman"/>
          <w:sz w:val="24"/>
          <w:szCs w:val="24"/>
        </w:rPr>
        <w:sectPr w:rsidR="00BD6313" w:rsidRPr="00B17F18" w:rsidSect="00022BBD">
          <w:pgSz w:w="12240" w:h="15840"/>
          <w:pgMar w:top="1440" w:right="907" w:bottom="1440" w:left="994" w:header="720" w:footer="720" w:gutter="0"/>
          <w:lnNumType w:countBy="1" w:restart="continuous"/>
          <w:cols w:space="720"/>
          <w:docGrid w:linePitch="299"/>
        </w:sectPr>
      </w:pPr>
    </w:p>
    <w:p w14:paraId="75B48C7B" w14:textId="77777777" w:rsidR="005D20B0" w:rsidRPr="00B17F18" w:rsidRDefault="005D20B0" w:rsidP="005D20B0">
      <w:pPr>
        <w:spacing w:line="240" w:lineRule="auto"/>
        <w:rPr>
          <w:rFonts w:ascii="Times New Roman" w:eastAsia="Times New Roman" w:hAnsi="Times New Roman" w:cs="Times New Roman"/>
          <w:b/>
          <w:sz w:val="36"/>
          <w:szCs w:val="36"/>
        </w:rPr>
      </w:pPr>
      <w:bookmarkStart w:id="13" w:name="_heading=h.4d34og8" w:colFirst="0" w:colLast="0"/>
      <w:bookmarkEnd w:id="13"/>
      <w:r w:rsidRPr="00B17F18">
        <w:rPr>
          <w:rFonts w:ascii="Times New Roman" w:eastAsia="Times New Roman" w:hAnsi="Times New Roman" w:cs="Times New Roman"/>
          <w:b/>
          <w:sz w:val="36"/>
          <w:szCs w:val="36"/>
        </w:rPr>
        <w:lastRenderedPageBreak/>
        <w:t>References</w:t>
      </w:r>
    </w:p>
    <w:p w14:paraId="350A7F3A" w14:textId="77777777" w:rsidR="00CE0C39" w:rsidRPr="00B17F18" w:rsidRDefault="00CE0C39" w:rsidP="005D20B0">
      <w:pPr>
        <w:spacing w:line="240" w:lineRule="auto"/>
        <w:rPr>
          <w:rFonts w:ascii="Times New Roman" w:eastAsia="Times New Roman" w:hAnsi="Times New Roman" w:cs="Times New Roman"/>
          <w:b/>
          <w:sz w:val="36"/>
          <w:szCs w:val="36"/>
        </w:rPr>
      </w:pPr>
    </w:p>
    <w:bookmarkStart w:id="14" w:name="_heading=h.2s8eyo1" w:colFirst="0" w:colLast="0" w:displacedByCustomXml="next"/>
    <w:bookmarkEnd w:id="14" w:displacedByCustomXml="next"/>
    <w:sdt>
      <w:sdtPr>
        <w:rPr>
          <w:rFonts w:ascii="Times New Roman" w:eastAsia="Times New Roman" w:hAnsi="Times New Roman" w:cs="Times New Roman"/>
          <w:sz w:val="24"/>
          <w:szCs w:val="24"/>
        </w:rPr>
        <w:tag w:val="MENDELEY_BIBLIOGRAPHY"/>
        <w:id w:val="231276410"/>
        <w:placeholder>
          <w:docPart w:val="DefaultPlaceholder_-1854013440"/>
        </w:placeholder>
      </w:sdtPr>
      <w:sdtContent>
        <w:p w14:paraId="77A86D0D" w14:textId="77777777" w:rsidR="00775840" w:rsidRDefault="00775840">
          <w:pPr>
            <w:autoSpaceDE w:val="0"/>
            <w:autoSpaceDN w:val="0"/>
            <w:ind w:hanging="640"/>
            <w:divId w:val="791822312"/>
            <w:rPr>
              <w:rFonts w:eastAsia="Times New Roman"/>
              <w:sz w:val="24"/>
              <w:szCs w:val="24"/>
            </w:rPr>
          </w:pPr>
          <w:r>
            <w:rPr>
              <w:rFonts w:eastAsia="Times New Roman"/>
            </w:rPr>
            <w:t>1.</w:t>
          </w:r>
          <w:r>
            <w:rPr>
              <w:rFonts w:eastAsia="Times New Roman"/>
            </w:rPr>
            <w:tab/>
            <w:t>Edmondson RS, Flowers MW. Intensive care in tetanus: management, complications, and mortality in 100 cases. BMJ [Internet]. 1979 May 26;1(6175):1401–4. Available from: https://www.bmj.com/lookup/doi/10.1136/bmj.1.6175.1401</w:t>
          </w:r>
        </w:p>
        <w:p w14:paraId="136C894E" w14:textId="77777777" w:rsidR="00775840" w:rsidRDefault="00775840">
          <w:pPr>
            <w:autoSpaceDE w:val="0"/>
            <w:autoSpaceDN w:val="0"/>
            <w:ind w:hanging="640"/>
            <w:divId w:val="534536270"/>
            <w:rPr>
              <w:rFonts w:eastAsia="Times New Roman"/>
            </w:rPr>
          </w:pPr>
          <w:r>
            <w:rPr>
              <w:rFonts w:eastAsia="Times New Roman"/>
            </w:rPr>
            <w:t>2.</w:t>
          </w:r>
          <w:r>
            <w:rPr>
              <w:rFonts w:eastAsia="Times New Roman"/>
            </w:rPr>
            <w:tab/>
            <w:t xml:space="preserve">Sievert DM, </w:t>
          </w:r>
          <w:proofErr w:type="spellStart"/>
          <w:r>
            <w:rPr>
              <w:rFonts w:eastAsia="Times New Roman"/>
            </w:rPr>
            <w:t>Rudrik</w:t>
          </w:r>
          <w:proofErr w:type="spellEnd"/>
          <w:r>
            <w:rPr>
              <w:rFonts w:eastAsia="Times New Roman"/>
            </w:rPr>
            <w:t xml:space="preserve"> JT, Patel JB, McDonald LC, Wilkins MJ, Hageman JC. Vancomycin-resistant Staphylococcus aureus in the United States, 2002-2006. Clin Infect Dis. 2008 Mar 1;46(5):668–74. </w:t>
          </w:r>
        </w:p>
        <w:p w14:paraId="45DC394C" w14:textId="77777777" w:rsidR="00775840" w:rsidRDefault="00775840">
          <w:pPr>
            <w:autoSpaceDE w:val="0"/>
            <w:autoSpaceDN w:val="0"/>
            <w:ind w:hanging="640"/>
            <w:divId w:val="1776360954"/>
            <w:rPr>
              <w:rFonts w:eastAsia="Times New Roman"/>
            </w:rPr>
          </w:pPr>
          <w:r>
            <w:rPr>
              <w:rFonts w:eastAsia="Times New Roman"/>
            </w:rPr>
            <w:t>3.</w:t>
          </w:r>
          <w:r>
            <w:rPr>
              <w:rFonts w:eastAsia="Times New Roman"/>
            </w:rPr>
            <w:tab/>
            <w:t xml:space="preserve">Thwaites CL, Beeching NJ, Newton CR. Maternal and neonatal tetanus. The Lancet. 2015 Jan;385(9965):362–70. </w:t>
          </w:r>
        </w:p>
        <w:p w14:paraId="2C8EE8C9" w14:textId="77777777" w:rsidR="00775840" w:rsidRDefault="00775840">
          <w:pPr>
            <w:autoSpaceDE w:val="0"/>
            <w:autoSpaceDN w:val="0"/>
            <w:ind w:hanging="640"/>
            <w:divId w:val="853298712"/>
            <w:rPr>
              <w:rFonts w:eastAsia="Times New Roman"/>
            </w:rPr>
          </w:pPr>
          <w:r>
            <w:rPr>
              <w:rFonts w:eastAsia="Times New Roman"/>
            </w:rPr>
            <w:t>4.</w:t>
          </w:r>
          <w:r>
            <w:rPr>
              <w:rFonts w:eastAsia="Times New Roman"/>
            </w:rPr>
            <w:tab/>
            <w:t xml:space="preserve">Wilkins CA, Richter MB, Hobbs WB, Whitcomb M, Bergh N, Carstens J. Occurrence of Clostridium tetani in soil and horses. S </w:t>
          </w:r>
          <w:proofErr w:type="spellStart"/>
          <w:r>
            <w:rPr>
              <w:rFonts w:eastAsia="Times New Roman"/>
            </w:rPr>
            <w:t>Afr</w:t>
          </w:r>
          <w:proofErr w:type="spellEnd"/>
          <w:r>
            <w:rPr>
              <w:rFonts w:eastAsia="Times New Roman"/>
            </w:rPr>
            <w:t xml:space="preserve"> Med J. 1988 Jun 18;73(12):718–20. </w:t>
          </w:r>
        </w:p>
        <w:p w14:paraId="01852823" w14:textId="77777777" w:rsidR="00775840" w:rsidRDefault="00775840">
          <w:pPr>
            <w:autoSpaceDE w:val="0"/>
            <w:autoSpaceDN w:val="0"/>
            <w:ind w:hanging="640"/>
            <w:divId w:val="353698178"/>
            <w:rPr>
              <w:rFonts w:eastAsia="Times New Roman"/>
            </w:rPr>
          </w:pPr>
          <w:r>
            <w:rPr>
              <w:rFonts w:eastAsia="Times New Roman"/>
            </w:rPr>
            <w:t>5.</w:t>
          </w:r>
          <w:r>
            <w:rPr>
              <w:rFonts w:eastAsia="Times New Roman"/>
            </w:rPr>
            <w:tab/>
            <w:t xml:space="preserve">Khan MAS, Hasan MJ, Rashid MU, Kha Sagar S, Khan S, Zaman S, et al. Factors associated with in-hospital mortality of adult tetanus patients-a multicenter study from Bangladesh.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2022 Mar;16(3</w:t>
          </w:r>
          <w:proofErr w:type="gramStart"/>
          <w:r>
            <w:rPr>
              <w:rFonts w:eastAsia="Times New Roman"/>
            </w:rPr>
            <w:t>):e</w:t>
          </w:r>
          <w:proofErr w:type="gramEnd"/>
          <w:r>
            <w:rPr>
              <w:rFonts w:eastAsia="Times New Roman"/>
            </w:rPr>
            <w:t xml:space="preserve">0010235. </w:t>
          </w:r>
        </w:p>
        <w:p w14:paraId="6C617445" w14:textId="77777777" w:rsidR="00775840" w:rsidRDefault="00775840">
          <w:pPr>
            <w:autoSpaceDE w:val="0"/>
            <w:autoSpaceDN w:val="0"/>
            <w:ind w:hanging="640"/>
            <w:divId w:val="1129012921"/>
            <w:rPr>
              <w:rFonts w:eastAsia="Times New Roman"/>
            </w:rPr>
          </w:pPr>
          <w:r>
            <w:rPr>
              <w:rFonts w:eastAsia="Times New Roman"/>
            </w:rPr>
            <w:t>6.</w:t>
          </w:r>
          <w:r>
            <w:rPr>
              <w:rFonts w:eastAsia="Times New Roman"/>
            </w:rPr>
            <w:tab/>
            <w:t xml:space="preserve">Cook TM, Protheroe RT, Handel JM. Tetanus: a review of the literature. Br J </w:t>
          </w:r>
          <w:proofErr w:type="spellStart"/>
          <w:r>
            <w:rPr>
              <w:rFonts w:eastAsia="Times New Roman"/>
            </w:rPr>
            <w:t>Anaesth</w:t>
          </w:r>
          <w:proofErr w:type="spellEnd"/>
          <w:r>
            <w:rPr>
              <w:rFonts w:eastAsia="Times New Roman"/>
            </w:rPr>
            <w:t xml:space="preserve">. 2001 Sep;87(3):477–87. </w:t>
          </w:r>
        </w:p>
        <w:p w14:paraId="71B665B0" w14:textId="77777777" w:rsidR="00775840" w:rsidRDefault="00775840">
          <w:pPr>
            <w:autoSpaceDE w:val="0"/>
            <w:autoSpaceDN w:val="0"/>
            <w:ind w:hanging="640"/>
            <w:divId w:val="1019353265"/>
            <w:rPr>
              <w:rFonts w:eastAsia="Times New Roman"/>
            </w:rPr>
          </w:pPr>
          <w:r>
            <w:rPr>
              <w:rFonts w:eastAsia="Times New Roman"/>
            </w:rPr>
            <w:t>7.</w:t>
          </w:r>
          <w:r>
            <w:rPr>
              <w:rFonts w:eastAsia="Times New Roman"/>
            </w:rPr>
            <w:tab/>
            <w:t>Tetanus vaccines: WHO position paper – February 2017 [Internet]. [cited 2024 Jun 22]. Available from: https://fctc.who.int/publications/i/item/tetanus-vaccines-who-position-paper-february-2017</w:t>
          </w:r>
        </w:p>
        <w:p w14:paraId="7D680898" w14:textId="77777777" w:rsidR="00775840" w:rsidRDefault="00775840">
          <w:pPr>
            <w:autoSpaceDE w:val="0"/>
            <w:autoSpaceDN w:val="0"/>
            <w:ind w:hanging="640"/>
            <w:divId w:val="1905136783"/>
            <w:rPr>
              <w:rFonts w:eastAsia="Times New Roman"/>
            </w:rPr>
          </w:pPr>
          <w:r>
            <w:rPr>
              <w:rFonts w:eastAsia="Times New Roman"/>
            </w:rPr>
            <w:t>8.</w:t>
          </w:r>
          <w:r>
            <w:rPr>
              <w:rFonts w:eastAsia="Times New Roman"/>
            </w:rPr>
            <w:tab/>
            <w:t xml:space="preserve">Goldenberg RL, McClure EM. Maternal, fetal and neonatal mortality: lessons learned from historical changes in high income countries and their potential application to low-income countries. Matern Health </w:t>
          </w:r>
          <w:proofErr w:type="spellStart"/>
          <w:r>
            <w:rPr>
              <w:rFonts w:eastAsia="Times New Roman"/>
            </w:rPr>
            <w:t>Neonatol</w:t>
          </w:r>
          <w:proofErr w:type="spellEnd"/>
          <w:r>
            <w:rPr>
              <w:rFonts w:eastAsia="Times New Roman"/>
            </w:rPr>
            <w:t xml:space="preserve"> </w:t>
          </w:r>
          <w:proofErr w:type="spellStart"/>
          <w:r>
            <w:rPr>
              <w:rFonts w:eastAsia="Times New Roman"/>
            </w:rPr>
            <w:t>Perinatol</w:t>
          </w:r>
          <w:proofErr w:type="spellEnd"/>
          <w:r>
            <w:rPr>
              <w:rFonts w:eastAsia="Times New Roman"/>
            </w:rPr>
            <w:t xml:space="preserve">. </w:t>
          </w:r>
          <w:proofErr w:type="gramStart"/>
          <w:r>
            <w:rPr>
              <w:rFonts w:eastAsia="Times New Roman"/>
            </w:rPr>
            <w:t>2015;1:3</w:t>
          </w:r>
          <w:proofErr w:type="gramEnd"/>
          <w:r>
            <w:rPr>
              <w:rFonts w:eastAsia="Times New Roman"/>
            </w:rPr>
            <w:t xml:space="preserve">. </w:t>
          </w:r>
        </w:p>
        <w:p w14:paraId="1B1EB292" w14:textId="77777777" w:rsidR="00775840" w:rsidRDefault="00775840">
          <w:pPr>
            <w:autoSpaceDE w:val="0"/>
            <w:autoSpaceDN w:val="0"/>
            <w:ind w:hanging="640"/>
            <w:divId w:val="1736731931"/>
            <w:rPr>
              <w:rFonts w:eastAsia="Times New Roman"/>
            </w:rPr>
          </w:pPr>
          <w:r>
            <w:rPr>
              <w:rFonts w:eastAsia="Times New Roman"/>
            </w:rPr>
            <w:t>9.</w:t>
          </w:r>
          <w:r>
            <w:rPr>
              <w:rFonts w:eastAsia="Times New Roman"/>
            </w:rPr>
            <w:tab/>
          </w:r>
          <w:proofErr w:type="spellStart"/>
          <w:r>
            <w:rPr>
              <w:rFonts w:eastAsia="Times New Roman"/>
            </w:rPr>
            <w:t>Titaley</w:t>
          </w:r>
          <w:proofErr w:type="spellEnd"/>
          <w:r>
            <w:rPr>
              <w:rFonts w:eastAsia="Times New Roman"/>
            </w:rPr>
            <w:t xml:space="preserve"> CR, Dibley MJ, Agho K, Roberts CL, Hall J. Determinants of neonatal mortality in Indonesia. BMC Public Health. 2008 Jul </w:t>
          </w:r>
          <w:proofErr w:type="gramStart"/>
          <w:r>
            <w:rPr>
              <w:rFonts w:eastAsia="Times New Roman"/>
            </w:rPr>
            <w:t>9;8:232</w:t>
          </w:r>
          <w:proofErr w:type="gramEnd"/>
          <w:r>
            <w:rPr>
              <w:rFonts w:eastAsia="Times New Roman"/>
            </w:rPr>
            <w:t xml:space="preserve">. </w:t>
          </w:r>
        </w:p>
        <w:p w14:paraId="03B54E8E" w14:textId="77777777" w:rsidR="00775840" w:rsidRDefault="00775840">
          <w:pPr>
            <w:autoSpaceDE w:val="0"/>
            <w:autoSpaceDN w:val="0"/>
            <w:ind w:hanging="640"/>
            <w:divId w:val="926768366"/>
            <w:rPr>
              <w:rFonts w:eastAsia="Times New Roman"/>
            </w:rPr>
          </w:pPr>
          <w:r>
            <w:rPr>
              <w:rFonts w:eastAsia="Times New Roman"/>
            </w:rPr>
            <w:t>10.</w:t>
          </w:r>
          <w:r>
            <w:rPr>
              <w:rFonts w:eastAsia="Times New Roman"/>
            </w:rPr>
            <w:tab/>
          </w:r>
          <w:proofErr w:type="spellStart"/>
          <w:r>
            <w:rPr>
              <w:rFonts w:eastAsia="Times New Roman"/>
            </w:rPr>
            <w:t>Gelaw</w:t>
          </w:r>
          <w:proofErr w:type="spellEnd"/>
          <w:r>
            <w:rPr>
              <w:rFonts w:eastAsia="Times New Roman"/>
            </w:rPr>
            <w:t xml:space="preserve"> T, Ayalew S, </w:t>
          </w:r>
          <w:proofErr w:type="spellStart"/>
          <w:r>
            <w:rPr>
              <w:rFonts w:eastAsia="Times New Roman"/>
            </w:rPr>
            <w:t>eyene</w:t>
          </w:r>
          <w:proofErr w:type="spellEnd"/>
          <w:r>
            <w:rPr>
              <w:rFonts w:eastAsia="Times New Roman"/>
            </w:rPr>
            <w:t xml:space="preserve"> K. KNOWLEDGE AND UPTAKE OF TETANUS TOXOID VACCINE AND ASSOCIATED FACTORS AMONG REPRODUCTIVE AGE GROUP WOMEN IN HAYK TOWN SOUTH WOLLO, ETHIOPIA, CROSS-SECTIONAL STUDY. </w:t>
          </w:r>
          <w:proofErr w:type="spellStart"/>
          <w:r>
            <w:rPr>
              <w:rFonts w:eastAsia="Times New Roman"/>
            </w:rPr>
            <w:t>medRxiv</w:t>
          </w:r>
          <w:proofErr w:type="spellEnd"/>
          <w:r>
            <w:rPr>
              <w:rFonts w:eastAsia="Times New Roman"/>
            </w:rPr>
            <w:t xml:space="preserve"> [Internet]. 2022 Dec 21 [cited 2024 Jun 22];2022.12.20.22283731. Available from: https://www.medrxiv.org/content/10.1101/2022.12.20.22283731v1</w:t>
          </w:r>
        </w:p>
        <w:p w14:paraId="5D9343F3" w14:textId="77777777" w:rsidR="00775840" w:rsidRDefault="00775840">
          <w:pPr>
            <w:autoSpaceDE w:val="0"/>
            <w:autoSpaceDN w:val="0"/>
            <w:ind w:hanging="640"/>
            <w:divId w:val="1238638453"/>
            <w:rPr>
              <w:rFonts w:eastAsia="Times New Roman"/>
            </w:rPr>
          </w:pPr>
          <w:r>
            <w:rPr>
              <w:rFonts w:eastAsia="Times New Roman"/>
            </w:rPr>
            <w:t>11.</w:t>
          </w:r>
          <w:r>
            <w:rPr>
              <w:rFonts w:eastAsia="Times New Roman"/>
            </w:rPr>
            <w:tab/>
            <w:t xml:space="preserve">Waiswa P, Kallander K, Peterson S, Tomson G, </w:t>
          </w:r>
          <w:proofErr w:type="spellStart"/>
          <w:r>
            <w:rPr>
              <w:rFonts w:eastAsia="Times New Roman"/>
            </w:rPr>
            <w:t>Pariyo</w:t>
          </w:r>
          <w:proofErr w:type="spellEnd"/>
          <w:r>
            <w:rPr>
              <w:rFonts w:eastAsia="Times New Roman"/>
            </w:rPr>
            <w:t xml:space="preserve"> GW. Using the three delays model to understand why newborn babies die in eastern Uganda. Trop Med Int Health. 2010 Aug;15(8):964–72. </w:t>
          </w:r>
        </w:p>
        <w:p w14:paraId="75A29B1D" w14:textId="77777777" w:rsidR="00775840" w:rsidRDefault="00775840">
          <w:pPr>
            <w:autoSpaceDE w:val="0"/>
            <w:autoSpaceDN w:val="0"/>
            <w:ind w:hanging="640"/>
            <w:divId w:val="159082849"/>
            <w:rPr>
              <w:rFonts w:eastAsia="Times New Roman"/>
            </w:rPr>
          </w:pPr>
          <w:r>
            <w:rPr>
              <w:rFonts w:eastAsia="Times New Roman"/>
            </w:rPr>
            <w:t>12.</w:t>
          </w:r>
          <w:r>
            <w:rPr>
              <w:rFonts w:eastAsia="Times New Roman"/>
            </w:rPr>
            <w:tab/>
            <w:t xml:space="preserve">Njuguna HN, Yusuf N, Raza AA, Ahmed B, Tohme RA. Progress Toward Maternal and Neonatal Tetanus Elimination - Worldwide, 2000-2018. MMWR </w:t>
          </w:r>
          <w:proofErr w:type="spellStart"/>
          <w:r>
            <w:rPr>
              <w:rFonts w:eastAsia="Times New Roman"/>
            </w:rPr>
            <w:t>Morb</w:t>
          </w:r>
          <w:proofErr w:type="spellEnd"/>
          <w:r>
            <w:rPr>
              <w:rFonts w:eastAsia="Times New Roman"/>
            </w:rPr>
            <w:t xml:space="preserve"> Mortal </w:t>
          </w:r>
          <w:proofErr w:type="spellStart"/>
          <w:r>
            <w:rPr>
              <w:rFonts w:eastAsia="Times New Roman"/>
            </w:rPr>
            <w:t>Wkly</w:t>
          </w:r>
          <w:proofErr w:type="spellEnd"/>
          <w:r>
            <w:rPr>
              <w:rFonts w:eastAsia="Times New Roman"/>
            </w:rPr>
            <w:t xml:space="preserve"> Rep. 2020 May 1;69(17):515–20. </w:t>
          </w:r>
        </w:p>
        <w:p w14:paraId="7A259F91" w14:textId="77777777" w:rsidR="00775840" w:rsidRDefault="00775840">
          <w:pPr>
            <w:autoSpaceDE w:val="0"/>
            <w:autoSpaceDN w:val="0"/>
            <w:ind w:hanging="640"/>
            <w:divId w:val="1098138442"/>
            <w:rPr>
              <w:rFonts w:eastAsia="Times New Roman"/>
            </w:rPr>
          </w:pPr>
          <w:r>
            <w:rPr>
              <w:rFonts w:eastAsia="Times New Roman"/>
            </w:rPr>
            <w:t>13.</w:t>
          </w:r>
          <w:r>
            <w:rPr>
              <w:rFonts w:eastAsia="Times New Roman"/>
            </w:rPr>
            <w:tab/>
            <w:t>Eliminating a silent killer — maternal and neonatal tetanus | UNICEF [Internet]. [cited 2024 Jun 22]. Available from: https://www.unicef.org/blog/eliminating-silent-killer-maternal-neonatal-tetanus</w:t>
          </w:r>
        </w:p>
        <w:p w14:paraId="10677D95" w14:textId="77777777" w:rsidR="00775840" w:rsidRDefault="00775840">
          <w:pPr>
            <w:autoSpaceDE w:val="0"/>
            <w:autoSpaceDN w:val="0"/>
            <w:ind w:hanging="640"/>
            <w:divId w:val="2029866788"/>
            <w:rPr>
              <w:rFonts w:eastAsia="Times New Roman"/>
            </w:rPr>
          </w:pPr>
          <w:r>
            <w:rPr>
              <w:rFonts w:eastAsia="Times New Roman"/>
            </w:rPr>
            <w:t>14.</w:t>
          </w:r>
          <w:r>
            <w:rPr>
              <w:rFonts w:eastAsia="Times New Roman"/>
            </w:rPr>
            <w:tab/>
            <w:t>Dhaka A. BANGLADESH DEMOGRAPHIC AND HEALTH SURVEY 2014 National Institute of Population Research and Training Ministry of Health and Family Welfare Dhaka, Bangladesh [Internet]. 2016 [cited 2024 Jul 29]. Available from: www.mitra.bd.com.</w:t>
          </w:r>
        </w:p>
        <w:p w14:paraId="6D497300" w14:textId="77777777" w:rsidR="00775840" w:rsidRDefault="00775840">
          <w:pPr>
            <w:autoSpaceDE w:val="0"/>
            <w:autoSpaceDN w:val="0"/>
            <w:ind w:hanging="640"/>
            <w:divId w:val="485703836"/>
            <w:rPr>
              <w:rFonts w:eastAsia="Times New Roman"/>
            </w:rPr>
          </w:pPr>
          <w:r>
            <w:rPr>
              <w:rFonts w:eastAsia="Times New Roman"/>
            </w:rPr>
            <w:t>15.</w:t>
          </w:r>
          <w:r>
            <w:rPr>
              <w:rFonts w:eastAsia="Times New Roman"/>
            </w:rPr>
            <w:tab/>
            <w:t>NIPORT NI of PR and T, Welfare M of H and F, ICF. Bangladesh Demographic and Health Survey 2017-18 [Internet]. 2020 [cited 2024 Aug 7]. Available from: https://dhsprogram.com/publications/publication-FR344-DHS-Final-Reports.cfm</w:t>
          </w:r>
        </w:p>
        <w:p w14:paraId="35CDB7D8" w14:textId="77777777" w:rsidR="00775840" w:rsidRDefault="00775840">
          <w:pPr>
            <w:autoSpaceDE w:val="0"/>
            <w:autoSpaceDN w:val="0"/>
            <w:ind w:hanging="640"/>
            <w:divId w:val="222375097"/>
            <w:rPr>
              <w:rFonts w:eastAsia="Times New Roman"/>
            </w:rPr>
          </w:pPr>
          <w:r>
            <w:rPr>
              <w:rFonts w:eastAsia="Times New Roman"/>
            </w:rPr>
            <w:lastRenderedPageBreak/>
            <w:t>16.</w:t>
          </w:r>
          <w:r>
            <w:rPr>
              <w:rFonts w:eastAsia="Times New Roman"/>
            </w:rPr>
            <w:tab/>
            <w:t>McAllister DA, Liu L, Shi T, Chu Y, Reed C, Burrows J, et al. Global, regional, and national estimates of pneumonia morbidity and mortality in children younger than 5 years between 2000 and 2015: a systematic analysis. Lancet Glob Health [Internet]. 2019 Jan 1 [cited 2024 Aug 7];7(1</w:t>
          </w:r>
          <w:proofErr w:type="gramStart"/>
          <w:r>
            <w:rPr>
              <w:rFonts w:eastAsia="Times New Roman"/>
            </w:rPr>
            <w:t>):e</w:t>
          </w:r>
          <w:proofErr w:type="gramEnd"/>
          <w:r>
            <w:rPr>
              <w:rFonts w:eastAsia="Times New Roman"/>
            </w:rPr>
            <w:t>47–57. Available from: https://linkinghub.elsevier.com/retrieve/pii/S2214109X1830408X</w:t>
          </w:r>
        </w:p>
        <w:p w14:paraId="3012A23A" w14:textId="77777777" w:rsidR="00775840" w:rsidRDefault="00775840">
          <w:pPr>
            <w:autoSpaceDE w:val="0"/>
            <w:autoSpaceDN w:val="0"/>
            <w:ind w:hanging="640"/>
            <w:divId w:val="1717662034"/>
            <w:rPr>
              <w:rFonts w:eastAsia="Times New Roman"/>
            </w:rPr>
          </w:pPr>
          <w:r>
            <w:rPr>
              <w:rFonts w:eastAsia="Times New Roman"/>
            </w:rPr>
            <w:t>17.</w:t>
          </w:r>
          <w:r>
            <w:rPr>
              <w:rFonts w:eastAsia="Times New Roman"/>
            </w:rPr>
            <w:tab/>
            <w:t>Lawn JE, Cousens S, Zupan J. 4 million neonatal deaths: when? Where? Why? Lancet [Internet]. 2005 Mar 5 [cited 2024 Aug 7];365(9462):891–900. Available from: https://pubmed.ncbi.nlm.nih.gov/15752534/</w:t>
          </w:r>
        </w:p>
        <w:p w14:paraId="55E64CDB" w14:textId="77777777" w:rsidR="00775840" w:rsidRDefault="00775840">
          <w:pPr>
            <w:autoSpaceDE w:val="0"/>
            <w:autoSpaceDN w:val="0"/>
            <w:ind w:hanging="640"/>
            <w:divId w:val="1147433171"/>
            <w:rPr>
              <w:rFonts w:eastAsia="Times New Roman"/>
            </w:rPr>
          </w:pPr>
          <w:r>
            <w:rPr>
              <w:rFonts w:eastAsia="Times New Roman"/>
            </w:rPr>
            <w:t>18.</w:t>
          </w:r>
          <w:r>
            <w:rPr>
              <w:rFonts w:eastAsia="Times New Roman"/>
            </w:rPr>
            <w:tab/>
            <w:t>The World Health Report 2005: Make Every Mother and Child Count - World Health Organization - Google Books [Internet]. [cited 2024 Aug 7]. Available from: https://books.google.com.bd/books?hl=en&amp;lr=&amp;id=4Fw0DgAAQBAJ&amp;oi=fnd&amp;pg=PR3&amp;ots=5NqX5YVf-p&amp;sig=b478n48d-bN9rsMaO7A2FfFFddU&amp;redir_esc=y#v=onepage&amp;q&amp;f=false</w:t>
          </w:r>
        </w:p>
        <w:p w14:paraId="7F1F59D4" w14:textId="77777777" w:rsidR="00775840" w:rsidRDefault="00775840">
          <w:pPr>
            <w:autoSpaceDE w:val="0"/>
            <w:autoSpaceDN w:val="0"/>
            <w:ind w:hanging="640"/>
            <w:divId w:val="1052998286"/>
            <w:rPr>
              <w:rFonts w:eastAsia="Times New Roman"/>
            </w:rPr>
          </w:pPr>
          <w:r>
            <w:rPr>
              <w:rFonts w:eastAsia="Times New Roman"/>
            </w:rPr>
            <w:t>19.</w:t>
          </w:r>
          <w:r>
            <w:rPr>
              <w:rFonts w:eastAsia="Times New Roman"/>
            </w:rPr>
            <w:tab/>
            <w:t>Bryce J, Boschi-Pinto C, Shibuya K, Black RE. WHO estimates of the causes of death in children. Lancet [Internet]. 2005 Mar 26 [cited 2024 Aug 7];365(9465):1147–52. Available from: https://pubmed.ncbi.nlm.nih.gov/15794969/</w:t>
          </w:r>
        </w:p>
        <w:p w14:paraId="70C605E9" w14:textId="77777777" w:rsidR="00775840" w:rsidRDefault="00775840">
          <w:pPr>
            <w:autoSpaceDE w:val="0"/>
            <w:autoSpaceDN w:val="0"/>
            <w:ind w:hanging="640"/>
            <w:divId w:val="1779325721"/>
            <w:rPr>
              <w:rFonts w:eastAsia="Times New Roman"/>
            </w:rPr>
          </w:pPr>
          <w:r>
            <w:rPr>
              <w:rFonts w:eastAsia="Times New Roman"/>
            </w:rPr>
            <w:t>20.</w:t>
          </w:r>
          <w:r>
            <w:rPr>
              <w:rFonts w:eastAsia="Times New Roman"/>
            </w:rPr>
            <w:tab/>
            <w:t xml:space="preserve">Chowdhury ME, Akhter HH, </w:t>
          </w:r>
          <w:proofErr w:type="spellStart"/>
          <w:r>
            <w:rPr>
              <w:rFonts w:eastAsia="Times New Roman"/>
            </w:rPr>
            <w:t>Chongsuvivatwong</w:t>
          </w:r>
          <w:proofErr w:type="spellEnd"/>
          <w:r>
            <w:rPr>
              <w:rFonts w:eastAsia="Times New Roman"/>
            </w:rPr>
            <w:t xml:space="preserve"> V, Geater AF. Neonatal mortality in rural Bangladesh: an exploratory study.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2005 Mar;23(1):16–24. </w:t>
          </w:r>
        </w:p>
        <w:p w14:paraId="77DDAB0F" w14:textId="77777777" w:rsidR="00775840" w:rsidRDefault="00775840">
          <w:pPr>
            <w:autoSpaceDE w:val="0"/>
            <w:autoSpaceDN w:val="0"/>
            <w:ind w:hanging="640"/>
            <w:divId w:val="1418015221"/>
            <w:rPr>
              <w:rFonts w:eastAsia="Times New Roman"/>
            </w:rPr>
          </w:pPr>
          <w:r>
            <w:rPr>
              <w:rFonts w:eastAsia="Times New Roman"/>
            </w:rPr>
            <w:t>21.</w:t>
          </w:r>
          <w:r>
            <w:rPr>
              <w:rFonts w:eastAsia="Times New Roman"/>
            </w:rPr>
            <w:tab/>
            <w:t xml:space="preserve">Hlady WG, Bennett J V, Samadi AR, Begum J, Hafez A, Tarafdar AI, et al. Neonatal tetanus in rural Bangladesh: risk factors and toxoid efficacy. </w:t>
          </w:r>
          <w:proofErr w:type="gramStart"/>
          <w:r>
            <w:rPr>
              <w:rFonts w:eastAsia="Times New Roman"/>
            </w:rPr>
            <w:t>Am</w:t>
          </w:r>
          <w:proofErr w:type="gramEnd"/>
          <w:r>
            <w:rPr>
              <w:rFonts w:eastAsia="Times New Roman"/>
            </w:rPr>
            <w:t xml:space="preserve"> J Public Health. 1992 Oct;82(10):1365–9. </w:t>
          </w:r>
        </w:p>
        <w:p w14:paraId="0DF8628D" w14:textId="77777777" w:rsidR="00775840" w:rsidRDefault="00775840">
          <w:pPr>
            <w:autoSpaceDE w:val="0"/>
            <w:autoSpaceDN w:val="0"/>
            <w:ind w:hanging="640"/>
            <w:divId w:val="209537470"/>
            <w:rPr>
              <w:rFonts w:eastAsia="Times New Roman"/>
            </w:rPr>
          </w:pPr>
          <w:r>
            <w:rPr>
              <w:rFonts w:eastAsia="Times New Roman"/>
            </w:rPr>
            <w:t>22.</w:t>
          </w:r>
          <w:r>
            <w:rPr>
              <w:rFonts w:eastAsia="Times New Roman"/>
            </w:rPr>
            <w:tab/>
            <w:t xml:space="preserve">Halim A, </w:t>
          </w:r>
          <w:proofErr w:type="spellStart"/>
          <w:r>
            <w:rPr>
              <w:rFonts w:eastAsia="Times New Roman"/>
            </w:rPr>
            <w:t>Dewez</w:t>
          </w:r>
          <w:proofErr w:type="spellEnd"/>
          <w:r>
            <w:rPr>
              <w:rFonts w:eastAsia="Times New Roman"/>
            </w:rPr>
            <w:t xml:space="preserve"> JE, Biswas A, Rahman F, White S, Van Den Broek N. When, Where, and Why Are Babies Dying? Neonatal Death Surveillance and Review in Bangladesh. </w:t>
          </w:r>
          <w:proofErr w:type="spellStart"/>
          <w:r>
            <w:rPr>
              <w:rFonts w:eastAsia="Times New Roman"/>
            </w:rPr>
            <w:t>PLoS</w:t>
          </w:r>
          <w:proofErr w:type="spellEnd"/>
          <w:r>
            <w:rPr>
              <w:rFonts w:eastAsia="Times New Roman"/>
            </w:rPr>
            <w:t xml:space="preserve"> One [Internet]. 2016 Aug 1 [cited 2024 Jun 22];11(8</w:t>
          </w:r>
          <w:proofErr w:type="gramStart"/>
          <w:r>
            <w:rPr>
              <w:rFonts w:eastAsia="Times New Roman"/>
            </w:rPr>
            <w:t>):e</w:t>
          </w:r>
          <w:proofErr w:type="gramEnd"/>
          <w:r>
            <w:rPr>
              <w:rFonts w:eastAsia="Times New Roman"/>
            </w:rPr>
            <w:t>0159388. Available from: https://journals.plos.org/plosone/article?id=10.1371/journal.pone.0159388</w:t>
          </w:r>
        </w:p>
        <w:p w14:paraId="0CE977B1" w14:textId="77777777" w:rsidR="00775840" w:rsidRDefault="00775840">
          <w:pPr>
            <w:autoSpaceDE w:val="0"/>
            <w:autoSpaceDN w:val="0"/>
            <w:ind w:hanging="640"/>
            <w:divId w:val="1558711179"/>
            <w:rPr>
              <w:rFonts w:eastAsia="Times New Roman"/>
            </w:rPr>
          </w:pPr>
          <w:r>
            <w:rPr>
              <w:rFonts w:eastAsia="Times New Roman"/>
            </w:rPr>
            <w:t>23.</w:t>
          </w:r>
          <w:r>
            <w:rPr>
              <w:rFonts w:eastAsia="Times New Roman"/>
            </w:rPr>
            <w:tab/>
          </w:r>
          <w:proofErr w:type="spellStart"/>
          <w:r>
            <w:rPr>
              <w:rFonts w:eastAsia="Times New Roman"/>
            </w:rPr>
            <w:t>Olum</w:t>
          </w:r>
          <w:proofErr w:type="spellEnd"/>
          <w:r>
            <w:rPr>
              <w:rFonts w:eastAsia="Times New Roman"/>
            </w:rPr>
            <w:t xml:space="preserve"> S, </w:t>
          </w:r>
          <w:proofErr w:type="spellStart"/>
          <w:r>
            <w:rPr>
              <w:rFonts w:eastAsia="Times New Roman"/>
            </w:rPr>
            <w:t>Eyul</w:t>
          </w:r>
          <w:proofErr w:type="spellEnd"/>
          <w:r>
            <w:rPr>
              <w:rFonts w:eastAsia="Times New Roman"/>
            </w:rPr>
            <w:t xml:space="preserve"> J, Lukwiya DO, Scolding N. Tetanus in a rural low-income intensive care unit setting. Brain Commun. 2021;3(1</w:t>
          </w:r>
          <w:proofErr w:type="gramStart"/>
          <w:r>
            <w:rPr>
              <w:rFonts w:eastAsia="Times New Roman"/>
            </w:rPr>
            <w:t>):fcab</w:t>
          </w:r>
          <w:proofErr w:type="gramEnd"/>
          <w:r>
            <w:rPr>
              <w:rFonts w:eastAsia="Times New Roman"/>
            </w:rPr>
            <w:t xml:space="preserve">013. </w:t>
          </w:r>
        </w:p>
        <w:p w14:paraId="73A18B2D" w14:textId="77777777" w:rsidR="00775840" w:rsidRDefault="00775840">
          <w:pPr>
            <w:autoSpaceDE w:val="0"/>
            <w:autoSpaceDN w:val="0"/>
            <w:ind w:hanging="640"/>
            <w:divId w:val="1122383314"/>
            <w:rPr>
              <w:rFonts w:eastAsia="Times New Roman"/>
            </w:rPr>
          </w:pPr>
          <w:r>
            <w:rPr>
              <w:rFonts w:eastAsia="Times New Roman"/>
            </w:rPr>
            <w:t>24.</w:t>
          </w:r>
          <w:r>
            <w:rPr>
              <w:rFonts w:eastAsia="Times New Roman"/>
            </w:rPr>
            <w:tab/>
            <w:t xml:space="preserve">Khan AA, </w:t>
          </w:r>
          <w:proofErr w:type="spellStart"/>
          <w:r>
            <w:rPr>
              <w:rFonts w:eastAsia="Times New Roman"/>
            </w:rPr>
            <w:t>Zahidie</w:t>
          </w:r>
          <w:proofErr w:type="spellEnd"/>
          <w:r>
            <w:rPr>
              <w:rFonts w:eastAsia="Times New Roman"/>
            </w:rPr>
            <w:t xml:space="preserve"> A, Rabbani F. Interventions to reduce neonatal mortality from neonatal tetanus in </w:t>
          </w:r>
          <w:proofErr w:type="gramStart"/>
          <w:r>
            <w:rPr>
              <w:rFonts w:eastAsia="Times New Roman"/>
            </w:rPr>
            <w:t>low and middle income</w:t>
          </w:r>
          <w:proofErr w:type="gramEnd"/>
          <w:r>
            <w:rPr>
              <w:rFonts w:eastAsia="Times New Roman"/>
            </w:rPr>
            <w:t xml:space="preserve"> countries--a systematic review. BMC Public Health. 2013 Apr </w:t>
          </w:r>
          <w:proofErr w:type="gramStart"/>
          <w:r>
            <w:rPr>
              <w:rFonts w:eastAsia="Times New Roman"/>
            </w:rPr>
            <w:t>9;13:322</w:t>
          </w:r>
          <w:proofErr w:type="gramEnd"/>
          <w:r>
            <w:rPr>
              <w:rFonts w:eastAsia="Times New Roman"/>
            </w:rPr>
            <w:t xml:space="preserve">. </w:t>
          </w:r>
        </w:p>
        <w:p w14:paraId="1765414D" w14:textId="77777777" w:rsidR="00775840" w:rsidRDefault="00775840">
          <w:pPr>
            <w:autoSpaceDE w:val="0"/>
            <w:autoSpaceDN w:val="0"/>
            <w:ind w:hanging="640"/>
            <w:divId w:val="1017080718"/>
            <w:rPr>
              <w:rFonts w:eastAsia="Times New Roman"/>
            </w:rPr>
          </w:pPr>
          <w:r>
            <w:rPr>
              <w:rFonts w:eastAsia="Times New Roman"/>
            </w:rPr>
            <w:t>25.</w:t>
          </w:r>
          <w:r>
            <w:rPr>
              <w:rFonts w:eastAsia="Times New Roman"/>
            </w:rPr>
            <w:tab/>
            <w:t xml:space="preserve">Bangladesh 2019 MICS </w:t>
          </w:r>
          <w:proofErr w:type="spellStart"/>
          <w:r>
            <w:rPr>
              <w:rFonts w:eastAsia="Times New Roman"/>
            </w:rPr>
            <w:t>Report_English</w:t>
          </w:r>
          <w:proofErr w:type="spellEnd"/>
          <w:r>
            <w:rPr>
              <w:rFonts w:eastAsia="Times New Roman"/>
            </w:rPr>
            <w:t>. [cited 2024 Jun 23]; Available from: https://www.unicef.org/bangladesh/media/3281/file/Bangladesh%202019%20MICS%20Report_English.pdf</w:t>
          </w:r>
        </w:p>
        <w:p w14:paraId="2286D581" w14:textId="77777777" w:rsidR="00775840" w:rsidRDefault="00775840">
          <w:pPr>
            <w:autoSpaceDE w:val="0"/>
            <w:autoSpaceDN w:val="0"/>
            <w:ind w:hanging="640"/>
            <w:divId w:val="52511412"/>
            <w:rPr>
              <w:rFonts w:eastAsia="Times New Roman"/>
            </w:rPr>
          </w:pPr>
          <w:r>
            <w:rPr>
              <w:rFonts w:eastAsia="Times New Roman"/>
            </w:rPr>
            <w:t>26.</w:t>
          </w:r>
          <w:r>
            <w:rPr>
              <w:rFonts w:eastAsia="Times New Roman"/>
            </w:rPr>
            <w:tab/>
            <w:t>Surveys - UNICEF MICS [Internet]. [cited 2024 Aug 7]. Available from: https://mics.unicef.org/surveys</w:t>
          </w:r>
        </w:p>
        <w:p w14:paraId="29B987FD" w14:textId="77777777" w:rsidR="00775840" w:rsidRDefault="00775840">
          <w:pPr>
            <w:autoSpaceDE w:val="0"/>
            <w:autoSpaceDN w:val="0"/>
            <w:ind w:hanging="640"/>
            <w:divId w:val="21446178"/>
            <w:rPr>
              <w:rFonts w:eastAsia="Times New Roman"/>
            </w:rPr>
          </w:pPr>
          <w:r>
            <w:rPr>
              <w:rFonts w:eastAsia="Times New Roman"/>
            </w:rPr>
            <w:t>27.</w:t>
          </w:r>
          <w:r>
            <w:rPr>
              <w:rFonts w:eastAsia="Times New Roman"/>
            </w:rPr>
            <w:tab/>
            <w:t>Tools - UNICEF MICS [Internet]. [cited 2024 Aug 6]. Available from: https://mics.unicef.org/tools?round=mics6#analysis</w:t>
          </w:r>
        </w:p>
        <w:p w14:paraId="4DA2AB62" w14:textId="77777777" w:rsidR="00775840" w:rsidRDefault="00775840">
          <w:pPr>
            <w:autoSpaceDE w:val="0"/>
            <w:autoSpaceDN w:val="0"/>
            <w:ind w:hanging="640"/>
            <w:divId w:val="1099524000"/>
            <w:rPr>
              <w:rFonts w:eastAsia="Times New Roman"/>
            </w:rPr>
          </w:pPr>
          <w:r>
            <w:rPr>
              <w:rFonts w:eastAsia="Times New Roman"/>
            </w:rPr>
            <w:t>28.</w:t>
          </w:r>
          <w:r>
            <w:rPr>
              <w:rFonts w:eastAsia="Times New Roman"/>
            </w:rPr>
            <w:tab/>
            <w:t xml:space="preserve">Hasan MN, Chowdhury MAB, Jahan J, Jahan S, Ahmed NU, Uddin MJ. Cesarean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2020 Dec 3;15(12</w:t>
          </w:r>
          <w:proofErr w:type="gramStart"/>
          <w:r>
            <w:rPr>
              <w:rFonts w:eastAsia="Times New Roman"/>
            </w:rPr>
            <w:t>):e</w:t>
          </w:r>
          <w:proofErr w:type="gramEnd"/>
          <w:r>
            <w:rPr>
              <w:rFonts w:eastAsia="Times New Roman"/>
            </w:rPr>
            <w:t xml:space="preserve">0242864. </w:t>
          </w:r>
        </w:p>
        <w:p w14:paraId="7495AA76" w14:textId="77777777" w:rsidR="00775840" w:rsidRDefault="00775840">
          <w:pPr>
            <w:autoSpaceDE w:val="0"/>
            <w:autoSpaceDN w:val="0"/>
            <w:ind w:hanging="640"/>
            <w:divId w:val="1743478939"/>
            <w:rPr>
              <w:rFonts w:eastAsia="Times New Roman"/>
            </w:rPr>
          </w:pPr>
          <w:r>
            <w:rPr>
              <w:rFonts w:eastAsia="Times New Roman"/>
            </w:rPr>
            <w:t>29.</w:t>
          </w:r>
          <w:r>
            <w:rPr>
              <w:rFonts w:eastAsia="Times New Roman"/>
            </w:rPr>
            <w:tab/>
            <w:t xml:space="preserve">Bursac Z, Gauss CH, Williams DK, Hosmer DW. Purposeful selection of variables in logistic regression. Source Code Biol Med. 2008 Dec 16;3(1):17. </w:t>
          </w:r>
        </w:p>
        <w:p w14:paraId="2CB9653B" w14:textId="77777777" w:rsidR="00775840" w:rsidRDefault="00775840">
          <w:pPr>
            <w:autoSpaceDE w:val="0"/>
            <w:autoSpaceDN w:val="0"/>
            <w:ind w:hanging="640"/>
            <w:divId w:val="457140564"/>
            <w:rPr>
              <w:rFonts w:eastAsia="Times New Roman"/>
            </w:rPr>
          </w:pPr>
          <w:r>
            <w:rPr>
              <w:rFonts w:eastAsia="Times New Roman"/>
            </w:rPr>
            <w:t>30.</w:t>
          </w:r>
          <w:r>
            <w:rPr>
              <w:rFonts w:eastAsia="Times New Roman"/>
            </w:rPr>
            <w:tab/>
            <w:t xml:space="preserve">Cleophas TJ, </w:t>
          </w:r>
          <w:proofErr w:type="spellStart"/>
          <w:r>
            <w:rPr>
              <w:rFonts w:eastAsia="Times New Roman"/>
            </w:rPr>
            <w:t>Zwinderman</w:t>
          </w:r>
          <w:proofErr w:type="spellEnd"/>
          <w:r>
            <w:rPr>
              <w:rFonts w:eastAsia="Times New Roman"/>
            </w:rPr>
            <w:t xml:space="preserve"> AH. Regression Analysis in Medical Research: For Starters and 2nd Levelers. Regression Analysis in Medical Research: For Starters and 2nd Levelers. 2021 Apr 2;1–475. </w:t>
          </w:r>
        </w:p>
        <w:p w14:paraId="5F6D65B8" w14:textId="77777777" w:rsidR="00775840" w:rsidRDefault="00775840">
          <w:pPr>
            <w:autoSpaceDE w:val="0"/>
            <w:autoSpaceDN w:val="0"/>
            <w:ind w:hanging="640"/>
            <w:divId w:val="847333033"/>
            <w:rPr>
              <w:rFonts w:eastAsia="Times New Roman"/>
            </w:rPr>
          </w:pPr>
          <w:r>
            <w:rPr>
              <w:rFonts w:eastAsia="Times New Roman"/>
            </w:rPr>
            <w:t>31.</w:t>
          </w:r>
          <w:r>
            <w:rPr>
              <w:rFonts w:eastAsia="Times New Roman"/>
            </w:rPr>
            <w:tab/>
            <w:t xml:space="preserve">Cleophas TJ, </w:t>
          </w:r>
          <w:proofErr w:type="spellStart"/>
          <w:r>
            <w:rPr>
              <w:rFonts w:eastAsia="Times New Roman"/>
            </w:rPr>
            <w:t>Zwinderman</w:t>
          </w:r>
          <w:proofErr w:type="spellEnd"/>
          <w:r>
            <w:rPr>
              <w:rFonts w:eastAsia="Times New Roman"/>
            </w:rPr>
            <w:t xml:space="preserve"> AH. Poisson Regression for Binary Outcomes (52 Patients). SPSS for Starters and 2nd Levelers [Internet]. 2016 [cited 2024 Aug 6];273–7. Available from: https://link.springer.com/chapter/10.1007/978-3-319-20600-4_47</w:t>
          </w:r>
        </w:p>
        <w:p w14:paraId="02E42328" w14:textId="77777777" w:rsidR="00775840" w:rsidRDefault="00775840">
          <w:pPr>
            <w:autoSpaceDE w:val="0"/>
            <w:autoSpaceDN w:val="0"/>
            <w:ind w:hanging="640"/>
            <w:divId w:val="1103502165"/>
            <w:rPr>
              <w:rFonts w:eastAsia="Times New Roman"/>
            </w:rPr>
          </w:pPr>
          <w:r>
            <w:rPr>
              <w:rFonts w:eastAsia="Times New Roman"/>
            </w:rPr>
            <w:lastRenderedPageBreak/>
            <w:t>32.</w:t>
          </w:r>
          <w:r>
            <w:rPr>
              <w:rFonts w:eastAsia="Times New Roman"/>
            </w:rPr>
            <w:tab/>
            <w:t>Tetanus | Encyclopedia.com [Internet]. [cited 2024 Jul 29]. Available from: https://www.encyclopedia.com/medicine/diseases-and-conditions/pathology/tetanus#3435100772</w:t>
          </w:r>
        </w:p>
        <w:p w14:paraId="05256ACF" w14:textId="77777777" w:rsidR="00775840" w:rsidRDefault="00775840">
          <w:pPr>
            <w:autoSpaceDE w:val="0"/>
            <w:autoSpaceDN w:val="0"/>
            <w:ind w:hanging="640"/>
            <w:divId w:val="1415514106"/>
            <w:rPr>
              <w:rFonts w:eastAsia="Times New Roman"/>
            </w:rPr>
          </w:pPr>
          <w:r>
            <w:rPr>
              <w:rFonts w:eastAsia="Times New Roman"/>
            </w:rPr>
            <w:t>33.</w:t>
          </w:r>
          <w:r>
            <w:rPr>
              <w:rFonts w:eastAsia="Times New Roman"/>
            </w:rPr>
            <w:tab/>
          </w:r>
          <w:proofErr w:type="spellStart"/>
          <w:r>
            <w:rPr>
              <w:rFonts w:eastAsia="Times New Roman"/>
            </w:rPr>
            <w:t>Fauveau</w:t>
          </w:r>
          <w:proofErr w:type="spellEnd"/>
          <w:r>
            <w:rPr>
              <w:rFonts w:eastAsia="Times New Roman"/>
            </w:rPr>
            <w:t xml:space="preserve"> V, Mamdani M, </w:t>
          </w:r>
          <w:proofErr w:type="spellStart"/>
          <w:r>
            <w:rPr>
              <w:rFonts w:eastAsia="Times New Roman"/>
            </w:rPr>
            <w:t>Steinglass</w:t>
          </w:r>
          <w:proofErr w:type="spellEnd"/>
          <w:r>
            <w:rPr>
              <w:rFonts w:eastAsia="Times New Roman"/>
            </w:rPr>
            <w:t xml:space="preserve"> R, </w:t>
          </w:r>
          <w:proofErr w:type="spellStart"/>
          <w:r>
            <w:rPr>
              <w:rFonts w:eastAsia="Times New Roman"/>
            </w:rPr>
            <w:t>Koblinsky</w:t>
          </w:r>
          <w:proofErr w:type="spellEnd"/>
          <w:r>
            <w:rPr>
              <w:rFonts w:eastAsia="Times New Roman"/>
            </w:rPr>
            <w:t xml:space="preserve"> M. Maternal tetanus: Magnitude, epidemiology and potential control measures. International Journal of Gynecology &amp; Obstetrics. 1993 Jan;40(1):3–12. </w:t>
          </w:r>
        </w:p>
        <w:p w14:paraId="077F404D" w14:textId="77777777" w:rsidR="00775840" w:rsidRDefault="00775840">
          <w:pPr>
            <w:autoSpaceDE w:val="0"/>
            <w:autoSpaceDN w:val="0"/>
            <w:ind w:hanging="640"/>
            <w:divId w:val="1071343333"/>
            <w:rPr>
              <w:rFonts w:eastAsia="Times New Roman"/>
            </w:rPr>
          </w:pPr>
          <w:r>
            <w:rPr>
              <w:rFonts w:eastAsia="Times New Roman"/>
            </w:rPr>
            <w:t>34.</w:t>
          </w:r>
          <w:r>
            <w:rPr>
              <w:rFonts w:eastAsia="Times New Roman"/>
            </w:rPr>
            <w:tab/>
            <w:t>Health Organization W. WHO vaccine-preventable diseases: monitoring system 2009 global summary. 2009 [cited 2024 Jun 22]; Available from: www.who.int/vaccines-documents/</w:t>
          </w:r>
        </w:p>
        <w:p w14:paraId="37D27DD1" w14:textId="77777777" w:rsidR="00775840" w:rsidRDefault="00775840">
          <w:pPr>
            <w:autoSpaceDE w:val="0"/>
            <w:autoSpaceDN w:val="0"/>
            <w:ind w:hanging="640"/>
            <w:divId w:val="1376344638"/>
            <w:rPr>
              <w:rFonts w:eastAsia="Times New Roman"/>
            </w:rPr>
          </w:pPr>
          <w:r>
            <w:rPr>
              <w:rFonts w:eastAsia="Times New Roman"/>
            </w:rPr>
            <w:t>35.</w:t>
          </w:r>
          <w:r>
            <w:rPr>
              <w:rFonts w:eastAsia="Times New Roman"/>
            </w:rPr>
            <w:tab/>
            <w:t>Rahman M, Chen LC, Chakraborty J, Yunus M, Chowdhury AI, Sarder AM, et al. Use of tetanus toxoid for the prevention of neonatal tetanus. 1. Reduction of neonatal mortality by immunization of non-pregnant and pregnant women in rural Bangladesh. Bull World Health Organ [Internet]. 1982 [cited 2024 Dec 22];60(2):261–7. Available from: http://www.ncbi.nlm.nih.gov/pubmed/6980736</w:t>
          </w:r>
        </w:p>
        <w:p w14:paraId="213179D2" w14:textId="77777777" w:rsidR="00775840" w:rsidRDefault="00775840">
          <w:pPr>
            <w:autoSpaceDE w:val="0"/>
            <w:autoSpaceDN w:val="0"/>
            <w:ind w:hanging="640"/>
            <w:divId w:val="1907498186"/>
            <w:rPr>
              <w:rFonts w:eastAsia="Times New Roman"/>
            </w:rPr>
          </w:pPr>
          <w:r>
            <w:rPr>
              <w:rFonts w:eastAsia="Times New Roman"/>
            </w:rPr>
            <w:t>36.</w:t>
          </w:r>
          <w:r>
            <w:rPr>
              <w:rFonts w:eastAsia="Times New Roman"/>
            </w:rPr>
            <w:tab/>
            <w:t xml:space="preserve">Amin MB, Roy N, Meem AE, Hossain E, </w:t>
          </w:r>
          <w:proofErr w:type="spellStart"/>
          <w:r>
            <w:rPr>
              <w:rFonts w:eastAsia="Times New Roman"/>
            </w:rPr>
            <w:t>Aktarujjaman</w:t>
          </w:r>
          <w:proofErr w:type="spellEnd"/>
          <w:r>
            <w:rPr>
              <w:rFonts w:eastAsia="Times New Roman"/>
            </w:rPr>
            <w:t xml:space="preserve"> M. Trends and determinants of taking tetanus toxoid vaccine among women during last pregnancy in Bangladesh: Country representative survey from 2006 to 2019. </w:t>
          </w:r>
          <w:proofErr w:type="spellStart"/>
          <w:r>
            <w:rPr>
              <w:rFonts w:eastAsia="Times New Roman"/>
            </w:rPr>
            <w:t>PLoS</w:t>
          </w:r>
          <w:proofErr w:type="spellEnd"/>
          <w:r>
            <w:rPr>
              <w:rFonts w:eastAsia="Times New Roman"/>
            </w:rPr>
            <w:t xml:space="preserve"> One. 2022;17(10</w:t>
          </w:r>
          <w:proofErr w:type="gramStart"/>
          <w:r>
            <w:rPr>
              <w:rFonts w:eastAsia="Times New Roman"/>
            </w:rPr>
            <w:t>):e</w:t>
          </w:r>
          <w:proofErr w:type="gramEnd"/>
          <w:r>
            <w:rPr>
              <w:rFonts w:eastAsia="Times New Roman"/>
            </w:rPr>
            <w:t xml:space="preserve">0276417. </w:t>
          </w:r>
        </w:p>
        <w:p w14:paraId="021B3766" w14:textId="77777777" w:rsidR="00775840" w:rsidRDefault="00775840">
          <w:pPr>
            <w:autoSpaceDE w:val="0"/>
            <w:autoSpaceDN w:val="0"/>
            <w:ind w:hanging="640"/>
            <w:divId w:val="403987717"/>
            <w:rPr>
              <w:rFonts w:eastAsia="Times New Roman"/>
            </w:rPr>
          </w:pPr>
          <w:r>
            <w:rPr>
              <w:rFonts w:eastAsia="Times New Roman"/>
            </w:rPr>
            <w:t>37.</w:t>
          </w:r>
          <w:r>
            <w:rPr>
              <w:rFonts w:eastAsia="Times New Roman"/>
            </w:rPr>
            <w:tab/>
            <w:t xml:space="preserve">Roisin AJ, </w:t>
          </w:r>
          <w:proofErr w:type="spellStart"/>
          <w:r>
            <w:rPr>
              <w:rFonts w:eastAsia="Times New Roman"/>
            </w:rPr>
            <w:t>Prazuck</w:t>
          </w:r>
          <w:proofErr w:type="spellEnd"/>
          <w:r>
            <w:rPr>
              <w:rFonts w:eastAsia="Times New Roman"/>
            </w:rPr>
            <w:t xml:space="preserve"> T, Tall F, Sanou J, Cot M, Ballereau F V. Risk factor for neonatal tetanus in west Burkina Faso: a case control study. </w:t>
          </w:r>
          <w:proofErr w:type="spellStart"/>
          <w:r>
            <w:rPr>
              <w:rFonts w:eastAsia="Times New Roman"/>
            </w:rPr>
            <w:t>Eur</w:t>
          </w:r>
          <w:proofErr w:type="spellEnd"/>
          <w:r>
            <w:rPr>
              <w:rFonts w:eastAsia="Times New Roman"/>
            </w:rPr>
            <w:t xml:space="preserve"> J Epidemiol [Internet]. 1996 Oct;12(5):535–7. Available from: http://www.ncbi.nlm.nih.gov/pubmed/8905317</w:t>
          </w:r>
        </w:p>
        <w:p w14:paraId="6928E9D1" w14:textId="77777777" w:rsidR="00775840" w:rsidRDefault="00775840">
          <w:pPr>
            <w:autoSpaceDE w:val="0"/>
            <w:autoSpaceDN w:val="0"/>
            <w:ind w:hanging="640"/>
            <w:divId w:val="449780830"/>
            <w:rPr>
              <w:rFonts w:eastAsia="Times New Roman"/>
            </w:rPr>
          </w:pPr>
          <w:r>
            <w:rPr>
              <w:rFonts w:eastAsia="Times New Roman"/>
            </w:rPr>
            <w:t>38.</w:t>
          </w:r>
          <w:r>
            <w:rPr>
              <w:rFonts w:eastAsia="Times New Roman"/>
            </w:rPr>
            <w:tab/>
            <w:t xml:space="preserve">Gitta SN, Wabwire-Mangen F, </w:t>
          </w:r>
          <w:proofErr w:type="spellStart"/>
          <w:r>
            <w:rPr>
              <w:rFonts w:eastAsia="Times New Roman"/>
            </w:rPr>
            <w:t>Kitimbo</w:t>
          </w:r>
          <w:proofErr w:type="spellEnd"/>
          <w:r>
            <w:rPr>
              <w:rFonts w:eastAsia="Times New Roman"/>
            </w:rPr>
            <w:t xml:space="preserve"> D, </w:t>
          </w:r>
          <w:proofErr w:type="spellStart"/>
          <w:r>
            <w:rPr>
              <w:rFonts w:eastAsia="Times New Roman"/>
            </w:rPr>
            <w:t>Pariyo</w:t>
          </w:r>
          <w:proofErr w:type="spellEnd"/>
          <w:r>
            <w:rPr>
              <w:rFonts w:eastAsia="Times New Roman"/>
            </w:rPr>
            <w:t xml:space="preserve"> G, Centers for Disease Control and Prevention (CDC). Risk factors for neonatal tetanus--Busoga region, Uganda, 2002-2003. MMWR Suppl. 2006 Apr 28;55(1):25–30. </w:t>
          </w:r>
        </w:p>
        <w:p w14:paraId="619EE5BF" w14:textId="77777777" w:rsidR="00775840" w:rsidRDefault="00775840">
          <w:pPr>
            <w:autoSpaceDE w:val="0"/>
            <w:autoSpaceDN w:val="0"/>
            <w:ind w:hanging="640"/>
            <w:divId w:val="1835996083"/>
            <w:rPr>
              <w:rFonts w:eastAsia="Times New Roman"/>
            </w:rPr>
          </w:pPr>
          <w:r>
            <w:rPr>
              <w:rFonts w:eastAsia="Times New Roman"/>
            </w:rPr>
            <w:t>39.</w:t>
          </w:r>
          <w:r>
            <w:rPr>
              <w:rFonts w:eastAsia="Times New Roman"/>
            </w:rPr>
            <w:tab/>
            <w:t xml:space="preserve">Chai F, </w:t>
          </w:r>
          <w:proofErr w:type="spellStart"/>
          <w:r>
            <w:rPr>
              <w:rFonts w:eastAsia="Times New Roman"/>
            </w:rPr>
            <w:t>Prevots</w:t>
          </w:r>
          <w:proofErr w:type="spellEnd"/>
          <w:r>
            <w:rPr>
              <w:rFonts w:eastAsia="Times New Roman"/>
            </w:rPr>
            <w:t xml:space="preserve"> DR, Wang X, Birmingham M, Zhang R. Neonatal tetanus incidence in China, 1996-2001, and risk factors for neonatal tetanus, Guangxi Province, China. Int J Epidemiol. 2004 Jun;33(3):551–7. </w:t>
          </w:r>
        </w:p>
        <w:p w14:paraId="27E0B3AB" w14:textId="77777777" w:rsidR="00775840" w:rsidRDefault="00775840">
          <w:pPr>
            <w:autoSpaceDE w:val="0"/>
            <w:autoSpaceDN w:val="0"/>
            <w:ind w:hanging="640"/>
            <w:divId w:val="23600869"/>
            <w:rPr>
              <w:rFonts w:eastAsia="Times New Roman"/>
            </w:rPr>
          </w:pPr>
          <w:r>
            <w:rPr>
              <w:rFonts w:eastAsia="Times New Roman"/>
            </w:rPr>
            <w:t>40.</w:t>
          </w:r>
          <w:r>
            <w:rPr>
              <w:rFonts w:eastAsia="Times New Roman"/>
            </w:rPr>
            <w:tab/>
            <w:t xml:space="preserve">Singh A, </w:t>
          </w:r>
          <w:proofErr w:type="spellStart"/>
          <w:r>
            <w:rPr>
              <w:rFonts w:eastAsia="Times New Roman"/>
            </w:rPr>
            <w:t>Pallikadavath</w:t>
          </w:r>
          <w:proofErr w:type="spellEnd"/>
          <w:r>
            <w:rPr>
              <w:rFonts w:eastAsia="Times New Roman"/>
            </w:rPr>
            <w:t xml:space="preserve"> S, </w:t>
          </w:r>
          <w:proofErr w:type="spellStart"/>
          <w:r>
            <w:rPr>
              <w:rFonts w:eastAsia="Times New Roman"/>
            </w:rPr>
            <w:t>Ogollah</w:t>
          </w:r>
          <w:proofErr w:type="spellEnd"/>
          <w:r>
            <w:rPr>
              <w:rFonts w:eastAsia="Times New Roman"/>
            </w:rPr>
            <w:t xml:space="preserve"> R, Stones W. Maternal tetanus toxoid vaccination and neonatal mortality in rural north India. </w:t>
          </w:r>
          <w:proofErr w:type="spellStart"/>
          <w:r>
            <w:rPr>
              <w:rFonts w:eastAsia="Times New Roman"/>
            </w:rPr>
            <w:t>PLoS</w:t>
          </w:r>
          <w:proofErr w:type="spellEnd"/>
          <w:r>
            <w:rPr>
              <w:rFonts w:eastAsia="Times New Roman"/>
            </w:rPr>
            <w:t xml:space="preserve"> One. 2012;7(11</w:t>
          </w:r>
          <w:proofErr w:type="gramStart"/>
          <w:r>
            <w:rPr>
              <w:rFonts w:eastAsia="Times New Roman"/>
            </w:rPr>
            <w:t>):e</w:t>
          </w:r>
          <w:proofErr w:type="gramEnd"/>
          <w:r>
            <w:rPr>
              <w:rFonts w:eastAsia="Times New Roman"/>
            </w:rPr>
            <w:t xml:space="preserve">48891. </w:t>
          </w:r>
        </w:p>
        <w:p w14:paraId="72597472" w14:textId="77777777" w:rsidR="00775840" w:rsidRDefault="00775840">
          <w:pPr>
            <w:autoSpaceDE w:val="0"/>
            <w:autoSpaceDN w:val="0"/>
            <w:ind w:hanging="640"/>
            <w:divId w:val="1610774202"/>
            <w:rPr>
              <w:rFonts w:eastAsia="Times New Roman"/>
            </w:rPr>
          </w:pPr>
          <w:r>
            <w:rPr>
              <w:rFonts w:eastAsia="Times New Roman"/>
            </w:rPr>
            <w:t>41.</w:t>
          </w:r>
          <w:r>
            <w:rPr>
              <w:rFonts w:eastAsia="Times New Roman"/>
            </w:rPr>
            <w:tab/>
          </w:r>
          <w:proofErr w:type="spellStart"/>
          <w:r>
            <w:rPr>
              <w:rFonts w:eastAsia="Times New Roman"/>
            </w:rPr>
            <w:t>Ronsmans</w:t>
          </w:r>
          <w:proofErr w:type="spellEnd"/>
          <w:r>
            <w:rPr>
              <w:rFonts w:eastAsia="Times New Roman"/>
            </w:rPr>
            <w:t xml:space="preserve"> C, Chowdhury ME, Alam N, </w:t>
          </w:r>
          <w:proofErr w:type="spellStart"/>
          <w:r>
            <w:rPr>
              <w:rFonts w:eastAsia="Times New Roman"/>
            </w:rPr>
            <w:t>Koblinsky</w:t>
          </w:r>
          <w:proofErr w:type="spellEnd"/>
          <w:r>
            <w:rPr>
              <w:rFonts w:eastAsia="Times New Roman"/>
            </w:rPr>
            <w:t xml:space="preserve"> M, El Arifeen S. Trends in stillbirths, early and late neonatal mortality in rural Bangladesh: the role of public health interventions. </w:t>
          </w:r>
          <w:proofErr w:type="spellStart"/>
          <w:r>
            <w:rPr>
              <w:rFonts w:eastAsia="Times New Roman"/>
            </w:rPr>
            <w:t>Paediatr</w:t>
          </w:r>
          <w:proofErr w:type="spellEnd"/>
          <w:r>
            <w:rPr>
              <w:rFonts w:eastAsia="Times New Roman"/>
            </w:rPr>
            <w:t xml:space="preserve"> Perinat Epidemiol. 2008 May;22(3):269–79. </w:t>
          </w:r>
        </w:p>
        <w:p w14:paraId="6CD524A2" w14:textId="77777777" w:rsidR="00775840" w:rsidRDefault="00775840">
          <w:pPr>
            <w:autoSpaceDE w:val="0"/>
            <w:autoSpaceDN w:val="0"/>
            <w:ind w:hanging="640"/>
            <w:divId w:val="710422638"/>
            <w:rPr>
              <w:rFonts w:eastAsia="Times New Roman"/>
            </w:rPr>
          </w:pPr>
          <w:r>
            <w:rPr>
              <w:rFonts w:eastAsia="Times New Roman"/>
            </w:rPr>
            <w:t>42.</w:t>
          </w:r>
          <w:r>
            <w:rPr>
              <w:rFonts w:eastAsia="Times New Roman"/>
            </w:rPr>
            <w:tab/>
          </w:r>
          <w:proofErr w:type="spellStart"/>
          <w:r>
            <w:rPr>
              <w:rFonts w:eastAsia="Times New Roman"/>
            </w:rPr>
            <w:t>Althabe</w:t>
          </w:r>
          <w:proofErr w:type="spellEnd"/>
          <w:r>
            <w:rPr>
              <w:rFonts w:eastAsia="Times New Roman"/>
            </w:rPr>
            <w:t xml:space="preserve"> F, Sosa C, </w:t>
          </w:r>
          <w:proofErr w:type="spellStart"/>
          <w:r>
            <w:rPr>
              <w:rFonts w:eastAsia="Times New Roman"/>
            </w:rPr>
            <w:t>Belizán</w:t>
          </w:r>
          <w:proofErr w:type="spellEnd"/>
          <w:r>
            <w:rPr>
              <w:rFonts w:eastAsia="Times New Roman"/>
            </w:rPr>
            <w:t xml:space="preserve"> JM, Gibbons L, </w:t>
          </w:r>
          <w:proofErr w:type="spellStart"/>
          <w:r>
            <w:rPr>
              <w:rFonts w:eastAsia="Times New Roman"/>
            </w:rPr>
            <w:t>Jacquerioz</w:t>
          </w:r>
          <w:proofErr w:type="spellEnd"/>
          <w:r>
            <w:rPr>
              <w:rFonts w:eastAsia="Times New Roman"/>
            </w:rPr>
            <w:t xml:space="preserve"> F, Bergel E. Cesarean section rates and maternal and neonatal mortality in low-, medium-, and high-income countries: an ecological study. Birth. 2006 Dec;33(4):270–7. </w:t>
          </w:r>
        </w:p>
        <w:p w14:paraId="47EB585B" w14:textId="77777777" w:rsidR="00775840" w:rsidRDefault="00775840">
          <w:pPr>
            <w:autoSpaceDE w:val="0"/>
            <w:autoSpaceDN w:val="0"/>
            <w:ind w:hanging="640"/>
            <w:divId w:val="1597253375"/>
            <w:rPr>
              <w:rFonts w:eastAsia="Times New Roman"/>
            </w:rPr>
          </w:pPr>
          <w:r>
            <w:rPr>
              <w:rFonts w:eastAsia="Times New Roman"/>
            </w:rPr>
            <w:t>43.</w:t>
          </w:r>
          <w:r>
            <w:rPr>
              <w:rFonts w:eastAsia="Times New Roman"/>
            </w:rPr>
            <w:tab/>
            <w:t xml:space="preserve">Mohamed SOO, Ahmed EM. Prevalence and determinants of antenatal tetanus vaccination in Sudan: a cross-sectional analysis of the Multiple Indicator Cluster Survey. Trop Med Health. 2022 Jan 10;50(1):7. </w:t>
          </w:r>
        </w:p>
        <w:p w14:paraId="2AA97E7D" w14:textId="77777777" w:rsidR="00775840" w:rsidRDefault="00775840">
          <w:pPr>
            <w:autoSpaceDE w:val="0"/>
            <w:autoSpaceDN w:val="0"/>
            <w:ind w:hanging="640"/>
            <w:divId w:val="378629269"/>
            <w:rPr>
              <w:rFonts w:eastAsia="Times New Roman"/>
            </w:rPr>
          </w:pPr>
          <w:r>
            <w:rPr>
              <w:rFonts w:eastAsia="Times New Roman"/>
            </w:rPr>
            <w:t>44.</w:t>
          </w:r>
          <w:r>
            <w:rPr>
              <w:rFonts w:eastAsia="Times New Roman"/>
            </w:rPr>
            <w:tab/>
            <w:t xml:space="preserve">Rutstein SO. Effects of preceding birth intervals on neonatal, infant and under-five years mortality and nutritional status in developing countries: evidence from </w:t>
          </w:r>
          <w:proofErr w:type="gramStart"/>
          <w:r>
            <w:rPr>
              <w:rFonts w:eastAsia="Times New Roman"/>
            </w:rPr>
            <w:t>the demographic</w:t>
          </w:r>
          <w:proofErr w:type="gramEnd"/>
          <w:r>
            <w:rPr>
              <w:rFonts w:eastAsia="Times New Roman"/>
            </w:rPr>
            <w:t xml:space="preserve"> and health surveys. Int J </w:t>
          </w:r>
          <w:proofErr w:type="spellStart"/>
          <w:r>
            <w:rPr>
              <w:rFonts w:eastAsia="Times New Roman"/>
            </w:rPr>
            <w:t>Gynaecol</w:t>
          </w:r>
          <w:proofErr w:type="spellEnd"/>
          <w:r>
            <w:rPr>
              <w:rFonts w:eastAsia="Times New Roman"/>
            </w:rPr>
            <w:t xml:space="preserve"> Obstet. 2005 Apr;89 Suppl </w:t>
          </w:r>
          <w:proofErr w:type="gramStart"/>
          <w:r>
            <w:rPr>
              <w:rFonts w:eastAsia="Times New Roman"/>
            </w:rPr>
            <w:t>1:S</w:t>
          </w:r>
          <w:proofErr w:type="gramEnd"/>
          <w:r>
            <w:rPr>
              <w:rFonts w:eastAsia="Times New Roman"/>
            </w:rPr>
            <w:t xml:space="preserve">7-24. </w:t>
          </w:r>
        </w:p>
        <w:p w14:paraId="43665CAC" w14:textId="77777777" w:rsidR="00775840" w:rsidRDefault="00775840">
          <w:pPr>
            <w:autoSpaceDE w:val="0"/>
            <w:autoSpaceDN w:val="0"/>
            <w:ind w:hanging="640"/>
            <w:divId w:val="479464328"/>
            <w:rPr>
              <w:rFonts w:eastAsia="Times New Roman"/>
            </w:rPr>
          </w:pPr>
          <w:r>
            <w:rPr>
              <w:rFonts w:eastAsia="Times New Roman"/>
            </w:rPr>
            <w:t>45.</w:t>
          </w:r>
          <w:r>
            <w:rPr>
              <w:rFonts w:eastAsia="Times New Roman"/>
            </w:rPr>
            <w:tab/>
          </w:r>
          <w:proofErr w:type="spellStart"/>
          <w:r>
            <w:rPr>
              <w:rFonts w:eastAsia="Times New Roman"/>
            </w:rPr>
            <w:t>Arokiasamy</w:t>
          </w:r>
          <w:proofErr w:type="spellEnd"/>
          <w:r>
            <w:rPr>
              <w:rFonts w:eastAsia="Times New Roman"/>
            </w:rPr>
            <w:t xml:space="preserve"> P, Gautam A. Neonatal mortality in the empowered action group states of India: trends and determinants. J </w:t>
          </w:r>
          <w:proofErr w:type="spellStart"/>
          <w:r>
            <w:rPr>
              <w:rFonts w:eastAsia="Times New Roman"/>
            </w:rPr>
            <w:t>Biosoc</w:t>
          </w:r>
          <w:proofErr w:type="spellEnd"/>
          <w:r>
            <w:rPr>
              <w:rFonts w:eastAsia="Times New Roman"/>
            </w:rPr>
            <w:t xml:space="preserve"> Sci. 2008 Mar;40(2):183–201. </w:t>
          </w:r>
        </w:p>
        <w:p w14:paraId="48FE1577" w14:textId="77777777" w:rsidR="00775840" w:rsidRDefault="00775840">
          <w:pPr>
            <w:autoSpaceDE w:val="0"/>
            <w:autoSpaceDN w:val="0"/>
            <w:ind w:hanging="640"/>
            <w:divId w:val="1962493086"/>
            <w:rPr>
              <w:rFonts w:eastAsia="Times New Roman"/>
            </w:rPr>
          </w:pPr>
          <w:r>
            <w:rPr>
              <w:rFonts w:eastAsia="Times New Roman"/>
            </w:rPr>
            <w:t>46.</w:t>
          </w:r>
          <w:r>
            <w:rPr>
              <w:rFonts w:eastAsia="Times New Roman"/>
            </w:rPr>
            <w:tab/>
            <w:t xml:space="preserve">Reid A. Neonatal mortality and stillbirths in early twentieth century Derbyshire, England. </w:t>
          </w:r>
          <w:proofErr w:type="spellStart"/>
          <w:r>
            <w:rPr>
              <w:rFonts w:eastAsia="Times New Roman"/>
            </w:rPr>
            <w:t>Popul</w:t>
          </w:r>
          <w:proofErr w:type="spellEnd"/>
          <w:r>
            <w:rPr>
              <w:rFonts w:eastAsia="Times New Roman"/>
            </w:rPr>
            <w:t xml:space="preserve"> Stud (NY). 2001 Nov;55(3):213–32. </w:t>
          </w:r>
        </w:p>
        <w:p w14:paraId="568A4E0C" w14:textId="77777777" w:rsidR="00775840" w:rsidRDefault="00775840">
          <w:pPr>
            <w:autoSpaceDE w:val="0"/>
            <w:autoSpaceDN w:val="0"/>
            <w:ind w:hanging="640"/>
            <w:divId w:val="866256427"/>
            <w:rPr>
              <w:rFonts w:eastAsia="Times New Roman"/>
            </w:rPr>
          </w:pPr>
          <w:r>
            <w:rPr>
              <w:rFonts w:eastAsia="Times New Roman"/>
            </w:rPr>
            <w:t>47.</w:t>
          </w:r>
          <w:r>
            <w:rPr>
              <w:rFonts w:eastAsia="Times New Roman"/>
            </w:rPr>
            <w:tab/>
            <w:t xml:space="preserve">Bloom SS, </w:t>
          </w:r>
          <w:proofErr w:type="spellStart"/>
          <w:r>
            <w:rPr>
              <w:rFonts w:eastAsia="Times New Roman"/>
            </w:rPr>
            <w:t>Lippeveld</w:t>
          </w:r>
          <w:proofErr w:type="spellEnd"/>
          <w:r>
            <w:rPr>
              <w:rFonts w:eastAsia="Times New Roman"/>
            </w:rPr>
            <w:t xml:space="preserve"> T, </w:t>
          </w:r>
          <w:proofErr w:type="spellStart"/>
          <w:r>
            <w:rPr>
              <w:rFonts w:eastAsia="Times New Roman"/>
            </w:rPr>
            <w:t>Wypij</w:t>
          </w:r>
          <w:proofErr w:type="spellEnd"/>
          <w:r>
            <w:rPr>
              <w:rFonts w:eastAsia="Times New Roman"/>
            </w:rPr>
            <w:t xml:space="preserve"> D. Does antenatal care make a difference to safe delivery? A study in urban Uttar Pradesh, India. Health Policy Plan. 1999 Mar;14(1):38–48. </w:t>
          </w:r>
        </w:p>
        <w:p w14:paraId="12E0F7B5" w14:textId="77777777" w:rsidR="00775840" w:rsidRDefault="00775840">
          <w:pPr>
            <w:autoSpaceDE w:val="0"/>
            <w:autoSpaceDN w:val="0"/>
            <w:ind w:hanging="640"/>
            <w:divId w:val="292365791"/>
            <w:rPr>
              <w:rFonts w:eastAsia="Times New Roman"/>
            </w:rPr>
          </w:pPr>
          <w:r>
            <w:rPr>
              <w:rFonts w:eastAsia="Times New Roman"/>
            </w:rPr>
            <w:lastRenderedPageBreak/>
            <w:t>48.</w:t>
          </w:r>
          <w:r>
            <w:rPr>
              <w:rFonts w:eastAsia="Times New Roman"/>
            </w:rPr>
            <w:tab/>
            <w:t xml:space="preserve">Chandrashekar S, Rao RS, Nair NS, Kutty PR. Socio-demographic determinants of antenatal care. Trop </w:t>
          </w:r>
          <w:proofErr w:type="spellStart"/>
          <w:r>
            <w:rPr>
              <w:rFonts w:eastAsia="Times New Roman"/>
            </w:rPr>
            <w:t>Doct</w:t>
          </w:r>
          <w:proofErr w:type="spellEnd"/>
          <w:r>
            <w:rPr>
              <w:rFonts w:eastAsia="Times New Roman"/>
            </w:rPr>
            <w:t xml:space="preserve">. 1998 Oct;28(4):206–9. </w:t>
          </w:r>
        </w:p>
        <w:p w14:paraId="5B8B89F5" w14:textId="77777777" w:rsidR="00775840" w:rsidRDefault="00775840">
          <w:pPr>
            <w:autoSpaceDE w:val="0"/>
            <w:autoSpaceDN w:val="0"/>
            <w:ind w:hanging="640"/>
            <w:divId w:val="1436366641"/>
            <w:rPr>
              <w:rFonts w:eastAsia="Times New Roman"/>
            </w:rPr>
          </w:pPr>
          <w:r>
            <w:rPr>
              <w:rFonts w:eastAsia="Times New Roman"/>
            </w:rPr>
            <w:t>49.</w:t>
          </w:r>
          <w:r>
            <w:rPr>
              <w:rFonts w:eastAsia="Times New Roman"/>
            </w:rPr>
            <w:tab/>
            <w:t xml:space="preserve">Ram F, Singh A. Is antenatal care effective in improving maternal health in rural </w:t>
          </w:r>
          <w:proofErr w:type="spellStart"/>
          <w:r>
            <w:rPr>
              <w:rFonts w:eastAsia="Times New Roman"/>
            </w:rPr>
            <w:t>uttar</w:t>
          </w:r>
          <w:proofErr w:type="spellEnd"/>
          <w:r>
            <w:rPr>
              <w:rFonts w:eastAsia="Times New Roman"/>
            </w:rPr>
            <w:t xml:space="preserve"> </w:t>
          </w:r>
          <w:proofErr w:type="spellStart"/>
          <w:r>
            <w:rPr>
              <w:rFonts w:eastAsia="Times New Roman"/>
            </w:rPr>
            <w:t>pradesh</w:t>
          </w:r>
          <w:proofErr w:type="spellEnd"/>
          <w:r>
            <w:rPr>
              <w:rFonts w:eastAsia="Times New Roman"/>
            </w:rPr>
            <w:t xml:space="preserve">? Evidence from a district level household survey. J </w:t>
          </w:r>
          <w:proofErr w:type="spellStart"/>
          <w:r>
            <w:rPr>
              <w:rFonts w:eastAsia="Times New Roman"/>
            </w:rPr>
            <w:t>Biosoc</w:t>
          </w:r>
          <w:proofErr w:type="spellEnd"/>
          <w:r>
            <w:rPr>
              <w:rFonts w:eastAsia="Times New Roman"/>
            </w:rPr>
            <w:t xml:space="preserve"> Sci. 2006 Jul;38(4):433–48. </w:t>
          </w:r>
        </w:p>
        <w:p w14:paraId="1338667B" w14:textId="77777777" w:rsidR="00775840" w:rsidRDefault="00775840">
          <w:pPr>
            <w:autoSpaceDE w:val="0"/>
            <w:autoSpaceDN w:val="0"/>
            <w:ind w:hanging="640"/>
            <w:divId w:val="581918027"/>
            <w:rPr>
              <w:rFonts w:eastAsia="Times New Roman"/>
            </w:rPr>
          </w:pPr>
          <w:r>
            <w:rPr>
              <w:rFonts w:eastAsia="Times New Roman"/>
            </w:rPr>
            <w:t>50.</w:t>
          </w:r>
          <w:r>
            <w:rPr>
              <w:rFonts w:eastAsia="Times New Roman"/>
            </w:rPr>
            <w:tab/>
            <w:t xml:space="preserve">Chaudhary S, </w:t>
          </w:r>
          <w:proofErr w:type="spellStart"/>
          <w:r>
            <w:rPr>
              <w:rFonts w:eastAsia="Times New Roman"/>
            </w:rPr>
            <w:t>Contag</w:t>
          </w:r>
          <w:proofErr w:type="spellEnd"/>
          <w:r>
            <w:rPr>
              <w:rFonts w:eastAsia="Times New Roman"/>
            </w:rPr>
            <w:t xml:space="preserve"> S. The effect of maternal age on fetal and neonatal mortality. Journal of Perinatology 2017 37:7 [Internet]. 2017 Mar 30 [cited 2024 Aug 7];37(7):800–4. Available from: https://www.nature.com/articles/jp201736</w:t>
          </w:r>
        </w:p>
        <w:p w14:paraId="75C0346D" w14:textId="77777777" w:rsidR="00775840" w:rsidRDefault="00775840">
          <w:pPr>
            <w:autoSpaceDE w:val="0"/>
            <w:autoSpaceDN w:val="0"/>
            <w:ind w:hanging="640"/>
            <w:divId w:val="792988392"/>
            <w:rPr>
              <w:rFonts w:eastAsia="Times New Roman"/>
            </w:rPr>
          </w:pPr>
          <w:r>
            <w:rPr>
              <w:rFonts w:eastAsia="Times New Roman"/>
            </w:rPr>
            <w:t>51.</w:t>
          </w:r>
          <w:r>
            <w:rPr>
              <w:rFonts w:eastAsia="Times New Roman"/>
            </w:rPr>
            <w:tab/>
            <w:t>Fonseca SC, Flores PVG, Camargo KR, Pinheiro RS, Coeli CM. Maternal education and age: inequalities in neonatal death. Rev Saude Publica [Internet]. 2017 [cited 2024 Aug 7];51. Available from: https://pubmed.ncbi.nlm.nih.gov/29166446/</w:t>
          </w:r>
        </w:p>
        <w:p w14:paraId="69A83F31" w14:textId="77777777" w:rsidR="00775840" w:rsidRDefault="00775840">
          <w:pPr>
            <w:autoSpaceDE w:val="0"/>
            <w:autoSpaceDN w:val="0"/>
            <w:ind w:hanging="640"/>
            <w:divId w:val="217475493"/>
            <w:rPr>
              <w:rFonts w:eastAsia="Times New Roman"/>
            </w:rPr>
          </w:pPr>
          <w:r>
            <w:rPr>
              <w:rFonts w:eastAsia="Times New Roman"/>
            </w:rPr>
            <w:t>52.</w:t>
          </w:r>
          <w:r>
            <w:rPr>
              <w:rFonts w:eastAsia="Times New Roman"/>
            </w:rPr>
            <w:tab/>
            <w:t xml:space="preserve">Chowdhury AMR, Bhuiya A, Chowdhury ME, Rasheed S, Hussain Z, Chen LC. The Bangladesh paradox: exceptional health achievement despite economic poverty. Lancet. 2013 Nov 23;382(9906):1734–45. </w:t>
          </w:r>
        </w:p>
        <w:p w14:paraId="768D35E8" w14:textId="77777777" w:rsidR="00775840" w:rsidRDefault="00775840">
          <w:pPr>
            <w:autoSpaceDE w:val="0"/>
            <w:autoSpaceDN w:val="0"/>
            <w:ind w:hanging="640"/>
            <w:divId w:val="2094814062"/>
            <w:rPr>
              <w:rFonts w:eastAsia="Times New Roman"/>
            </w:rPr>
          </w:pPr>
          <w:r>
            <w:rPr>
              <w:rFonts w:eastAsia="Times New Roman"/>
            </w:rPr>
            <w:t>53.</w:t>
          </w:r>
          <w:r>
            <w:rPr>
              <w:rFonts w:eastAsia="Times New Roman"/>
            </w:rPr>
            <w:tab/>
            <w:t xml:space="preserve">Yaya S, Kota K, Buh A, Bishwajit G. Antenatal visits are positively associated with uptake of tetanus toxoid and intermittent preventive treatment in pregnancy in Ivory Coast. BMC Public Health. 2019 Dec 6;19(1):1467. </w:t>
          </w:r>
        </w:p>
        <w:p w14:paraId="2259EFD5" w14:textId="77777777" w:rsidR="00775840" w:rsidRDefault="00775840">
          <w:pPr>
            <w:autoSpaceDE w:val="0"/>
            <w:autoSpaceDN w:val="0"/>
            <w:ind w:hanging="640"/>
            <w:divId w:val="1673529645"/>
            <w:rPr>
              <w:rFonts w:eastAsia="Times New Roman"/>
            </w:rPr>
          </w:pPr>
          <w:r>
            <w:rPr>
              <w:rFonts w:eastAsia="Times New Roman"/>
            </w:rPr>
            <w:t>54.</w:t>
          </w:r>
          <w:r>
            <w:rPr>
              <w:rFonts w:eastAsia="Times New Roman"/>
            </w:rPr>
            <w:tab/>
            <w:t xml:space="preserve">Yaya S, Kota K, Buh A, Bishwajit G. Prevalence and predictors of taking tetanus toxoid vaccine in pregnancy: a cross-sectional study of 8,722 women in Sierra Leone. BMC Public Health. 2020 Jun 5;20(1):855. </w:t>
          </w:r>
        </w:p>
        <w:p w14:paraId="0D89B86E" w14:textId="170F5D6B" w:rsidR="00CE0C39" w:rsidRPr="00B17F18" w:rsidRDefault="00775840" w:rsidP="00A4744F">
          <w:pPr>
            <w:spacing w:after="160" w:line="360" w:lineRule="auto"/>
            <w:rPr>
              <w:rFonts w:ascii="Times New Roman" w:eastAsia="Times New Roman" w:hAnsi="Times New Roman" w:cs="Times New Roman"/>
              <w:sz w:val="24"/>
              <w:szCs w:val="24"/>
            </w:rPr>
          </w:pPr>
          <w:r>
            <w:rPr>
              <w:rFonts w:eastAsia="Times New Roman"/>
            </w:rPr>
            <w:t> </w:t>
          </w:r>
        </w:p>
      </w:sdtContent>
    </w:sdt>
    <w:p w14:paraId="7787E322" w14:textId="30D17496" w:rsidR="00F837D6" w:rsidRPr="00B17F18" w:rsidRDefault="00CE0C39" w:rsidP="00A4744F">
      <w:pPr>
        <w:spacing w:after="160" w:line="259" w:lineRule="auto"/>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br w:type="page"/>
      </w:r>
    </w:p>
    <w:p w14:paraId="7CBBA853" w14:textId="6CAFAE83" w:rsidR="002372FE" w:rsidRPr="00B17F18" w:rsidRDefault="002372FE" w:rsidP="002372FE">
      <w:pPr>
        <w:spacing w:line="480" w:lineRule="auto"/>
        <w:rPr>
          <w:rFonts w:ascii="Times New Roman" w:eastAsia="Times New Roman" w:hAnsi="Times New Roman" w:cs="Times New Roman"/>
          <w:b/>
          <w:bCs/>
          <w:sz w:val="24"/>
          <w:szCs w:val="24"/>
        </w:rPr>
      </w:pPr>
      <w:r w:rsidRPr="00B17F18">
        <w:rPr>
          <w:rFonts w:ascii="Times New Roman" w:eastAsia="Times New Roman" w:hAnsi="Times New Roman" w:cs="Times New Roman"/>
          <w:b/>
          <w:bCs/>
          <w:sz w:val="24"/>
          <w:szCs w:val="24"/>
        </w:rPr>
        <w:lastRenderedPageBreak/>
        <w:t>Table</w:t>
      </w:r>
      <w:r w:rsidR="0075366E" w:rsidRPr="00B17F18">
        <w:rPr>
          <w:rFonts w:ascii="Times New Roman" w:eastAsia="Times New Roman" w:hAnsi="Times New Roman" w:cs="Times New Roman"/>
          <w:b/>
          <w:bCs/>
          <w:sz w:val="24"/>
          <w:szCs w:val="24"/>
        </w:rPr>
        <w:t xml:space="preserve"> </w:t>
      </w:r>
      <w:r w:rsidRPr="00B17F18">
        <w:rPr>
          <w:rFonts w:ascii="Times New Roman" w:eastAsia="Times New Roman" w:hAnsi="Times New Roman" w:cs="Times New Roman"/>
          <w:b/>
          <w:bCs/>
          <w:sz w:val="24"/>
          <w:szCs w:val="24"/>
        </w:rPr>
        <w:t xml:space="preserve">1: </w:t>
      </w:r>
      <w:bookmarkStart w:id="15" w:name="_Hlk161147644"/>
      <w:r w:rsidRPr="00B17F18">
        <w:rPr>
          <w:rFonts w:ascii="Times New Roman" w:eastAsia="Times New Roman" w:hAnsi="Times New Roman" w:cs="Times New Roman"/>
          <w:b/>
          <w:bCs/>
          <w:sz w:val="24"/>
          <w:szCs w:val="24"/>
        </w:rPr>
        <w:t>The row-wise proportional distribution across various categories</w:t>
      </w:r>
      <w:bookmarkEnd w:id="15"/>
    </w:p>
    <w:tbl>
      <w:tblPr>
        <w:tblStyle w:val="TableGrid"/>
        <w:tblW w:w="5000" w:type="pct"/>
        <w:tblLook w:val="04A0" w:firstRow="1" w:lastRow="0" w:firstColumn="1" w:lastColumn="0" w:noHBand="0" w:noVBand="1"/>
      </w:tblPr>
      <w:tblGrid>
        <w:gridCol w:w="4229"/>
        <w:gridCol w:w="1644"/>
        <w:gridCol w:w="1675"/>
        <w:gridCol w:w="1684"/>
        <w:gridCol w:w="1097"/>
      </w:tblGrid>
      <w:tr w:rsidR="00910A8E" w:rsidRPr="00B17F18" w14:paraId="0739CC57" w14:textId="77777777" w:rsidTr="00A4744F">
        <w:trPr>
          <w:trHeight w:val="573"/>
        </w:trPr>
        <w:tc>
          <w:tcPr>
            <w:tcW w:w="2047" w:type="pct"/>
            <w:vAlign w:val="center"/>
            <w:hideMark/>
          </w:tcPr>
          <w:p w14:paraId="19777F9C" w14:textId="56248A9F" w:rsidR="00910A8E" w:rsidRPr="00B17F18" w:rsidRDefault="00910A8E" w:rsidP="005A1835">
            <w:pPr>
              <w:spacing w:line="240" w:lineRule="auto"/>
              <w:jc w:val="center"/>
              <w:rPr>
                <w:rFonts w:ascii="Times New Roman" w:eastAsia="Times New Roman" w:hAnsi="Times New Roman" w:cs="Times New Roman"/>
                <w:b/>
                <w:bCs/>
                <w:color w:val="000000"/>
                <w:sz w:val="24"/>
                <w:szCs w:val="24"/>
                <w:lang w:val="en-US"/>
              </w:rPr>
            </w:pPr>
          </w:p>
        </w:tc>
        <w:tc>
          <w:tcPr>
            <w:tcW w:w="1607" w:type="pct"/>
            <w:gridSpan w:val="2"/>
            <w:vAlign w:val="center"/>
            <w:hideMark/>
          </w:tcPr>
          <w:p w14:paraId="186741DD" w14:textId="77777777" w:rsidR="00910A8E" w:rsidRPr="00B17F18" w:rsidRDefault="00910A8E" w:rsidP="005A1835">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Neonatal mortality status</w:t>
            </w:r>
          </w:p>
        </w:tc>
        <w:tc>
          <w:tcPr>
            <w:tcW w:w="815" w:type="pct"/>
            <w:vMerge w:val="restart"/>
            <w:vAlign w:val="center"/>
            <w:hideMark/>
          </w:tcPr>
          <w:p w14:paraId="15109120" w14:textId="5D4C3D13" w:rsidR="00910A8E" w:rsidRPr="00B17F18" w:rsidRDefault="00910A8E" w:rsidP="00A4744F">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lang w:val="en-US"/>
              </w:rPr>
              <w:t>Total</w:t>
            </w:r>
          </w:p>
          <w:p w14:paraId="4C568BFC" w14:textId="7AFE920E" w:rsidR="00910A8E" w:rsidRPr="00B17F18" w:rsidRDefault="00910A8E" w:rsidP="005A1835">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lang w:val="en-US"/>
              </w:rPr>
              <w:t>n (%)</w:t>
            </w:r>
          </w:p>
        </w:tc>
        <w:tc>
          <w:tcPr>
            <w:tcW w:w="531" w:type="pct"/>
            <w:vMerge w:val="restart"/>
            <w:vAlign w:val="center"/>
            <w:hideMark/>
          </w:tcPr>
          <w:p w14:paraId="2F450E13" w14:textId="77777777" w:rsidR="00910A8E" w:rsidRPr="00B17F18" w:rsidRDefault="00910A8E" w:rsidP="005A1835">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P-value</w:t>
            </w:r>
          </w:p>
        </w:tc>
      </w:tr>
      <w:tr w:rsidR="00910A8E" w:rsidRPr="00B17F18" w14:paraId="1A2C0A38" w14:textId="77777777" w:rsidTr="00A4744F">
        <w:trPr>
          <w:trHeight w:val="573"/>
        </w:trPr>
        <w:tc>
          <w:tcPr>
            <w:tcW w:w="2047" w:type="pct"/>
            <w:vAlign w:val="center"/>
            <w:hideMark/>
          </w:tcPr>
          <w:p w14:paraId="4F60EC7D" w14:textId="5B239BC3" w:rsidR="00910A8E" w:rsidRPr="00B17F18" w:rsidRDefault="00910A8E" w:rsidP="005A1835">
            <w:pPr>
              <w:spacing w:line="240" w:lineRule="auto"/>
              <w:rPr>
                <w:rFonts w:ascii="Times New Roman" w:eastAsia="Times New Roman" w:hAnsi="Times New Roman" w:cs="Times New Roman"/>
                <w:color w:val="000000"/>
                <w:sz w:val="24"/>
                <w:szCs w:val="24"/>
                <w:lang w:val="en-US"/>
              </w:rPr>
            </w:pPr>
          </w:p>
        </w:tc>
        <w:tc>
          <w:tcPr>
            <w:tcW w:w="796" w:type="pct"/>
            <w:vAlign w:val="center"/>
            <w:hideMark/>
          </w:tcPr>
          <w:p w14:paraId="645AD9E0" w14:textId="3001FE65" w:rsidR="00910A8E" w:rsidRPr="00B17F18" w:rsidRDefault="00910A8E" w:rsidP="00A4744F">
            <w:pPr>
              <w:spacing w:line="240" w:lineRule="auto"/>
              <w:jc w:val="center"/>
              <w:rPr>
                <w:rFonts w:ascii="Times New Roman" w:eastAsia="Times New Roman" w:hAnsi="Times New Roman" w:cs="Times New Roman"/>
                <w:color w:val="000000"/>
                <w:sz w:val="24"/>
                <w:szCs w:val="24"/>
              </w:rPr>
            </w:pPr>
            <w:r w:rsidRPr="00B17F18">
              <w:rPr>
                <w:rFonts w:ascii="Times New Roman" w:eastAsia="Times New Roman" w:hAnsi="Times New Roman" w:cs="Times New Roman"/>
                <w:color w:val="000000"/>
                <w:sz w:val="24"/>
                <w:szCs w:val="24"/>
              </w:rPr>
              <w:t>Dead</w:t>
            </w:r>
          </w:p>
          <w:p w14:paraId="545D4ACE" w14:textId="20E02998" w:rsidR="00910A8E" w:rsidRPr="00B17F18" w:rsidRDefault="00910A8E"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 (%)</w:t>
            </w:r>
          </w:p>
        </w:tc>
        <w:tc>
          <w:tcPr>
            <w:tcW w:w="811" w:type="pct"/>
            <w:vAlign w:val="center"/>
            <w:hideMark/>
          </w:tcPr>
          <w:p w14:paraId="693BE0E6" w14:textId="5789308C" w:rsidR="00910A8E" w:rsidRPr="00B17F18" w:rsidRDefault="00910A8E" w:rsidP="00A4744F">
            <w:pPr>
              <w:spacing w:line="240" w:lineRule="auto"/>
              <w:jc w:val="center"/>
              <w:rPr>
                <w:rFonts w:ascii="Times New Roman" w:eastAsia="Times New Roman" w:hAnsi="Times New Roman" w:cs="Times New Roman"/>
                <w:color w:val="000000"/>
                <w:sz w:val="24"/>
                <w:szCs w:val="24"/>
              </w:rPr>
            </w:pPr>
            <w:r w:rsidRPr="00B17F18">
              <w:rPr>
                <w:rFonts w:ascii="Times New Roman" w:eastAsia="Times New Roman" w:hAnsi="Times New Roman" w:cs="Times New Roman"/>
                <w:color w:val="000000"/>
                <w:sz w:val="24"/>
                <w:szCs w:val="24"/>
              </w:rPr>
              <w:t>Alive</w:t>
            </w:r>
          </w:p>
          <w:p w14:paraId="1A0BA10C" w14:textId="20522281" w:rsidR="00910A8E" w:rsidRPr="00B17F18" w:rsidRDefault="00910A8E"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 (%)</w:t>
            </w:r>
          </w:p>
        </w:tc>
        <w:tc>
          <w:tcPr>
            <w:tcW w:w="815" w:type="pct"/>
            <w:vMerge/>
            <w:vAlign w:val="center"/>
            <w:hideMark/>
          </w:tcPr>
          <w:p w14:paraId="4B2E0587" w14:textId="46591669" w:rsidR="00910A8E" w:rsidRPr="00B17F18" w:rsidRDefault="00910A8E" w:rsidP="00A4744F">
            <w:pPr>
              <w:spacing w:line="240" w:lineRule="auto"/>
              <w:jc w:val="center"/>
              <w:rPr>
                <w:rFonts w:ascii="Times New Roman" w:eastAsia="Times New Roman" w:hAnsi="Times New Roman" w:cs="Times New Roman"/>
                <w:color w:val="000000"/>
                <w:sz w:val="24"/>
                <w:szCs w:val="24"/>
                <w:lang w:val="en-US"/>
              </w:rPr>
            </w:pPr>
          </w:p>
        </w:tc>
        <w:tc>
          <w:tcPr>
            <w:tcW w:w="531" w:type="pct"/>
            <w:vMerge/>
            <w:vAlign w:val="center"/>
            <w:hideMark/>
          </w:tcPr>
          <w:p w14:paraId="3F96E06A" w14:textId="7F27C6E3" w:rsidR="00910A8E" w:rsidRPr="00B17F18" w:rsidRDefault="00910A8E"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5DC9778F" w14:textId="77777777" w:rsidTr="00A4744F">
        <w:trPr>
          <w:trHeight w:val="573"/>
        </w:trPr>
        <w:tc>
          <w:tcPr>
            <w:tcW w:w="2047" w:type="pct"/>
            <w:vAlign w:val="center"/>
            <w:hideMark/>
          </w:tcPr>
          <w:p w14:paraId="2690B34D"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TT vaccinated</w:t>
            </w:r>
          </w:p>
        </w:tc>
        <w:tc>
          <w:tcPr>
            <w:tcW w:w="796" w:type="pct"/>
            <w:vAlign w:val="center"/>
            <w:hideMark/>
          </w:tcPr>
          <w:p w14:paraId="183B6A37" w14:textId="35495245"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hideMark/>
          </w:tcPr>
          <w:p w14:paraId="3A668045" w14:textId="3A34D1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hideMark/>
          </w:tcPr>
          <w:p w14:paraId="0953AB11" w14:textId="06F9BC62"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hideMark/>
          </w:tcPr>
          <w:p w14:paraId="69D6500A" w14:textId="5AD6D7F5"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54AC21A" w14:textId="77777777" w:rsidTr="00A4744F">
        <w:trPr>
          <w:trHeight w:val="573"/>
        </w:trPr>
        <w:tc>
          <w:tcPr>
            <w:tcW w:w="2047" w:type="pct"/>
            <w:vAlign w:val="center"/>
            <w:hideMark/>
          </w:tcPr>
          <w:p w14:paraId="14FC8052"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No</w:t>
            </w:r>
          </w:p>
        </w:tc>
        <w:tc>
          <w:tcPr>
            <w:tcW w:w="796" w:type="pct"/>
            <w:vAlign w:val="center"/>
            <w:hideMark/>
          </w:tcPr>
          <w:p w14:paraId="35D3755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202(3.3)</w:t>
            </w:r>
          </w:p>
        </w:tc>
        <w:tc>
          <w:tcPr>
            <w:tcW w:w="811" w:type="pct"/>
            <w:vAlign w:val="center"/>
            <w:hideMark/>
          </w:tcPr>
          <w:p w14:paraId="0C48B91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5934(96.7)</w:t>
            </w:r>
          </w:p>
        </w:tc>
        <w:tc>
          <w:tcPr>
            <w:tcW w:w="815" w:type="pct"/>
            <w:vAlign w:val="center"/>
            <w:hideMark/>
          </w:tcPr>
          <w:p w14:paraId="5CF142DA"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6136(54.1)</w:t>
            </w:r>
          </w:p>
        </w:tc>
        <w:tc>
          <w:tcPr>
            <w:tcW w:w="531" w:type="pct"/>
            <w:vAlign w:val="center"/>
            <w:hideMark/>
          </w:tcPr>
          <w:p w14:paraId="2E9E9870"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0.255</w:t>
            </w:r>
          </w:p>
        </w:tc>
      </w:tr>
      <w:tr w:rsidR="005E2059" w:rsidRPr="00B17F18" w14:paraId="2E589BA5" w14:textId="77777777" w:rsidTr="00A4744F">
        <w:trPr>
          <w:trHeight w:val="573"/>
        </w:trPr>
        <w:tc>
          <w:tcPr>
            <w:tcW w:w="2047" w:type="pct"/>
            <w:vAlign w:val="center"/>
            <w:hideMark/>
          </w:tcPr>
          <w:p w14:paraId="700528DF"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Yes</w:t>
            </w:r>
          </w:p>
        </w:tc>
        <w:tc>
          <w:tcPr>
            <w:tcW w:w="796" w:type="pct"/>
            <w:vAlign w:val="center"/>
            <w:hideMark/>
          </w:tcPr>
          <w:p w14:paraId="10FDF38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152(2.9)</w:t>
            </w:r>
          </w:p>
        </w:tc>
        <w:tc>
          <w:tcPr>
            <w:tcW w:w="811" w:type="pct"/>
            <w:vAlign w:val="center"/>
            <w:hideMark/>
          </w:tcPr>
          <w:p w14:paraId="7973D635"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5055(97.1)</w:t>
            </w:r>
          </w:p>
        </w:tc>
        <w:tc>
          <w:tcPr>
            <w:tcW w:w="815" w:type="pct"/>
            <w:vAlign w:val="center"/>
            <w:hideMark/>
          </w:tcPr>
          <w:p w14:paraId="6BEDA57D"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5207(45.9)</w:t>
            </w:r>
          </w:p>
        </w:tc>
        <w:tc>
          <w:tcPr>
            <w:tcW w:w="531" w:type="pct"/>
            <w:vAlign w:val="center"/>
          </w:tcPr>
          <w:p w14:paraId="16F29E87" w14:textId="288B0DA1"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FB5D049" w14:textId="77777777" w:rsidTr="00A4744F">
        <w:trPr>
          <w:trHeight w:val="573"/>
        </w:trPr>
        <w:tc>
          <w:tcPr>
            <w:tcW w:w="2047" w:type="pct"/>
            <w:vAlign w:val="center"/>
            <w:hideMark/>
          </w:tcPr>
          <w:p w14:paraId="623E1991"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TT doses taken</w:t>
            </w:r>
          </w:p>
        </w:tc>
        <w:tc>
          <w:tcPr>
            <w:tcW w:w="796" w:type="pct"/>
            <w:vAlign w:val="center"/>
          </w:tcPr>
          <w:p w14:paraId="0367C697" w14:textId="64603A29"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3F3A4C72" w14:textId="4FDCCAE3"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3A939718" w14:textId="031175B1"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4B1839DA" w14:textId="5CC16A22"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184B31A" w14:textId="77777777" w:rsidTr="00A4744F">
        <w:trPr>
          <w:trHeight w:val="573"/>
        </w:trPr>
        <w:tc>
          <w:tcPr>
            <w:tcW w:w="2047" w:type="pct"/>
            <w:vAlign w:val="center"/>
            <w:hideMark/>
          </w:tcPr>
          <w:p w14:paraId="1B863BE9" w14:textId="50C4A5A4" w:rsidR="005E2059" w:rsidRPr="00B17F18" w:rsidRDefault="00C4385E"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w:t>
            </w:r>
            <w:r w:rsidR="005E2059" w:rsidRPr="00B17F18">
              <w:rPr>
                <w:rFonts w:ascii="Times New Roman" w:eastAsia="Times New Roman" w:hAnsi="Times New Roman" w:cs="Times New Roman"/>
                <w:color w:val="000000"/>
                <w:sz w:val="24"/>
                <w:szCs w:val="24"/>
              </w:rPr>
              <w:t>one</w:t>
            </w:r>
          </w:p>
        </w:tc>
        <w:tc>
          <w:tcPr>
            <w:tcW w:w="796" w:type="pct"/>
            <w:vAlign w:val="center"/>
            <w:hideMark/>
          </w:tcPr>
          <w:p w14:paraId="07B51238" w14:textId="0A02609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202(3.3)</w:t>
            </w:r>
          </w:p>
        </w:tc>
        <w:tc>
          <w:tcPr>
            <w:tcW w:w="811" w:type="pct"/>
            <w:vAlign w:val="center"/>
            <w:hideMark/>
          </w:tcPr>
          <w:p w14:paraId="4888A72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5934(96.7)</w:t>
            </w:r>
          </w:p>
        </w:tc>
        <w:tc>
          <w:tcPr>
            <w:tcW w:w="815" w:type="pct"/>
            <w:vAlign w:val="center"/>
            <w:hideMark/>
          </w:tcPr>
          <w:p w14:paraId="3D80DDC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6136(54.1)</w:t>
            </w:r>
          </w:p>
        </w:tc>
        <w:tc>
          <w:tcPr>
            <w:tcW w:w="531" w:type="pct"/>
            <w:vAlign w:val="center"/>
            <w:hideMark/>
          </w:tcPr>
          <w:p w14:paraId="13C902FF"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0.254</w:t>
            </w:r>
          </w:p>
        </w:tc>
      </w:tr>
      <w:tr w:rsidR="005E2059" w:rsidRPr="00B17F18" w14:paraId="564675BA" w14:textId="77777777" w:rsidTr="00A4744F">
        <w:trPr>
          <w:trHeight w:val="573"/>
        </w:trPr>
        <w:tc>
          <w:tcPr>
            <w:tcW w:w="2047" w:type="pct"/>
            <w:vAlign w:val="center"/>
            <w:hideMark/>
          </w:tcPr>
          <w:p w14:paraId="7AD7A457"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 injection</w:t>
            </w:r>
          </w:p>
        </w:tc>
        <w:tc>
          <w:tcPr>
            <w:tcW w:w="796" w:type="pct"/>
            <w:vAlign w:val="center"/>
            <w:hideMark/>
          </w:tcPr>
          <w:p w14:paraId="3DC88AC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84(3.2)</w:t>
            </w:r>
          </w:p>
        </w:tc>
        <w:tc>
          <w:tcPr>
            <w:tcW w:w="811" w:type="pct"/>
            <w:vAlign w:val="center"/>
            <w:hideMark/>
          </w:tcPr>
          <w:p w14:paraId="5180C0C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2532(96.8)</w:t>
            </w:r>
          </w:p>
        </w:tc>
        <w:tc>
          <w:tcPr>
            <w:tcW w:w="815" w:type="pct"/>
            <w:vAlign w:val="center"/>
            <w:hideMark/>
          </w:tcPr>
          <w:p w14:paraId="5371170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2616(23.1)</w:t>
            </w:r>
          </w:p>
        </w:tc>
        <w:tc>
          <w:tcPr>
            <w:tcW w:w="531" w:type="pct"/>
            <w:vAlign w:val="center"/>
          </w:tcPr>
          <w:p w14:paraId="348DDF08" w14:textId="7347EE40"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E6B0CFF" w14:textId="77777777" w:rsidTr="00A4744F">
        <w:trPr>
          <w:trHeight w:val="573"/>
        </w:trPr>
        <w:tc>
          <w:tcPr>
            <w:tcW w:w="2047" w:type="pct"/>
            <w:vAlign w:val="center"/>
            <w:hideMark/>
          </w:tcPr>
          <w:p w14:paraId="66D686C6"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 injections or more (adequate doses)</w:t>
            </w:r>
          </w:p>
        </w:tc>
        <w:tc>
          <w:tcPr>
            <w:tcW w:w="796" w:type="pct"/>
            <w:vAlign w:val="center"/>
            <w:hideMark/>
          </w:tcPr>
          <w:p w14:paraId="4EFD3D2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68(2.6)</w:t>
            </w:r>
          </w:p>
        </w:tc>
        <w:tc>
          <w:tcPr>
            <w:tcW w:w="811" w:type="pct"/>
            <w:vAlign w:val="center"/>
            <w:hideMark/>
          </w:tcPr>
          <w:p w14:paraId="641F2E1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2519(97.4)</w:t>
            </w:r>
          </w:p>
        </w:tc>
        <w:tc>
          <w:tcPr>
            <w:tcW w:w="815" w:type="pct"/>
            <w:vAlign w:val="center"/>
            <w:hideMark/>
          </w:tcPr>
          <w:p w14:paraId="1B3757E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2587(22.8)</w:t>
            </w:r>
          </w:p>
        </w:tc>
        <w:tc>
          <w:tcPr>
            <w:tcW w:w="531" w:type="pct"/>
            <w:vAlign w:val="center"/>
          </w:tcPr>
          <w:p w14:paraId="35334FCB" w14:textId="298C1073"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3C3AD83" w14:textId="77777777" w:rsidTr="00A4744F">
        <w:trPr>
          <w:trHeight w:val="573"/>
        </w:trPr>
        <w:tc>
          <w:tcPr>
            <w:tcW w:w="2047" w:type="pct"/>
            <w:vAlign w:val="center"/>
            <w:hideMark/>
          </w:tcPr>
          <w:p w14:paraId="7E9E39AF"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Cesarean section</w:t>
            </w:r>
          </w:p>
        </w:tc>
        <w:tc>
          <w:tcPr>
            <w:tcW w:w="796" w:type="pct"/>
            <w:vAlign w:val="center"/>
          </w:tcPr>
          <w:p w14:paraId="1717F9CB" w14:textId="2287625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0DD6A71B" w14:textId="5694B8EE"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7ED57FC9" w14:textId="65F72D60"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5F943F13" w14:textId="5AA4239D"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598E7456" w14:textId="77777777" w:rsidTr="00A4744F">
        <w:trPr>
          <w:trHeight w:val="573"/>
        </w:trPr>
        <w:tc>
          <w:tcPr>
            <w:tcW w:w="2047" w:type="pct"/>
            <w:vAlign w:val="center"/>
            <w:hideMark/>
          </w:tcPr>
          <w:p w14:paraId="441D2117"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Yes</w:t>
            </w:r>
          </w:p>
        </w:tc>
        <w:tc>
          <w:tcPr>
            <w:tcW w:w="796" w:type="pct"/>
            <w:vAlign w:val="center"/>
            <w:hideMark/>
          </w:tcPr>
          <w:p w14:paraId="2C8B501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117(3.1)</w:t>
            </w:r>
          </w:p>
        </w:tc>
        <w:tc>
          <w:tcPr>
            <w:tcW w:w="811" w:type="pct"/>
            <w:vAlign w:val="center"/>
            <w:hideMark/>
          </w:tcPr>
          <w:p w14:paraId="778C48EF"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3687(96.9)</w:t>
            </w:r>
          </w:p>
        </w:tc>
        <w:tc>
          <w:tcPr>
            <w:tcW w:w="815" w:type="pct"/>
            <w:vAlign w:val="center"/>
            <w:hideMark/>
          </w:tcPr>
          <w:p w14:paraId="5BD6FD1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3804(67.2)</w:t>
            </w:r>
          </w:p>
        </w:tc>
        <w:tc>
          <w:tcPr>
            <w:tcW w:w="531" w:type="pct"/>
            <w:vAlign w:val="center"/>
            <w:hideMark/>
          </w:tcPr>
          <w:p w14:paraId="61B78C4E" w14:textId="3E24A4B9" w:rsidR="005E2059" w:rsidRPr="00B17F18" w:rsidRDefault="00FC639F"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&lt;</w:t>
            </w:r>
            <w:r w:rsidR="005E2059" w:rsidRPr="00B17F18">
              <w:rPr>
                <w:rFonts w:ascii="Times New Roman" w:eastAsia="Times New Roman" w:hAnsi="Times New Roman" w:cs="Times New Roman"/>
                <w:color w:val="000000"/>
                <w:sz w:val="24"/>
                <w:szCs w:val="24"/>
              </w:rPr>
              <w:t>0.001</w:t>
            </w:r>
          </w:p>
        </w:tc>
      </w:tr>
      <w:tr w:rsidR="005E2059" w:rsidRPr="00B17F18" w14:paraId="0926E158" w14:textId="77777777" w:rsidTr="00A4744F">
        <w:trPr>
          <w:trHeight w:val="573"/>
        </w:trPr>
        <w:tc>
          <w:tcPr>
            <w:tcW w:w="2047" w:type="pct"/>
            <w:vAlign w:val="center"/>
            <w:hideMark/>
          </w:tcPr>
          <w:p w14:paraId="4911E594"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No</w:t>
            </w:r>
          </w:p>
        </w:tc>
        <w:tc>
          <w:tcPr>
            <w:tcW w:w="796" w:type="pct"/>
            <w:vAlign w:val="center"/>
            <w:hideMark/>
          </w:tcPr>
          <w:p w14:paraId="4EA12C8A"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90(4.8)</w:t>
            </w:r>
          </w:p>
        </w:tc>
        <w:tc>
          <w:tcPr>
            <w:tcW w:w="811" w:type="pct"/>
            <w:vAlign w:val="center"/>
            <w:hideMark/>
          </w:tcPr>
          <w:p w14:paraId="183698CE"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1769(95.2)</w:t>
            </w:r>
          </w:p>
        </w:tc>
        <w:tc>
          <w:tcPr>
            <w:tcW w:w="815" w:type="pct"/>
            <w:vAlign w:val="center"/>
            <w:hideMark/>
          </w:tcPr>
          <w:p w14:paraId="0190D52E"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1859(32.8)</w:t>
            </w:r>
          </w:p>
        </w:tc>
        <w:tc>
          <w:tcPr>
            <w:tcW w:w="531" w:type="pct"/>
            <w:vAlign w:val="center"/>
          </w:tcPr>
          <w:p w14:paraId="2C4EFDFC" w14:textId="14F045AA"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59DF0531" w14:textId="77777777" w:rsidTr="00A4744F">
        <w:trPr>
          <w:trHeight w:val="573"/>
        </w:trPr>
        <w:tc>
          <w:tcPr>
            <w:tcW w:w="2047" w:type="pct"/>
            <w:vAlign w:val="center"/>
            <w:hideMark/>
          </w:tcPr>
          <w:p w14:paraId="5A392810"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Gender</w:t>
            </w:r>
          </w:p>
        </w:tc>
        <w:tc>
          <w:tcPr>
            <w:tcW w:w="796" w:type="pct"/>
            <w:vAlign w:val="center"/>
          </w:tcPr>
          <w:p w14:paraId="5DC2E2C6" w14:textId="0BA91C7E"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1882B487" w14:textId="48EEC930"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6954566A" w14:textId="09A2E318"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63840343" w14:textId="6C7618D0"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6C5B6356" w14:textId="77777777" w:rsidTr="00A4744F">
        <w:trPr>
          <w:trHeight w:val="573"/>
        </w:trPr>
        <w:tc>
          <w:tcPr>
            <w:tcW w:w="2047" w:type="pct"/>
            <w:vAlign w:val="center"/>
            <w:hideMark/>
          </w:tcPr>
          <w:p w14:paraId="306A0AB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Boy</w:t>
            </w:r>
          </w:p>
        </w:tc>
        <w:tc>
          <w:tcPr>
            <w:tcW w:w="796" w:type="pct"/>
            <w:vAlign w:val="center"/>
            <w:hideMark/>
          </w:tcPr>
          <w:p w14:paraId="6F2AEF7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330(2.7)</w:t>
            </w:r>
          </w:p>
        </w:tc>
        <w:tc>
          <w:tcPr>
            <w:tcW w:w="811" w:type="pct"/>
            <w:vAlign w:val="center"/>
            <w:hideMark/>
          </w:tcPr>
          <w:p w14:paraId="5D319D4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11776(97.3)</w:t>
            </w:r>
          </w:p>
        </w:tc>
        <w:tc>
          <w:tcPr>
            <w:tcW w:w="815" w:type="pct"/>
            <w:vAlign w:val="center"/>
            <w:hideMark/>
          </w:tcPr>
          <w:p w14:paraId="536B2F6A"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12106(51.7)</w:t>
            </w:r>
          </w:p>
        </w:tc>
        <w:tc>
          <w:tcPr>
            <w:tcW w:w="531" w:type="pct"/>
            <w:vAlign w:val="center"/>
            <w:hideMark/>
          </w:tcPr>
          <w:p w14:paraId="5206DD0F"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0.028</w:t>
            </w:r>
          </w:p>
        </w:tc>
      </w:tr>
      <w:tr w:rsidR="005E2059" w:rsidRPr="00B17F18" w14:paraId="3BE0B61C" w14:textId="77777777" w:rsidTr="00A4744F">
        <w:trPr>
          <w:trHeight w:val="573"/>
        </w:trPr>
        <w:tc>
          <w:tcPr>
            <w:tcW w:w="2047" w:type="pct"/>
            <w:vAlign w:val="center"/>
            <w:hideMark/>
          </w:tcPr>
          <w:p w14:paraId="08FEC0BF"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Girl</w:t>
            </w:r>
          </w:p>
        </w:tc>
        <w:tc>
          <w:tcPr>
            <w:tcW w:w="796" w:type="pct"/>
            <w:vAlign w:val="center"/>
            <w:hideMark/>
          </w:tcPr>
          <w:p w14:paraId="3035257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257(2.3)</w:t>
            </w:r>
          </w:p>
        </w:tc>
        <w:tc>
          <w:tcPr>
            <w:tcW w:w="811" w:type="pct"/>
            <w:vAlign w:val="center"/>
            <w:hideMark/>
          </w:tcPr>
          <w:p w14:paraId="01EA59E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11039(97.7)</w:t>
            </w:r>
          </w:p>
        </w:tc>
        <w:tc>
          <w:tcPr>
            <w:tcW w:w="815" w:type="pct"/>
            <w:vAlign w:val="center"/>
            <w:hideMark/>
          </w:tcPr>
          <w:p w14:paraId="16871A48"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11296(48.3)</w:t>
            </w:r>
          </w:p>
        </w:tc>
        <w:tc>
          <w:tcPr>
            <w:tcW w:w="531" w:type="pct"/>
            <w:vAlign w:val="center"/>
          </w:tcPr>
          <w:p w14:paraId="5807F434" w14:textId="257086A8"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4528776C" w14:textId="77777777" w:rsidTr="00A4744F">
        <w:trPr>
          <w:trHeight w:val="573"/>
        </w:trPr>
        <w:tc>
          <w:tcPr>
            <w:tcW w:w="2047" w:type="pct"/>
            <w:vAlign w:val="center"/>
            <w:hideMark/>
          </w:tcPr>
          <w:p w14:paraId="0E1200B3"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Antenatal care (ANC) visits</w:t>
            </w:r>
          </w:p>
        </w:tc>
        <w:tc>
          <w:tcPr>
            <w:tcW w:w="796" w:type="pct"/>
            <w:vAlign w:val="center"/>
          </w:tcPr>
          <w:p w14:paraId="63B19291" w14:textId="47FDC973"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2E509FB7" w14:textId="7D8A9186"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660BFD8E" w14:textId="23FB5F7A"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750B14C3" w14:textId="3ED59D2B"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7E02E2BB" w14:textId="77777777" w:rsidTr="00A4744F">
        <w:trPr>
          <w:trHeight w:val="573"/>
        </w:trPr>
        <w:tc>
          <w:tcPr>
            <w:tcW w:w="2047" w:type="pct"/>
            <w:vAlign w:val="center"/>
            <w:hideMark/>
          </w:tcPr>
          <w:p w14:paraId="3C7A4A5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Less than 4</w:t>
            </w:r>
          </w:p>
        </w:tc>
        <w:tc>
          <w:tcPr>
            <w:tcW w:w="796" w:type="pct"/>
            <w:vAlign w:val="center"/>
            <w:hideMark/>
          </w:tcPr>
          <w:p w14:paraId="3A83D3B6" w14:textId="5AFDE425"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154(3</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1" w:type="pct"/>
            <w:vAlign w:val="center"/>
            <w:hideMark/>
          </w:tcPr>
          <w:p w14:paraId="6E5DC59B" w14:textId="653D3F16"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5053(97</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5" w:type="pct"/>
            <w:vAlign w:val="center"/>
            <w:hideMark/>
          </w:tcPr>
          <w:p w14:paraId="1E72B90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5207(57.1)</w:t>
            </w:r>
          </w:p>
        </w:tc>
        <w:tc>
          <w:tcPr>
            <w:tcW w:w="531" w:type="pct"/>
            <w:vAlign w:val="center"/>
            <w:hideMark/>
          </w:tcPr>
          <w:p w14:paraId="32303235"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0.077</w:t>
            </w:r>
          </w:p>
        </w:tc>
      </w:tr>
      <w:tr w:rsidR="005E2059" w:rsidRPr="00B17F18" w14:paraId="470532E9" w14:textId="77777777" w:rsidTr="00A4744F">
        <w:trPr>
          <w:trHeight w:val="573"/>
        </w:trPr>
        <w:tc>
          <w:tcPr>
            <w:tcW w:w="2047" w:type="pct"/>
            <w:vAlign w:val="center"/>
            <w:hideMark/>
          </w:tcPr>
          <w:p w14:paraId="4FC12B13" w14:textId="55D0987B" w:rsidR="005E2059" w:rsidRPr="00B17F18" w:rsidRDefault="002F2936"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and </w:t>
            </w:r>
            <w:r w:rsidR="00F659D5">
              <w:rPr>
                <w:rFonts w:ascii="Times New Roman" w:eastAsia="Times New Roman" w:hAnsi="Times New Roman" w:cs="Times New Roman"/>
                <w:color w:val="000000"/>
                <w:sz w:val="24"/>
                <w:szCs w:val="24"/>
              </w:rPr>
              <w:t>a</w:t>
            </w:r>
            <w:r w:rsidR="005E2059" w:rsidRPr="00B17F18">
              <w:rPr>
                <w:rFonts w:ascii="Times New Roman" w:eastAsia="Times New Roman" w:hAnsi="Times New Roman" w:cs="Times New Roman"/>
                <w:color w:val="000000"/>
                <w:sz w:val="24"/>
                <w:szCs w:val="24"/>
              </w:rPr>
              <w:t>bove</w:t>
            </w:r>
          </w:p>
        </w:tc>
        <w:tc>
          <w:tcPr>
            <w:tcW w:w="796" w:type="pct"/>
            <w:vAlign w:val="center"/>
            <w:hideMark/>
          </w:tcPr>
          <w:p w14:paraId="409E5D95" w14:textId="7CB54423"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110(3</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1" w:type="pct"/>
            <w:vAlign w:val="center"/>
            <w:hideMark/>
          </w:tcPr>
          <w:p w14:paraId="1678E344" w14:textId="7651522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3591(97</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5" w:type="pct"/>
            <w:vAlign w:val="center"/>
            <w:hideMark/>
          </w:tcPr>
          <w:p w14:paraId="36B35BC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3701(40.6)</w:t>
            </w:r>
          </w:p>
        </w:tc>
        <w:tc>
          <w:tcPr>
            <w:tcW w:w="531" w:type="pct"/>
            <w:vAlign w:val="center"/>
          </w:tcPr>
          <w:p w14:paraId="19D4C45A" w14:textId="70A79E84"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7425229" w14:textId="77777777" w:rsidTr="00A4744F">
        <w:trPr>
          <w:trHeight w:val="573"/>
        </w:trPr>
        <w:tc>
          <w:tcPr>
            <w:tcW w:w="2047" w:type="pct"/>
            <w:vAlign w:val="center"/>
            <w:hideMark/>
          </w:tcPr>
          <w:p w14:paraId="7036751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lang w:val="en-US"/>
              </w:rPr>
              <w:t>Don’t know</w:t>
            </w:r>
          </w:p>
        </w:tc>
        <w:tc>
          <w:tcPr>
            <w:tcW w:w="796" w:type="pct"/>
            <w:vAlign w:val="center"/>
            <w:hideMark/>
          </w:tcPr>
          <w:p w14:paraId="7437FC3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12(5.7)</w:t>
            </w:r>
          </w:p>
        </w:tc>
        <w:tc>
          <w:tcPr>
            <w:tcW w:w="811" w:type="pct"/>
            <w:vAlign w:val="center"/>
            <w:hideMark/>
          </w:tcPr>
          <w:p w14:paraId="22D33DE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200(94.3)</w:t>
            </w:r>
          </w:p>
        </w:tc>
        <w:tc>
          <w:tcPr>
            <w:tcW w:w="815" w:type="pct"/>
            <w:vAlign w:val="center"/>
            <w:hideMark/>
          </w:tcPr>
          <w:p w14:paraId="1CFB30E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212(2.3)</w:t>
            </w:r>
          </w:p>
        </w:tc>
        <w:tc>
          <w:tcPr>
            <w:tcW w:w="531" w:type="pct"/>
            <w:vAlign w:val="center"/>
          </w:tcPr>
          <w:p w14:paraId="6B908B53" w14:textId="69791C2C"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63EC481" w14:textId="77777777" w:rsidTr="00A4744F">
        <w:trPr>
          <w:trHeight w:val="573"/>
        </w:trPr>
        <w:tc>
          <w:tcPr>
            <w:tcW w:w="2047" w:type="pct"/>
            <w:vAlign w:val="center"/>
            <w:hideMark/>
          </w:tcPr>
          <w:p w14:paraId="161AB597"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Division</w:t>
            </w:r>
          </w:p>
        </w:tc>
        <w:tc>
          <w:tcPr>
            <w:tcW w:w="796" w:type="pct"/>
            <w:vAlign w:val="center"/>
          </w:tcPr>
          <w:p w14:paraId="19B51CE7" w14:textId="37B04AC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5422827D" w14:textId="7D4E1609"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4AF4D492" w14:textId="0D652BCD"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2D8BB2BE" w14:textId="71B6D062"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FE2D752" w14:textId="77777777" w:rsidTr="00A4744F">
        <w:trPr>
          <w:trHeight w:val="573"/>
        </w:trPr>
        <w:tc>
          <w:tcPr>
            <w:tcW w:w="2047" w:type="pct"/>
            <w:vAlign w:val="center"/>
            <w:hideMark/>
          </w:tcPr>
          <w:p w14:paraId="4AC9863F"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Barisal</w:t>
            </w:r>
          </w:p>
        </w:tc>
        <w:tc>
          <w:tcPr>
            <w:tcW w:w="796" w:type="pct"/>
            <w:vAlign w:val="center"/>
            <w:hideMark/>
          </w:tcPr>
          <w:p w14:paraId="302FFD2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49(2.4)</w:t>
            </w:r>
          </w:p>
        </w:tc>
        <w:tc>
          <w:tcPr>
            <w:tcW w:w="811" w:type="pct"/>
            <w:vAlign w:val="center"/>
            <w:hideMark/>
          </w:tcPr>
          <w:p w14:paraId="3C0F619D"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2020(97.6)</w:t>
            </w:r>
          </w:p>
        </w:tc>
        <w:tc>
          <w:tcPr>
            <w:tcW w:w="815" w:type="pct"/>
            <w:vAlign w:val="center"/>
            <w:hideMark/>
          </w:tcPr>
          <w:p w14:paraId="3520907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2069(8.8)</w:t>
            </w:r>
          </w:p>
        </w:tc>
        <w:tc>
          <w:tcPr>
            <w:tcW w:w="531" w:type="pct"/>
            <w:vAlign w:val="center"/>
            <w:hideMark/>
          </w:tcPr>
          <w:p w14:paraId="3D52E332"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0.004</w:t>
            </w:r>
          </w:p>
        </w:tc>
      </w:tr>
      <w:tr w:rsidR="005E2059" w:rsidRPr="00B17F18" w14:paraId="1C3B59EA" w14:textId="77777777" w:rsidTr="00A4744F">
        <w:trPr>
          <w:trHeight w:val="573"/>
        </w:trPr>
        <w:tc>
          <w:tcPr>
            <w:tcW w:w="2047" w:type="pct"/>
            <w:vAlign w:val="center"/>
            <w:hideMark/>
          </w:tcPr>
          <w:p w14:paraId="2C6B3CA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lastRenderedPageBreak/>
              <w:t>Chittagong</w:t>
            </w:r>
          </w:p>
        </w:tc>
        <w:tc>
          <w:tcPr>
            <w:tcW w:w="796" w:type="pct"/>
            <w:vAlign w:val="center"/>
            <w:hideMark/>
          </w:tcPr>
          <w:p w14:paraId="2903BB8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119(2.4)</w:t>
            </w:r>
          </w:p>
        </w:tc>
        <w:tc>
          <w:tcPr>
            <w:tcW w:w="811" w:type="pct"/>
            <w:vAlign w:val="center"/>
            <w:hideMark/>
          </w:tcPr>
          <w:p w14:paraId="0F3DD52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4778(97.6)</w:t>
            </w:r>
          </w:p>
        </w:tc>
        <w:tc>
          <w:tcPr>
            <w:tcW w:w="815" w:type="pct"/>
            <w:vAlign w:val="center"/>
            <w:hideMark/>
          </w:tcPr>
          <w:p w14:paraId="52261779"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4897(20.9)</w:t>
            </w:r>
          </w:p>
        </w:tc>
        <w:tc>
          <w:tcPr>
            <w:tcW w:w="531" w:type="pct"/>
            <w:vAlign w:val="center"/>
          </w:tcPr>
          <w:p w14:paraId="1A5F578C" w14:textId="0132C4A4"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31B52F44" w14:textId="77777777" w:rsidTr="00A4744F">
        <w:trPr>
          <w:trHeight w:val="573"/>
        </w:trPr>
        <w:tc>
          <w:tcPr>
            <w:tcW w:w="2047" w:type="pct"/>
            <w:vAlign w:val="center"/>
            <w:hideMark/>
          </w:tcPr>
          <w:p w14:paraId="7AB871F3"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Dhaka</w:t>
            </w:r>
          </w:p>
        </w:tc>
        <w:tc>
          <w:tcPr>
            <w:tcW w:w="796" w:type="pct"/>
            <w:vAlign w:val="center"/>
            <w:hideMark/>
          </w:tcPr>
          <w:p w14:paraId="10F86F9E" w14:textId="10DDFA89"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91(2</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1" w:type="pct"/>
            <w:vAlign w:val="center"/>
            <w:hideMark/>
          </w:tcPr>
          <w:p w14:paraId="25DEA916" w14:textId="71CD03F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4508(98</w:t>
            </w:r>
            <w:r w:rsidR="00FC639F" w:rsidRPr="00B17F18">
              <w:rPr>
                <w:rFonts w:ascii="Times New Roman" w:eastAsia="Times New Roman" w:hAnsi="Times New Roman" w:cs="Times New Roman"/>
                <w:color w:val="000000"/>
                <w:sz w:val="24"/>
                <w:szCs w:val="24"/>
              </w:rPr>
              <w:t>.0</w:t>
            </w:r>
            <w:r w:rsidRPr="00B17F18">
              <w:rPr>
                <w:rFonts w:ascii="Times New Roman" w:eastAsia="Times New Roman" w:hAnsi="Times New Roman" w:cs="Times New Roman"/>
                <w:color w:val="000000"/>
                <w:sz w:val="24"/>
                <w:szCs w:val="24"/>
              </w:rPr>
              <w:t>)</w:t>
            </w:r>
          </w:p>
        </w:tc>
        <w:tc>
          <w:tcPr>
            <w:tcW w:w="815" w:type="pct"/>
            <w:vAlign w:val="center"/>
            <w:hideMark/>
          </w:tcPr>
          <w:p w14:paraId="6A097CA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4599(19.7)</w:t>
            </w:r>
          </w:p>
        </w:tc>
        <w:tc>
          <w:tcPr>
            <w:tcW w:w="531" w:type="pct"/>
            <w:vAlign w:val="center"/>
          </w:tcPr>
          <w:p w14:paraId="0900977F" w14:textId="13AE681A"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7BFBC878" w14:textId="77777777" w:rsidTr="00A4744F">
        <w:trPr>
          <w:trHeight w:val="573"/>
        </w:trPr>
        <w:tc>
          <w:tcPr>
            <w:tcW w:w="2047" w:type="pct"/>
            <w:vAlign w:val="center"/>
            <w:hideMark/>
          </w:tcPr>
          <w:p w14:paraId="570B2370"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Khulna</w:t>
            </w:r>
          </w:p>
        </w:tc>
        <w:tc>
          <w:tcPr>
            <w:tcW w:w="796" w:type="pct"/>
            <w:vAlign w:val="center"/>
            <w:hideMark/>
          </w:tcPr>
          <w:p w14:paraId="615B58ED"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70(2.2)</w:t>
            </w:r>
          </w:p>
        </w:tc>
        <w:tc>
          <w:tcPr>
            <w:tcW w:w="811" w:type="pct"/>
            <w:vAlign w:val="center"/>
            <w:hideMark/>
          </w:tcPr>
          <w:p w14:paraId="086F62C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3158(97.8)</w:t>
            </w:r>
          </w:p>
        </w:tc>
        <w:tc>
          <w:tcPr>
            <w:tcW w:w="815" w:type="pct"/>
            <w:vAlign w:val="center"/>
            <w:hideMark/>
          </w:tcPr>
          <w:p w14:paraId="342C33BF"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3228(13.8)</w:t>
            </w:r>
          </w:p>
        </w:tc>
        <w:tc>
          <w:tcPr>
            <w:tcW w:w="531" w:type="pct"/>
            <w:vAlign w:val="center"/>
          </w:tcPr>
          <w:p w14:paraId="1EC9F19E" w14:textId="24DC5A7B"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73EFB06F" w14:textId="77777777" w:rsidTr="00A4744F">
        <w:trPr>
          <w:trHeight w:val="573"/>
        </w:trPr>
        <w:tc>
          <w:tcPr>
            <w:tcW w:w="2047" w:type="pct"/>
            <w:vAlign w:val="center"/>
            <w:hideMark/>
          </w:tcPr>
          <w:p w14:paraId="723CE3BB"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Mymensingh</w:t>
            </w:r>
          </w:p>
        </w:tc>
        <w:tc>
          <w:tcPr>
            <w:tcW w:w="796" w:type="pct"/>
            <w:vAlign w:val="center"/>
            <w:hideMark/>
          </w:tcPr>
          <w:p w14:paraId="24F9753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37(2.7)</w:t>
            </w:r>
          </w:p>
        </w:tc>
        <w:tc>
          <w:tcPr>
            <w:tcW w:w="811" w:type="pct"/>
            <w:vAlign w:val="center"/>
            <w:hideMark/>
          </w:tcPr>
          <w:p w14:paraId="1111C72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1341(97.3)</w:t>
            </w:r>
          </w:p>
        </w:tc>
        <w:tc>
          <w:tcPr>
            <w:tcW w:w="815" w:type="pct"/>
            <w:vAlign w:val="center"/>
            <w:hideMark/>
          </w:tcPr>
          <w:p w14:paraId="7212ABD0"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1378(5.9)</w:t>
            </w:r>
          </w:p>
        </w:tc>
        <w:tc>
          <w:tcPr>
            <w:tcW w:w="531" w:type="pct"/>
            <w:vAlign w:val="center"/>
          </w:tcPr>
          <w:p w14:paraId="515639AE" w14:textId="3487E608"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B7A17C8" w14:textId="77777777" w:rsidTr="00A4744F">
        <w:trPr>
          <w:trHeight w:val="573"/>
        </w:trPr>
        <w:tc>
          <w:tcPr>
            <w:tcW w:w="2047" w:type="pct"/>
            <w:vAlign w:val="center"/>
            <w:hideMark/>
          </w:tcPr>
          <w:p w14:paraId="4D508590"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proofErr w:type="spellStart"/>
            <w:r w:rsidRPr="00B17F18">
              <w:rPr>
                <w:rFonts w:ascii="Times New Roman" w:eastAsia="Times New Roman" w:hAnsi="Times New Roman" w:cs="Times New Roman"/>
                <w:color w:val="000000"/>
                <w:sz w:val="24"/>
                <w:szCs w:val="24"/>
                <w:lang w:val="en-US"/>
              </w:rPr>
              <w:t>Rajshahi</w:t>
            </w:r>
            <w:proofErr w:type="spellEnd"/>
          </w:p>
        </w:tc>
        <w:tc>
          <w:tcPr>
            <w:tcW w:w="796" w:type="pct"/>
            <w:vAlign w:val="center"/>
            <w:hideMark/>
          </w:tcPr>
          <w:p w14:paraId="2520CD3D"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71(2.9)</w:t>
            </w:r>
          </w:p>
        </w:tc>
        <w:tc>
          <w:tcPr>
            <w:tcW w:w="811" w:type="pct"/>
            <w:vAlign w:val="center"/>
            <w:hideMark/>
          </w:tcPr>
          <w:p w14:paraId="766E748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2379(97.1)</w:t>
            </w:r>
          </w:p>
        </w:tc>
        <w:tc>
          <w:tcPr>
            <w:tcW w:w="815" w:type="pct"/>
            <w:vAlign w:val="center"/>
            <w:hideMark/>
          </w:tcPr>
          <w:p w14:paraId="067930F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2450(10.5)</w:t>
            </w:r>
          </w:p>
        </w:tc>
        <w:tc>
          <w:tcPr>
            <w:tcW w:w="531" w:type="pct"/>
            <w:vAlign w:val="center"/>
          </w:tcPr>
          <w:p w14:paraId="7257558E" w14:textId="5C908BB9"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170C0EA" w14:textId="77777777" w:rsidTr="00A4744F">
        <w:trPr>
          <w:trHeight w:val="573"/>
        </w:trPr>
        <w:tc>
          <w:tcPr>
            <w:tcW w:w="2047" w:type="pct"/>
            <w:vAlign w:val="center"/>
            <w:hideMark/>
          </w:tcPr>
          <w:p w14:paraId="35EF1C6A"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Rangpur</w:t>
            </w:r>
          </w:p>
        </w:tc>
        <w:tc>
          <w:tcPr>
            <w:tcW w:w="796" w:type="pct"/>
            <w:vAlign w:val="center"/>
            <w:hideMark/>
          </w:tcPr>
          <w:p w14:paraId="3121D04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76(2.7)</w:t>
            </w:r>
          </w:p>
        </w:tc>
        <w:tc>
          <w:tcPr>
            <w:tcW w:w="811" w:type="pct"/>
            <w:vAlign w:val="center"/>
            <w:hideMark/>
          </w:tcPr>
          <w:p w14:paraId="7940B98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2689(97.3)</w:t>
            </w:r>
          </w:p>
        </w:tc>
        <w:tc>
          <w:tcPr>
            <w:tcW w:w="815" w:type="pct"/>
            <w:vAlign w:val="center"/>
            <w:hideMark/>
          </w:tcPr>
          <w:p w14:paraId="4319E8DA"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2765(11.8)</w:t>
            </w:r>
          </w:p>
        </w:tc>
        <w:tc>
          <w:tcPr>
            <w:tcW w:w="531" w:type="pct"/>
            <w:vAlign w:val="center"/>
          </w:tcPr>
          <w:p w14:paraId="5406BC40" w14:textId="304D0CFD"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F8D7772" w14:textId="77777777" w:rsidTr="00A4744F">
        <w:trPr>
          <w:trHeight w:val="573"/>
        </w:trPr>
        <w:tc>
          <w:tcPr>
            <w:tcW w:w="2047" w:type="pct"/>
            <w:vAlign w:val="center"/>
            <w:hideMark/>
          </w:tcPr>
          <w:p w14:paraId="7DA5866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Sylhet</w:t>
            </w:r>
          </w:p>
        </w:tc>
        <w:tc>
          <w:tcPr>
            <w:tcW w:w="796" w:type="pct"/>
            <w:vAlign w:val="center"/>
            <w:hideMark/>
          </w:tcPr>
          <w:p w14:paraId="5223175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74(3.7)</w:t>
            </w:r>
          </w:p>
        </w:tc>
        <w:tc>
          <w:tcPr>
            <w:tcW w:w="811" w:type="pct"/>
            <w:vAlign w:val="center"/>
            <w:hideMark/>
          </w:tcPr>
          <w:p w14:paraId="2743DF6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1942(96.3)</w:t>
            </w:r>
          </w:p>
        </w:tc>
        <w:tc>
          <w:tcPr>
            <w:tcW w:w="815" w:type="pct"/>
            <w:vAlign w:val="center"/>
            <w:hideMark/>
          </w:tcPr>
          <w:p w14:paraId="71DDD74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2016(8.6)</w:t>
            </w:r>
          </w:p>
        </w:tc>
        <w:tc>
          <w:tcPr>
            <w:tcW w:w="531" w:type="pct"/>
            <w:vAlign w:val="center"/>
          </w:tcPr>
          <w:p w14:paraId="66993B86" w14:textId="16F820BA"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08C1EFAE" w14:textId="77777777" w:rsidTr="00A4744F">
        <w:trPr>
          <w:trHeight w:val="573"/>
        </w:trPr>
        <w:tc>
          <w:tcPr>
            <w:tcW w:w="2047" w:type="pct"/>
            <w:vAlign w:val="center"/>
            <w:hideMark/>
          </w:tcPr>
          <w:p w14:paraId="112C1C3F"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Women education level</w:t>
            </w:r>
          </w:p>
        </w:tc>
        <w:tc>
          <w:tcPr>
            <w:tcW w:w="796" w:type="pct"/>
            <w:vAlign w:val="center"/>
          </w:tcPr>
          <w:p w14:paraId="64444978" w14:textId="17E99B35"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2AC35D5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23E140F4" w14:textId="77777777" w:rsidR="005E2059" w:rsidRPr="00B17F18" w:rsidRDefault="005E2059" w:rsidP="00A4744F">
            <w:pPr>
              <w:spacing w:line="240" w:lineRule="auto"/>
              <w:jc w:val="center"/>
              <w:rPr>
                <w:rFonts w:ascii="Times New Roman" w:eastAsia="Times New Roman" w:hAnsi="Times New Roman" w:cs="Times New Roman"/>
                <w:sz w:val="20"/>
                <w:szCs w:val="20"/>
                <w:lang w:val="en-US"/>
              </w:rPr>
            </w:pPr>
          </w:p>
        </w:tc>
        <w:tc>
          <w:tcPr>
            <w:tcW w:w="531" w:type="pct"/>
            <w:vAlign w:val="center"/>
          </w:tcPr>
          <w:p w14:paraId="1385A2C4" w14:textId="480C38BE"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70B48B6A" w14:textId="77777777" w:rsidTr="00A4744F">
        <w:trPr>
          <w:trHeight w:val="573"/>
        </w:trPr>
        <w:tc>
          <w:tcPr>
            <w:tcW w:w="2047" w:type="pct"/>
            <w:vAlign w:val="center"/>
            <w:hideMark/>
          </w:tcPr>
          <w:p w14:paraId="13149BB6" w14:textId="3E7695BA"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 xml:space="preserve">Primary </w:t>
            </w:r>
            <w:r w:rsidR="009E5875">
              <w:rPr>
                <w:rFonts w:ascii="Times New Roman" w:eastAsia="Times New Roman" w:hAnsi="Times New Roman" w:cs="Times New Roman"/>
                <w:color w:val="000000"/>
                <w:sz w:val="24"/>
                <w:szCs w:val="24"/>
              </w:rPr>
              <w:t>and</w:t>
            </w:r>
            <w:r w:rsidRPr="00B17F18">
              <w:rPr>
                <w:rFonts w:ascii="Times New Roman" w:eastAsia="Times New Roman" w:hAnsi="Times New Roman" w:cs="Times New Roman"/>
                <w:color w:val="000000"/>
                <w:sz w:val="24"/>
                <w:szCs w:val="24"/>
              </w:rPr>
              <w:t xml:space="preserve"> secondary</w:t>
            </w:r>
          </w:p>
        </w:tc>
        <w:tc>
          <w:tcPr>
            <w:tcW w:w="796" w:type="pct"/>
            <w:vAlign w:val="center"/>
            <w:hideMark/>
          </w:tcPr>
          <w:p w14:paraId="18A6631F"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527(2.7)</w:t>
            </w:r>
          </w:p>
        </w:tc>
        <w:tc>
          <w:tcPr>
            <w:tcW w:w="811" w:type="pct"/>
            <w:vAlign w:val="center"/>
            <w:hideMark/>
          </w:tcPr>
          <w:p w14:paraId="4235531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19236(97.3)</w:t>
            </w:r>
          </w:p>
        </w:tc>
        <w:tc>
          <w:tcPr>
            <w:tcW w:w="815" w:type="pct"/>
            <w:vAlign w:val="center"/>
            <w:hideMark/>
          </w:tcPr>
          <w:p w14:paraId="12C2318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19763(84.5)</w:t>
            </w:r>
          </w:p>
        </w:tc>
        <w:tc>
          <w:tcPr>
            <w:tcW w:w="531" w:type="pct"/>
            <w:vAlign w:val="center"/>
            <w:hideMark/>
          </w:tcPr>
          <w:p w14:paraId="3EF24E59"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0.001</w:t>
            </w:r>
          </w:p>
        </w:tc>
      </w:tr>
      <w:tr w:rsidR="005E2059" w:rsidRPr="00B17F18" w14:paraId="47006D5B" w14:textId="77777777" w:rsidTr="00A4744F">
        <w:trPr>
          <w:trHeight w:val="573"/>
        </w:trPr>
        <w:tc>
          <w:tcPr>
            <w:tcW w:w="2047" w:type="pct"/>
            <w:vAlign w:val="center"/>
            <w:hideMark/>
          </w:tcPr>
          <w:p w14:paraId="59554E9A"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Higher secondary</w:t>
            </w:r>
          </w:p>
        </w:tc>
        <w:tc>
          <w:tcPr>
            <w:tcW w:w="796" w:type="pct"/>
            <w:vAlign w:val="center"/>
            <w:hideMark/>
          </w:tcPr>
          <w:p w14:paraId="38B555C5"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60(1.6)</w:t>
            </w:r>
          </w:p>
        </w:tc>
        <w:tc>
          <w:tcPr>
            <w:tcW w:w="811" w:type="pct"/>
            <w:vAlign w:val="center"/>
            <w:hideMark/>
          </w:tcPr>
          <w:p w14:paraId="1FA828A8"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3579(98.4)</w:t>
            </w:r>
          </w:p>
        </w:tc>
        <w:tc>
          <w:tcPr>
            <w:tcW w:w="815" w:type="pct"/>
            <w:vAlign w:val="center"/>
            <w:hideMark/>
          </w:tcPr>
          <w:p w14:paraId="112C7074" w14:textId="18415841"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3639(15.</w:t>
            </w:r>
            <w:r w:rsidR="00FC639F" w:rsidRPr="00B17F18">
              <w:rPr>
                <w:rFonts w:ascii="Times New Roman" w:eastAsia="Times New Roman" w:hAnsi="Times New Roman" w:cs="Times New Roman"/>
                <w:color w:val="000000"/>
                <w:sz w:val="24"/>
                <w:szCs w:val="24"/>
              </w:rPr>
              <w:t>6</w:t>
            </w:r>
            <w:r w:rsidRPr="00B17F18">
              <w:rPr>
                <w:rFonts w:ascii="Times New Roman" w:eastAsia="Times New Roman" w:hAnsi="Times New Roman" w:cs="Times New Roman"/>
                <w:color w:val="000000"/>
                <w:sz w:val="24"/>
                <w:szCs w:val="24"/>
              </w:rPr>
              <w:t>)</w:t>
            </w:r>
          </w:p>
        </w:tc>
        <w:tc>
          <w:tcPr>
            <w:tcW w:w="531" w:type="pct"/>
            <w:vAlign w:val="center"/>
          </w:tcPr>
          <w:p w14:paraId="70E2C730" w14:textId="212A4F89"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BCE3811" w14:textId="77777777" w:rsidTr="00A4744F">
        <w:trPr>
          <w:trHeight w:val="573"/>
        </w:trPr>
        <w:tc>
          <w:tcPr>
            <w:tcW w:w="2047" w:type="pct"/>
            <w:vAlign w:val="center"/>
            <w:hideMark/>
          </w:tcPr>
          <w:p w14:paraId="76700BB4"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Birth order</w:t>
            </w:r>
          </w:p>
        </w:tc>
        <w:tc>
          <w:tcPr>
            <w:tcW w:w="796" w:type="pct"/>
            <w:vAlign w:val="center"/>
          </w:tcPr>
          <w:p w14:paraId="437DFBD1" w14:textId="2F0509FA"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53324B7B" w14:textId="003C93F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4B867D42" w14:textId="0B4FCC7B"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01802313" w14:textId="0F642F6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3750A879" w14:textId="77777777" w:rsidTr="00A4744F">
        <w:trPr>
          <w:trHeight w:val="573"/>
        </w:trPr>
        <w:tc>
          <w:tcPr>
            <w:tcW w:w="2047" w:type="pct"/>
            <w:vAlign w:val="center"/>
            <w:hideMark/>
          </w:tcPr>
          <w:p w14:paraId="2149A571"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1st parity</w:t>
            </w:r>
          </w:p>
        </w:tc>
        <w:tc>
          <w:tcPr>
            <w:tcW w:w="796" w:type="pct"/>
            <w:vAlign w:val="center"/>
            <w:hideMark/>
          </w:tcPr>
          <w:p w14:paraId="215CA70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240(2.8)</w:t>
            </w:r>
          </w:p>
        </w:tc>
        <w:tc>
          <w:tcPr>
            <w:tcW w:w="811" w:type="pct"/>
            <w:vAlign w:val="center"/>
            <w:hideMark/>
          </w:tcPr>
          <w:p w14:paraId="7A81420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8248(97.2)</w:t>
            </w:r>
          </w:p>
        </w:tc>
        <w:tc>
          <w:tcPr>
            <w:tcW w:w="815" w:type="pct"/>
            <w:vAlign w:val="center"/>
            <w:hideMark/>
          </w:tcPr>
          <w:p w14:paraId="4BCECD6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8488(36.3)</w:t>
            </w:r>
          </w:p>
        </w:tc>
        <w:tc>
          <w:tcPr>
            <w:tcW w:w="531" w:type="pct"/>
            <w:vAlign w:val="center"/>
          </w:tcPr>
          <w:p w14:paraId="57AA3218" w14:textId="403DA113"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4E14DAC5" w14:textId="77777777" w:rsidTr="00A4744F">
        <w:trPr>
          <w:trHeight w:val="573"/>
        </w:trPr>
        <w:tc>
          <w:tcPr>
            <w:tcW w:w="2047" w:type="pct"/>
            <w:vAlign w:val="center"/>
            <w:hideMark/>
          </w:tcPr>
          <w:p w14:paraId="2C5BF70F"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2nd parity</w:t>
            </w:r>
          </w:p>
        </w:tc>
        <w:tc>
          <w:tcPr>
            <w:tcW w:w="796" w:type="pct"/>
            <w:vAlign w:val="center"/>
            <w:hideMark/>
          </w:tcPr>
          <w:p w14:paraId="5F21D0C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264(2.2)</w:t>
            </w:r>
          </w:p>
        </w:tc>
        <w:tc>
          <w:tcPr>
            <w:tcW w:w="811" w:type="pct"/>
            <w:vAlign w:val="center"/>
            <w:hideMark/>
          </w:tcPr>
          <w:p w14:paraId="2F52D2A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11944(97.8)</w:t>
            </w:r>
          </w:p>
        </w:tc>
        <w:tc>
          <w:tcPr>
            <w:tcW w:w="815" w:type="pct"/>
            <w:vAlign w:val="center"/>
            <w:hideMark/>
          </w:tcPr>
          <w:p w14:paraId="17676C1E"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12208(52.2)</w:t>
            </w:r>
          </w:p>
        </w:tc>
        <w:tc>
          <w:tcPr>
            <w:tcW w:w="531" w:type="pct"/>
            <w:vAlign w:val="center"/>
            <w:hideMark/>
          </w:tcPr>
          <w:p w14:paraId="75AB7783"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0.002</w:t>
            </w:r>
          </w:p>
        </w:tc>
      </w:tr>
      <w:tr w:rsidR="005E2059" w:rsidRPr="00B17F18" w14:paraId="3D8843E6" w14:textId="77777777" w:rsidTr="00A4744F">
        <w:trPr>
          <w:trHeight w:val="573"/>
        </w:trPr>
        <w:tc>
          <w:tcPr>
            <w:tcW w:w="2047" w:type="pct"/>
            <w:vAlign w:val="center"/>
            <w:hideMark/>
          </w:tcPr>
          <w:p w14:paraId="11198CEA"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 xml:space="preserve">3rd </w:t>
            </w:r>
            <w:proofErr w:type="gramStart"/>
            <w:r w:rsidRPr="00B17F18">
              <w:rPr>
                <w:rFonts w:ascii="Times New Roman" w:eastAsia="Times New Roman" w:hAnsi="Times New Roman" w:cs="Times New Roman"/>
                <w:color w:val="000000"/>
                <w:sz w:val="24"/>
                <w:szCs w:val="24"/>
              </w:rPr>
              <w:t>parity</w:t>
            </w:r>
            <w:proofErr w:type="gramEnd"/>
            <w:r w:rsidRPr="00B17F18">
              <w:rPr>
                <w:rFonts w:ascii="Times New Roman" w:eastAsia="Times New Roman" w:hAnsi="Times New Roman" w:cs="Times New Roman"/>
                <w:color w:val="000000"/>
                <w:sz w:val="24"/>
                <w:szCs w:val="24"/>
              </w:rPr>
              <w:t xml:space="preserve"> or more</w:t>
            </w:r>
          </w:p>
        </w:tc>
        <w:tc>
          <w:tcPr>
            <w:tcW w:w="796" w:type="pct"/>
            <w:vAlign w:val="center"/>
            <w:hideMark/>
          </w:tcPr>
          <w:p w14:paraId="1C3F9C3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72(3.1)</w:t>
            </w:r>
          </w:p>
        </w:tc>
        <w:tc>
          <w:tcPr>
            <w:tcW w:w="811" w:type="pct"/>
            <w:vAlign w:val="center"/>
            <w:hideMark/>
          </w:tcPr>
          <w:p w14:paraId="4F58AE1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2459(96.9)</w:t>
            </w:r>
          </w:p>
        </w:tc>
        <w:tc>
          <w:tcPr>
            <w:tcW w:w="815" w:type="pct"/>
            <w:vAlign w:val="center"/>
            <w:hideMark/>
          </w:tcPr>
          <w:p w14:paraId="181B8678"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2531(10.8)</w:t>
            </w:r>
          </w:p>
        </w:tc>
        <w:tc>
          <w:tcPr>
            <w:tcW w:w="531" w:type="pct"/>
            <w:vAlign w:val="center"/>
          </w:tcPr>
          <w:p w14:paraId="73026276" w14:textId="61B0158D"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C0F8629" w14:textId="77777777" w:rsidTr="00A4744F">
        <w:trPr>
          <w:trHeight w:val="573"/>
        </w:trPr>
        <w:tc>
          <w:tcPr>
            <w:tcW w:w="2047" w:type="pct"/>
            <w:vAlign w:val="center"/>
            <w:hideMark/>
          </w:tcPr>
          <w:p w14:paraId="2FA1B249"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Women age</w:t>
            </w:r>
          </w:p>
        </w:tc>
        <w:tc>
          <w:tcPr>
            <w:tcW w:w="796" w:type="pct"/>
            <w:vAlign w:val="center"/>
          </w:tcPr>
          <w:p w14:paraId="69416B4A" w14:textId="46F315B5"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0DBDEEBF" w14:textId="44E95873"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4A7CC856" w14:textId="6FD120E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531" w:type="pct"/>
            <w:vAlign w:val="center"/>
          </w:tcPr>
          <w:p w14:paraId="301E78DD" w14:textId="7126928D"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7D4A46E6" w14:textId="77777777" w:rsidTr="00A4744F">
        <w:trPr>
          <w:trHeight w:val="573"/>
        </w:trPr>
        <w:tc>
          <w:tcPr>
            <w:tcW w:w="2047" w:type="pct"/>
            <w:vAlign w:val="center"/>
            <w:hideMark/>
          </w:tcPr>
          <w:p w14:paraId="1A9A9E80"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15-19</w:t>
            </w:r>
          </w:p>
        </w:tc>
        <w:tc>
          <w:tcPr>
            <w:tcW w:w="796" w:type="pct"/>
            <w:vAlign w:val="center"/>
            <w:hideMark/>
          </w:tcPr>
          <w:p w14:paraId="38BF528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50(2.9)</w:t>
            </w:r>
          </w:p>
        </w:tc>
        <w:tc>
          <w:tcPr>
            <w:tcW w:w="811" w:type="pct"/>
            <w:vAlign w:val="center"/>
            <w:hideMark/>
          </w:tcPr>
          <w:p w14:paraId="1ECE614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1678(97.1)</w:t>
            </w:r>
          </w:p>
        </w:tc>
        <w:tc>
          <w:tcPr>
            <w:tcW w:w="815" w:type="pct"/>
            <w:vAlign w:val="center"/>
            <w:hideMark/>
          </w:tcPr>
          <w:p w14:paraId="6E75F4BE"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1728(7.4)</w:t>
            </w:r>
          </w:p>
        </w:tc>
        <w:tc>
          <w:tcPr>
            <w:tcW w:w="531" w:type="pct"/>
            <w:vAlign w:val="center"/>
          </w:tcPr>
          <w:p w14:paraId="3E3B2013" w14:textId="3B379FA9"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5C6980D" w14:textId="77777777" w:rsidTr="00A4744F">
        <w:trPr>
          <w:trHeight w:val="573"/>
        </w:trPr>
        <w:tc>
          <w:tcPr>
            <w:tcW w:w="2047" w:type="pct"/>
            <w:vAlign w:val="center"/>
            <w:hideMark/>
          </w:tcPr>
          <w:p w14:paraId="258EE921"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20-24</w:t>
            </w:r>
          </w:p>
        </w:tc>
        <w:tc>
          <w:tcPr>
            <w:tcW w:w="796" w:type="pct"/>
            <w:vAlign w:val="center"/>
            <w:hideMark/>
          </w:tcPr>
          <w:p w14:paraId="76926F5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202(2.9)</w:t>
            </w:r>
          </w:p>
        </w:tc>
        <w:tc>
          <w:tcPr>
            <w:tcW w:w="811" w:type="pct"/>
            <w:vAlign w:val="center"/>
            <w:hideMark/>
          </w:tcPr>
          <w:p w14:paraId="6AC5C94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6868(97.1)</w:t>
            </w:r>
          </w:p>
        </w:tc>
        <w:tc>
          <w:tcPr>
            <w:tcW w:w="815" w:type="pct"/>
            <w:vAlign w:val="center"/>
            <w:hideMark/>
          </w:tcPr>
          <w:p w14:paraId="40C761AA"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7070(30.2)</w:t>
            </w:r>
          </w:p>
        </w:tc>
        <w:tc>
          <w:tcPr>
            <w:tcW w:w="531" w:type="pct"/>
            <w:vAlign w:val="center"/>
            <w:hideMark/>
          </w:tcPr>
          <w:p w14:paraId="3BFA8B81"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0.055</w:t>
            </w:r>
          </w:p>
        </w:tc>
      </w:tr>
      <w:tr w:rsidR="005E2059" w:rsidRPr="00B17F18" w14:paraId="7573522F" w14:textId="77777777" w:rsidTr="00A4744F">
        <w:trPr>
          <w:trHeight w:val="573"/>
        </w:trPr>
        <w:tc>
          <w:tcPr>
            <w:tcW w:w="2047" w:type="pct"/>
            <w:vAlign w:val="center"/>
            <w:hideMark/>
          </w:tcPr>
          <w:p w14:paraId="7EC3E96F"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25-29</w:t>
            </w:r>
          </w:p>
        </w:tc>
        <w:tc>
          <w:tcPr>
            <w:tcW w:w="796" w:type="pct"/>
            <w:vAlign w:val="center"/>
            <w:hideMark/>
          </w:tcPr>
          <w:p w14:paraId="3CDF48CD"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170(2.5)</w:t>
            </w:r>
          </w:p>
        </w:tc>
        <w:tc>
          <w:tcPr>
            <w:tcW w:w="811" w:type="pct"/>
            <w:vAlign w:val="center"/>
            <w:hideMark/>
          </w:tcPr>
          <w:p w14:paraId="5CF8B584"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6711(97.5)</w:t>
            </w:r>
          </w:p>
        </w:tc>
        <w:tc>
          <w:tcPr>
            <w:tcW w:w="815" w:type="pct"/>
            <w:vAlign w:val="center"/>
            <w:hideMark/>
          </w:tcPr>
          <w:p w14:paraId="4C58690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6881(29.4)</w:t>
            </w:r>
          </w:p>
        </w:tc>
        <w:tc>
          <w:tcPr>
            <w:tcW w:w="531" w:type="pct"/>
            <w:vAlign w:val="center"/>
          </w:tcPr>
          <w:p w14:paraId="76C16CAE" w14:textId="4FEBEE53"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3BDB5A77" w14:textId="77777777" w:rsidTr="00A4744F">
        <w:trPr>
          <w:trHeight w:val="573"/>
        </w:trPr>
        <w:tc>
          <w:tcPr>
            <w:tcW w:w="2047" w:type="pct"/>
            <w:vAlign w:val="center"/>
            <w:hideMark/>
          </w:tcPr>
          <w:p w14:paraId="6424C265"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30-34</w:t>
            </w:r>
          </w:p>
        </w:tc>
        <w:tc>
          <w:tcPr>
            <w:tcW w:w="796" w:type="pct"/>
            <w:vAlign w:val="center"/>
            <w:hideMark/>
          </w:tcPr>
          <w:p w14:paraId="7142772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91(1.9)</w:t>
            </w:r>
          </w:p>
        </w:tc>
        <w:tc>
          <w:tcPr>
            <w:tcW w:w="811" w:type="pct"/>
            <w:vAlign w:val="center"/>
            <w:hideMark/>
          </w:tcPr>
          <w:p w14:paraId="1DE1100C"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4707(98.1)</w:t>
            </w:r>
          </w:p>
        </w:tc>
        <w:tc>
          <w:tcPr>
            <w:tcW w:w="815" w:type="pct"/>
            <w:vAlign w:val="center"/>
            <w:hideMark/>
          </w:tcPr>
          <w:p w14:paraId="5E3154EE"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4798(20.5)</w:t>
            </w:r>
          </w:p>
        </w:tc>
        <w:tc>
          <w:tcPr>
            <w:tcW w:w="531" w:type="pct"/>
            <w:vAlign w:val="center"/>
          </w:tcPr>
          <w:p w14:paraId="25940D9F" w14:textId="2922BC9F"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6A7D9443" w14:textId="77777777" w:rsidTr="00A4744F">
        <w:trPr>
          <w:trHeight w:val="573"/>
        </w:trPr>
        <w:tc>
          <w:tcPr>
            <w:tcW w:w="2047" w:type="pct"/>
            <w:vAlign w:val="center"/>
            <w:hideMark/>
          </w:tcPr>
          <w:p w14:paraId="692A4891"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35-39</w:t>
            </w:r>
          </w:p>
        </w:tc>
        <w:tc>
          <w:tcPr>
            <w:tcW w:w="796" w:type="pct"/>
            <w:vAlign w:val="center"/>
            <w:hideMark/>
          </w:tcPr>
          <w:p w14:paraId="162ECB8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55(2.5)</w:t>
            </w:r>
          </w:p>
        </w:tc>
        <w:tc>
          <w:tcPr>
            <w:tcW w:w="811" w:type="pct"/>
            <w:vAlign w:val="center"/>
            <w:hideMark/>
          </w:tcPr>
          <w:p w14:paraId="1C41CBC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2188(97.5)</w:t>
            </w:r>
          </w:p>
        </w:tc>
        <w:tc>
          <w:tcPr>
            <w:tcW w:w="815" w:type="pct"/>
            <w:vAlign w:val="center"/>
            <w:hideMark/>
          </w:tcPr>
          <w:p w14:paraId="2332BEA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2243(9.6)</w:t>
            </w:r>
          </w:p>
        </w:tc>
        <w:tc>
          <w:tcPr>
            <w:tcW w:w="531" w:type="pct"/>
            <w:vAlign w:val="center"/>
          </w:tcPr>
          <w:p w14:paraId="6CC8B2BB" w14:textId="34AAEAC4"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0C3C5585" w14:textId="77777777" w:rsidTr="00A4744F">
        <w:trPr>
          <w:trHeight w:val="573"/>
        </w:trPr>
        <w:tc>
          <w:tcPr>
            <w:tcW w:w="2047" w:type="pct"/>
            <w:vAlign w:val="center"/>
            <w:hideMark/>
          </w:tcPr>
          <w:p w14:paraId="6EADB091"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40-44</w:t>
            </w:r>
          </w:p>
        </w:tc>
        <w:tc>
          <w:tcPr>
            <w:tcW w:w="796" w:type="pct"/>
            <w:vAlign w:val="center"/>
            <w:hideMark/>
          </w:tcPr>
          <w:p w14:paraId="185BAFE7"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16(2.9)</w:t>
            </w:r>
          </w:p>
        </w:tc>
        <w:tc>
          <w:tcPr>
            <w:tcW w:w="811" w:type="pct"/>
            <w:vAlign w:val="center"/>
            <w:hideMark/>
          </w:tcPr>
          <w:p w14:paraId="1077E2E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535(97.1)</w:t>
            </w:r>
          </w:p>
        </w:tc>
        <w:tc>
          <w:tcPr>
            <w:tcW w:w="815" w:type="pct"/>
            <w:vAlign w:val="center"/>
            <w:hideMark/>
          </w:tcPr>
          <w:p w14:paraId="62484AF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551(2.4)</w:t>
            </w:r>
          </w:p>
        </w:tc>
        <w:tc>
          <w:tcPr>
            <w:tcW w:w="531" w:type="pct"/>
            <w:vAlign w:val="center"/>
          </w:tcPr>
          <w:p w14:paraId="0A702B5D" w14:textId="1BFD343A"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1C4521C2" w14:textId="77777777" w:rsidTr="00A4744F">
        <w:trPr>
          <w:trHeight w:val="573"/>
        </w:trPr>
        <w:tc>
          <w:tcPr>
            <w:tcW w:w="2047" w:type="pct"/>
            <w:vAlign w:val="center"/>
            <w:hideMark/>
          </w:tcPr>
          <w:p w14:paraId="01A994C7"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45-49</w:t>
            </w:r>
          </w:p>
        </w:tc>
        <w:tc>
          <w:tcPr>
            <w:tcW w:w="796" w:type="pct"/>
            <w:vAlign w:val="center"/>
            <w:hideMark/>
          </w:tcPr>
          <w:p w14:paraId="61BD586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3(2.3)</w:t>
            </w:r>
          </w:p>
        </w:tc>
        <w:tc>
          <w:tcPr>
            <w:tcW w:w="811" w:type="pct"/>
            <w:vAlign w:val="center"/>
            <w:hideMark/>
          </w:tcPr>
          <w:p w14:paraId="37F46306"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128(97.7)</w:t>
            </w:r>
          </w:p>
        </w:tc>
        <w:tc>
          <w:tcPr>
            <w:tcW w:w="815" w:type="pct"/>
            <w:vAlign w:val="center"/>
            <w:hideMark/>
          </w:tcPr>
          <w:p w14:paraId="35879DB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131(0.6)</w:t>
            </w:r>
          </w:p>
        </w:tc>
        <w:tc>
          <w:tcPr>
            <w:tcW w:w="531" w:type="pct"/>
            <w:vAlign w:val="center"/>
          </w:tcPr>
          <w:p w14:paraId="2EB97834" w14:textId="5BC9526F"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2BE6AEE7" w14:textId="77777777" w:rsidTr="00A4744F">
        <w:trPr>
          <w:trHeight w:val="573"/>
        </w:trPr>
        <w:tc>
          <w:tcPr>
            <w:tcW w:w="2047" w:type="pct"/>
            <w:vAlign w:val="center"/>
            <w:hideMark/>
          </w:tcPr>
          <w:p w14:paraId="232CD22A" w14:textId="77777777" w:rsidR="005E2059" w:rsidRPr="00B17F18" w:rsidRDefault="005E2059"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lastRenderedPageBreak/>
              <w:t>Wealth index</w:t>
            </w:r>
          </w:p>
        </w:tc>
        <w:tc>
          <w:tcPr>
            <w:tcW w:w="796" w:type="pct"/>
            <w:vAlign w:val="center"/>
          </w:tcPr>
          <w:p w14:paraId="09876210" w14:textId="404E901F"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1" w:type="pct"/>
            <w:vAlign w:val="center"/>
          </w:tcPr>
          <w:p w14:paraId="29C9BA42"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p>
        </w:tc>
        <w:tc>
          <w:tcPr>
            <w:tcW w:w="815" w:type="pct"/>
            <w:vAlign w:val="center"/>
          </w:tcPr>
          <w:p w14:paraId="3AFB4387" w14:textId="77777777" w:rsidR="005E2059" w:rsidRPr="00B17F18" w:rsidRDefault="005E2059" w:rsidP="00A4744F">
            <w:pPr>
              <w:spacing w:line="240" w:lineRule="auto"/>
              <w:jc w:val="center"/>
              <w:rPr>
                <w:rFonts w:ascii="Times New Roman" w:eastAsia="Times New Roman" w:hAnsi="Times New Roman" w:cs="Times New Roman"/>
                <w:sz w:val="20"/>
                <w:szCs w:val="20"/>
                <w:lang w:val="en-US"/>
              </w:rPr>
            </w:pPr>
          </w:p>
        </w:tc>
        <w:tc>
          <w:tcPr>
            <w:tcW w:w="531" w:type="pct"/>
            <w:vAlign w:val="center"/>
          </w:tcPr>
          <w:p w14:paraId="545A6BCE" w14:textId="7694AA1A"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0498F7E5" w14:textId="77777777" w:rsidTr="00A4744F">
        <w:trPr>
          <w:trHeight w:val="573"/>
        </w:trPr>
        <w:tc>
          <w:tcPr>
            <w:tcW w:w="2047" w:type="pct"/>
            <w:vAlign w:val="center"/>
            <w:hideMark/>
          </w:tcPr>
          <w:p w14:paraId="4BD0B16E"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Poorest</w:t>
            </w:r>
          </w:p>
        </w:tc>
        <w:tc>
          <w:tcPr>
            <w:tcW w:w="796" w:type="pct"/>
            <w:vAlign w:val="center"/>
            <w:hideMark/>
          </w:tcPr>
          <w:p w14:paraId="203396D0"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306(2.9)</w:t>
            </w:r>
          </w:p>
        </w:tc>
        <w:tc>
          <w:tcPr>
            <w:tcW w:w="811" w:type="pct"/>
            <w:vAlign w:val="center"/>
            <w:hideMark/>
          </w:tcPr>
          <w:p w14:paraId="762D78D5"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10355(97.1)</w:t>
            </w:r>
          </w:p>
        </w:tc>
        <w:tc>
          <w:tcPr>
            <w:tcW w:w="815" w:type="pct"/>
            <w:vAlign w:val="center"/>
            <w:hideMark/>
          </w:tcPr>
          <w:p w14:paraId="49818A53"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10661(45.6)</w:t>
            </w:r>
          </w:p>
        </w:tc>
        <w:tc>
          <w:tcPr>
            <w:tcW w:w="531" w:type="pct"/>
            <w:vAlign w:val="center"/>
            <w:hideMark/>
          </w:tcPr>
          <w:p w14:paraId="09A4713D" w14:textId="77777777"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&lt;0.001</w:t>
            </w:r>
          </w:p>
        </w:tc>
      </w:tr>
      <w:tr w:rsidR="005E2059" w:rsidRPr="00B17F18" w14:paraId="1BA25444" w14:textId="77777777" w:rsidTr="00A4744F">
        <w:trPr>
          <w:trHeight w:val="573"/>
        </w:trPr>
        <w:tc>
          <w:tcPr>
            <w:tcW w:w="2047" w:type="pct"/>
            <w:vAlign w:val="center"/>
            <w:hideMark/>
          </w:tcPr>
          <w:p w14:paraId="7B6AD1A6"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Middle</w:t>
            </w:r>
          </w:p>
        </w:tc>
        <w:tc>
          <w:tcPr>
            <w:tcW w:w="796" w:type="pct"/>
            <w:vAlign w:val="center"/>
            <w:hideMark/>
          </w:tcPr>
          <w:p w14:paraId="4BF9B5C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214(2.4)</w:t>
            </w:r>
          </w:p>
        </w:tc>
        <w:tc>
          <w:tcPr>
            <w:tcW w:w="811" w:type="pct"/>
            <w:vAlign w:val="center"/>
            <w:hideMark/>
          </w:tcPr>
          <w:p w14:paraId="45BE8F0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8613(97.6)</w:t>
            </w:r>
          </w:p>
        </w:tc>
        <w:tc>
          <w:tcPr>
            <w:tcW w:w="815" w:type="pct"/>
            <w:vAlign w:val="center"/>
            <w:hideMark/>
          </w:tcPr>
          <w:p w14:paraId="3A828259"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8827(37.7)</w:t>
            </w:r>
          </w:p>
        </w:tc>
        <w:tc>
          <w:tcPr>
            <w:tcW w:w="531" w:type="pct"/>
            <w:vAlign w:val="center"/>
          </w:tcPr>
          <w:p w14:paraId="3BCF52A5" w14:textId="55A3A5A9"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r w:rsidR="005E2059" w:rsidRPr="00B17F18" w14:paraId="547D5D29" w14:textId="77777777" w:rsidTr="00A4744F">
        <w:trPr>
          <w:trHeight w:val="573"/>
        </w:trPr>
        <w:tc>
          <w:tcPr>
            <w:tcW w:w="2047" w:type="pct"/>
            <w:vAlign w:val="center"/>
            <w:hideMark/>
          </w:tcPr>
          <w:p w14:paraId="3D8783C1" w14:textId="77777777" w:rsidR="005E2059" w:rsidRPr="00B17F18" w:rsidRDefault="005E205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Richest</w:t>
            </w:r>
          </w:p>
        </w:tc>
        <w:tc>
          <w:tcPr>
            <w:tcW w:w="796" w:type="pct"/>
            <w:vAlign w:val="center"/>
            <w:hideMark/>
          </w:tcPr>
          <w:p w14:paraId="12D64ECB"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67(1.7)</w:t>
            </w:r>
          </w:p>
        </w:tc>
        <w:tc>
          <w:tcPr>
            <w:tcW w:w="811" w:type="pct"/>
            <w:vAlign w:val="center"/>
            <w:hideMark/>
          </w:tcPr>
          <w:p w14:paraId="429986C1"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3847(98.3)</w:t>
            </w:r>
          </w:p>
        </w:tc>
        <w:tc>
          <w:tcPr>
            <w:tcW w:w="815" w:type="pct"/>
            <w:vAlign w:val="center"/>
            <w:hideMark/>
          </w:tcPr>
          <w:p w14:paraId="16D37F1F" w14:textId="77777777" w:rsidR="005E2059" w:rsidRPr="00B17F18" w:rsidRDefault="005E205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3914(16.7)</w:t>
            </w:r>
          </w:p>
        </w:tc>
        <w:tc>
          <w:tcPr>
            <w:tcW w:w="531" w:type="pct"/>
            <w:vAlign w:val="center"/>
          </w:tcPr>
          <w:p w14:paraId="4AC0760B" w14:textId="02172A00" w:rsidR="005E2059" w:rsidRPr="00B17F18" w:rsidRDefault="005E2059" w:rsidP="005A1835">
            <w:pPr>
              <w:spacing w:line="240" w:lineRule="auto"/>
              <w:jc w:val="center"/>
              <w:rPr>
                <w:rFonts w:ascii="Times New Roman" w:eastAsia="Times New Roman" w:hAnsi="Times New Roman" w:cs="Times New Roman"/>
                <w:color w:val="000000"/>
                <w:sz w:val="24"/>
                <w:szCs w:val="24"/>
                <w:lang w:val="en-US"/>
              </w:rPr>
            </w:pPr>
          </w:p>
        </w:tc>
      </w:tr>
    </w:tbl>
    <w:p w14:paraId="41E9F4EF" w14:textId="77777777" w:rsidR="002372FE" w:rsidRPr="00B17F18" w:rsidRDefault="002372FE" w:rsidP="002372FE">
      <w:pPr>
        <w:spacing w:line="480" w:lineRule="auto"/>
        <w:jc w:val="both"/>
        <w:rPr>
          <w:rFonts w:ascii="Times New Roman" w:eastAsia="Times New Roman" w:hAnsi="Times New Roman" w:cs="Times New Roman"/>
          <w:sz w:val="24"/>
          <w:szCs w:val="24"/>
        </w:rPr>
      </w:pPr>
    </w:p>
    <w:p w14:paraId="5CBC7AA4" w14:textId="2870E31D" w:rsidR="002372FE" w:rsidRPr="00B17F18" w:rsidRDefault="002372FE" w:rsidP="002372FE">
      <w:pPr>
        <w:spacing w:after="160" w:line="259" w:lineRule="auto"/>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br w:type="page"/>
      </w:r>
    </w:p>
    <w:p w14:paraId="45B9DCCA" w14:textId="77777777" w:rsidR="002372FE" w:rsidRPr="00B17F18" w:rsidRDefault="002372FE" w:rsidP="002372FE">
      <w:pPr>
        <w:spacing w:line="480" w:lineRule="auto"/>
        <w:rPr>
          <w:rFonts w:ascii="Times New Roman" w:eastAsia="Times New Roman" w:hAnsi="Times New Roman" w:cs="Times New Roman"/>
          <w:b/>
          <w:bCs/>
          <w:sz w:val="24"/>
          <w:szCs w:val="24"/>
          <w:lang w:val="en-US"/>
        </w:rPr>
      </w:pPr>
      <w:r w:rsidRPr="00B17F18">
        <w:rPr>
          <w:rFonts w:ascii="Times New Roman" w:eastAsia="Times New Roman" w:hAnsi="Times New Roman" w:cs="Times New Roman"/>
          <w:b/>
          <w:bCs/>
          <w:sz w:val="24"/>
          <w:szCs w:val="24"/>
          <w:lang w:val="en-US"/>
        </w:rPr>
        <w:lastRenderedPageBreak/>
        <w:t xml:space="preserve">Table 2.  </w:t>
      </w:r>
      <w:bookmarkStart w:id="16" w:name="_Hlk161147601"/>
      <w:r w:rsidRPr="00B17F18">
        <w:rPr>
          <w:rFonts w:ascii="Times New Roman" w:eastAsia="Times New Roman" w:hAnsi="Times New Roman" w:cs="Times New Roman"/>
          <w:b/>
          <w:bCs/>
          <w:sz w:val="24"/>
          <w:szCs w:val="24"/>
          <w:lang w:val="en-US"/>
        </w:rPr>
        <w:t>Factor Associated with Neonatal Mortality</w:t>
      </w:r>
    </w:p>
    <w:tbl>
      <w:tblPr>
        <w:tblW w:w="4857" w:type="pct"/>
        <w:tblLayout w:type="fixed"/>
        <w:tblLook w:val="04A0" w:firstRow="1" w:lastRow="0" w:firstColumn="1" w:lastColumn="0" w:noHBand="0" w:noVBand="1"/>
      </w:tblPr>
      <w:tblGrid>
        <w:gridCol w:w="2690"/>
        <w:gridCol w:w="2520"/>
        <w:gridCol w:w="1079"/>
        <w:gridCol w:w="2741"/>
        <w:gridCol w:w="994"/>
      </w:tblGrid>
      <w:tr w:rsidR="005A1835" w:rsidRPr="00B17F18" w14:paraId="14DAE63F" w14:textId="77777777" w:rsidTr="00A4744F">
        <w:trPr>
          <w:trHeight w:val="432"/>
        </w:trPr>
        <w:tc>
          <w:tcPr>
            <w:tcW w:w="1342"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580ADA" w14:textId="77777777" w:rsidR="002372FE" w:rsidRPr="00B17F18" w:rsidRDefault="002372FE" w:rsidP="005A1835">
            <w:pPr>
              <w:spacing w:line="240" w:lineRule="auto"/>
              <w:rPr>
                <w:rFonts w:ascii="Times New Roman" w:eastAsia="Times New Roman" w:hAnsi="Times New Roman" w:cs="Times New Roman"/>
                <w:color w:val="000000"/>
                <w:sz w:val="24"/>
                <w:szCs w:val="24"/>
                <w:lang w:val="en-US"/>
              </w:rPr>
            </w:pPr>
            <w:bookmarkStart w:id="17" w:name="_Hlk161147570"/>
            <w:bookmarkEnd w:id="16"/>
            <w:r w:rsidRPr="00B17F18">
              <w:rPr>
                <w:rFonts w:ascii="Times New Roman" w:eastAsia="Times New Roman" w:hAnsi="Times New Roman" w:cs="Times New Roman"/>
                <w:color w:val="000000"/>
                <w:sz w:val="24"/>
                <w:szCs w:val="24"/>
              </w:rPr>
              <w:t>Characteristics</w:t>
            </w:r>
          </w:p>
        </w:tc>
        <w:tc>
          <w:tcPr>
            <w:tcW w:w="1257" w:type="pct"/>
            <w:tcBorders>
              <w:top w:val="single" w:sz="8" w:space="0" w:color="000000"/>
              <w:left w:val="nil"/>
              <w:bottom w:val="single" w:sz="8" w:space="0" w:color="000000"/>
              <w:right w:val="single" w:sz="8" w:space="0" w:color="000000"/>
            </w:tcBorders>
            <w:shd w:val="clear" w:color="auto" w:fill="auto"/>
            <w:vAlign w:val="center"/>
            <w:hideMark/>
          </w:tcPr>
          <w:p w14:paraId="7AA4FC06" w14:textId="15DF9093" w:rsidR="002372FE" w:rsidRPr="00B17F18" w:rsidRDefault="002372FE" w:rsidP="00A4744F">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Crude IRR</w:t>
            </w:r>
            <w:r w:rsidR="004417DB" w:rsidRPr="00B17F18">
              <w:rPr>
                <w:rFonts w:ascii="Times New Roman" w:eastAsia="Times New Roman" w:hAnsi="Times New Roman" w:cs="Times New Roman"/>
                <w:b/>
                <w:bCs/>
                <w:color w:val="000000"/>
                <w:sz w:val="24"/>
                <w:szCs w:val="24"/>
              </w:rPr>
              <w:t xml:space="preserve"> (95% CI)</w:t>
            </w:r>
          </w:p>
        </w:tc>
        <w:tc>
          <w:tcPr>
            <w:tcW w:w="538" w:type="pct"/>
            <w:tcBorders>
              <w:top w:val="single" w:sz="8" w:space="0" w:color="000000"/>
              <w:left w:val="nil"/>
              <w:bottom w:val="single" w:sz="8" w:space="0" w:color="000000"/>
              <w:right w:val="single" w:sz="8" w:space="0" w:color="000000"/>
            </w:tcBorders>
            <w:shd w:val="clear" w:color="auto" w:fill="auto"/>
            <w:vAlign w:val="center"/>
            <w:hideMark/>
          </w:tcPr>
          <w:p w14:paraId="2665602D" w14:textId="1DE37AB3" w:rsidR="002372FE" w:rsidRPr="00B17F18" w:rsidRDefault="002372FE" w:rsidP="00A4744F">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p-value</w:t>
            </w:r>
          </w:p>
        </w:tc>
        <w:tc>
          <w:tcPr>
            <w:tcW w:w="1367" w:type="pct"/>
            <w:tcBorders>
              <w:top w:val="single" w:sz="8" w:space="0" w:color="000000"/>
              <w:left w:val="nil"/>
              <w:bottom w:val="single" w:sz="8" w:space="0" w:color="000000"/>
              <w:right w:val="single" w:sz="8" w:space="0" w:color="000000"/>
            </w:tcBorders>
            <w:shd w:val="clear" w:color="auto" w:fill="auto"/>
            <w:vAlign w:val="center"/>
            <w:hideMark/>
          </w:tcPr>
          <w:p w14:paraId="1A276AB4" w14:textId="77777777" w:rsidR="002372FE" w:rsidRPr="00B17F18" w:rsidRDefault="002372FE" w:rsidP="00A4744F">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Adjusted IRR (95% CI)</w:t>
            </w:r>
          </w:p>
        </w:tc>
        <w:tc>
          <w:tcPr>
            <w:tcW w:w="496" w:type="pct"/>
            <w:tcBorders>
              <w:top w:val="single" w:sz="8" w:space="0" w:color="000000"/>
              <w:left w:val="nil"/>
              <w:bottom w:val="single" w:sz="8" w:space="0" w:color="000000"/>
              <w:right w:val="single" w:sz="8" w:space="0" w:color="000000"/>
            </w:tcBorders>
            <w:shd w:val="clear" w:color="auto" w:fill="auto"/>
            <w:vAlign w:val="center"/>
            <w:hideMark/>
          </w:tcPr>
          <w:p w14:paraId="75353263" w14:textId="77777777" w:rsidR="002372FE" w:rsidRPr="00B17F18" w:rsidRDefault="002372FE" w:rsidP="00A4744F">
            <w:pPr>
              <w:spacing w:line="240" w:lineRule="auto"/>
              <w:jc w:val="center"/>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p-value</w:t>
            </w:r>
          </w:p>
        </w:tc>
      </w:tr>
      <w:tr w:rsidR="005A1835" w:rsidRPr="00B17F18" w14:paraId="6E1049B9"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CBFB01E" w14:textId="77777777" w:rsidR="002372FE" w:rsidRPr="00B17F18" w:rsidRDefault="002372FE"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TT vaccinated</w:t>
            </w:r>
          </w:p>
        </w:tc>
        <w:tc>
          <w:tcPr>
            <w:tcW w:w="1257" w:type="pct"/>
            <w:tcBorders>
              <w:top w:val="nil"/>
              <w:left w:val="nil"/>
              <w:bottom w:val="single" w:sz="8" w:space="0" w:color="000000"/>
              <w:right w:val="single" w:sz="8" w:space="0" w:color="000000"/>
            </w:tcBorders>
            <w:shd w:val="clear" w:color="auto" w:fill="auto"/>
            <w:vAlign w:val="center"/>
            <w:hideMark/>
          </w:tcPr>
          <w:p w14:paraId="50D42F56" w14:textId="50F09428" w:rsidR="002372FE" w:rsidRPr="00B17F18" w:rsidRDefault="002372FE" w:rsidP="00A4744F">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7728D82C" w14:textId="38709E8B" w:rsidR="002372FE" w:rsidRPr="00B17F18" w:rsidRDefault="002372FE"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74F9F955" w14:textId="537F166F" w:rsidR="002372FE" w:rsidRPr="00B17F18" w:rsidRDefault="002372FE" w:rsidP="00A4744F">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34DF1AB4" w14:textId="5EDF3EC0" w:rsidR="002372FE" w:rsidRPr="00B17F18" w:rsidRDefault="002372FE"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43E06F7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1E9325A"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Yes</w:t>
            </w:r>
          </w:p>
        </w:tc>
        <w:tc>
          <w:tcPr>
            <w:tcW w:w="1257" w:type="pct"/>
            <w:tcBorders>
              <w:top w:val="nil"/>
              <w:left w:val="nil"/>
              <w:bottom w:val="single" w:sz="8" w:space="0" w:color="000000"/>
              <w:right w:val="single" w:sz="8" w:space="0" w:color="000000"/>
            </w:tcBorders>
            <w:shd w:val="clear" w:color="auto" w:fill="auto"/>
            <w:vAlign w:val="center"/>
            <w:hideMark/>
          </w:tcPr>
          <w:p w14:paraId="6A3D48C9" w14:textId="4D8C754B"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4C1E39A9" w14:textId="207C9757"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3E96F5CA" w14:textId="3AE6EAA3"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406027B7" w14:textId="3577266A"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5B69B52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4204BB2"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No</w:t>
            </w:r>
          </w:p>
        </w:tc>
        <w:tc>
          <w:tcPr>
            <w:tcW w:w="1257" w:type="pct"/>
            <w:tcBorders>
              <w:top w:val="nil"/>
              <w:left w:val="nil"/>
              <w:bottom w:val="single" w:sz="8" w:space="0" w:color="000000"/>
              <w:right w:val="single" w:sz="8" w:space="0" w:color="000000"/>
            </w:tcBorders>
            <w:shd w:val="clear" w:color="auto" w:fill="auto"/>
            <w:vAlign w:val="center"/>
            <w:hideMark/>
          </w:tcPr>
          <w:p w14:paraId="3604B8FE" w14:textId="3827CE98"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w:t>
            </w:r>
            <w:r w:rsidR="00E64D3B" w:rsidRPr="00B17F18">
              <w:rPr>
                <w:rFonts w:ascii="Times New Roman" w:eastAsia="Times New Roman" w:hAnsi="Times New Roman" w:cs="Times New Roman"/>
                <w:color w:val="000000"/>
                <w:sz w:val="24"/>
                <w:szCs w:val="24"/>
              </w:rPr>
              <w:t>9</w:t>
            </w:r>
            <w:r w:rsidRPr="00B17F18">
              <w:rPr>
                <w:rFonts w:ascii="Times New Roman" w:eastAsia="Times New Roman" w:hAnsi="Times New Roman" w:cs="Times New Roman"/>
                <w:color w:val="000000"/>
                <w:sz w:val="24"/>
                <w:szCs w:val="24"/>
              </w:rPr>
              <w:t>(0.92,1.52)</w:t>
            </w:r>
          </w:p>
        </w:tc>
        <w:tc>
          <w:tcPr>
            <w:tcW w:w="538" w:type="pct"/>
            <w:tcBorders>
              <w:top w:val="nil"/>
              <w:left w:val="nil"/>
              <w:bottom w:val="single" w:sz="8" w:space="0" w:color="000000"/>
              <w:right w:val="single" w:sz="8" w:space="0" w:color="000000"/>
            </w:tcBorders>
            <w:shd w:val="clear" w:color="auto" w:fill="auto"/>
            <w:vAlign w:val="center"/>
            <w:hideMark/>
          </w:tcPr>
          <w:p w14:paraId="6E39AD21" w14:textId="19FE2740"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0.18</w:t>
            </w:r>
            <w:r w:rsidR="007373A9" w:rsidRPr="00B17F18">
              <w:rPr>
                <w:rFonts w:ascii="Times New Roman" w:eastAsia="Times New Roman" w:hAnsi="Times New Roman" w:cs="Times New Roman"/>
                <w:color w:val="000000"/>
                <w:sz w:val="24"/>
                <w:szCs w:val="24"/>
              </w:rPr>
              <w:t>1</w:t>
            </w:r>
          </w:p>
        </w:tc>
        <w:tc>
          <w:tcPr>
            <w:tcW w:w="1367" w:type="pct"/>
            <w:tcBorders>
              <w:top w:val="nil"/>
              <w:left w:val="nil"/>
              <w:bottom w:val="single" w:sz="8" w:space="0" w:color="000000"/>
              <w:right w:val="single" w:sz="8" w:space="0" w:color="000000"/>
            </w:tcBorders>
            <w:shd w:val="clear" w:color="auto" w:fill="auto"/>
            <w:vAlign w:val="center"/>
            <w:hideMark/>
          </w:tcPr>
          <w:p w14:paraId="35B3C86B" w14:textId="1CEC8218"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1.36(0.96,1.93)</w:t>
            </w:r>
          </w:p>
        </w:tc>
        <w:tc>
          <w:tcPr>
            <w:tcW w:w="496" w:type="pct"/>
            <w:tcBorders>
              <w:top w:val="nil"/>
              <w:left w:val="nil"/>
              <w:bottom w:val="single" w:sz="8" w:space="0" w:color="000000"/>
              <w:right w:val="single" w:sz="8" w:space="0" w:color="000000"/>
            </w:tcBorders>
            <w:shd w:val="clear" w:color="auto" w:fill="auto"/>
            <w:vAlign w:val="center"/>
            <w:hideMark/>
          </w:tcPr>
          <w:p w14:paraId="4D1C8D68" w14:textId="55FFB928"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0.08</w:t>
            </w:r>
            <w:r w:rsidR="006838F4" w:rsidRPr="00B17F18">
              <w:rPr>
                <w:rFonts w:ascii="Times New Roman" w:eastAsia="Times New Roman" w:hAnsi="Times New Roman" w:cs="Times New Roman"/>
                <w:color w:val="000000"/>
                <w:sz w:val="24"/>
                <w:szCs w:val="24"/>
              </w:rPr>
              <w:t>1</w:t>
            </w:r>
          </w:p>
        </w:tc>
      </w:tr>
      <w:tr w:rsidR="005A1835" w:rsidRPr="00B17F18" w14:paraId="4FEC269F"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156B7D7" w14:textId="77777777" w:rsidR="00526462" w:rsidRPr="00B17F18" w:rsidRDefault="00526462"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Cesarean section</w:t>
            </w:r>
          </w:p>
        </w:tc>
        <w:tc>
          <w:tcPr>
            <w:tcW w:w="1257" w:type="pct"/>
            <w:tcBorders>
              <w:top w:val="nil"/>
              <w:left w:val="nil"/>
              <w:bottom w:val="single" w:sz="8" w:space="0" w:color="000000"/>
              <w:right w:val="single" w:sz="8" w:space="0" w:color="000000"/>
            </w:tcBorders>
            <w:shd w:val="clear" w:color="auto" w:fill="auto"/>
            <w:vAlign w:val="center"/>
            <w:hideMark/>
          </w:tcPr>
          <w:p w14:paraId="76D76874" w14:textId="6B9A113D"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40CF1092" w14:textId="10944201"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62BB7BBE" w14:textId="22B4E91F"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4D870589" w14:textId="3709821B"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1116A0C5"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31927109"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Yes</w:t>
            </w:r>
          </w:p>
        </w:tc>
        <w:tc>
          <w:tcPr>
            <w:tcW w:w="1257" w:type="pct"/>
            <w:tcBorders>
              <w:top w:val="nil"/>
              <w:left w:val="nil"/>
              <w:bottom w:val="single" w:sz="8" w:space="0" w:color="000000"/>
              <w:right w:val="single" w:sz="8" w:space="0" w:color="000000"/>
            </w:tcBorders>
            <w:shd w:val="clear" w:color="auto" w:fill="auto"/>
            <w:vAlign w:val="center"/>
            <w:hideMark/>
          </w:tcPr>
          <w:p w14:paraId="5A0746DA" w14:textId="2CBB14A2" w:rsidR="00526462" w:rsidRPr="00B17F18" w:rsidRDefault="00526462" w:rsidP="00A4744F">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6435F834" w14:textId="20135063"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057FC906" w14:textId="3847A045"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124F8E66" w14:textId="02D1183C"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082474E1"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C226482"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No</w:t>
            </w:r>
          </w:p>
        </w:tc>
        <w:tc>
          <w:tcPr>
            <w:tcW w:w="1257" w:type="pct"/>
            <w:tcBorders>
              <w:top w:val="nil"/>
              <w:left w:val="nil"/>
              <w:bottom w:val="single" w:sz="8" w:space="0" w:color="000000"/>
              <w:right w:val="single" w:sz="8" w:space="0" w:color="000000"/>
            </w:tcBorders>
            <w:shd w:val="clear" w:color="auto" w:fill="auto"/>
            <w:vAlign w:val="center"/>
            <w:hideMark/>
          </w:tcPr>
          <w:p w14:paraId="3E7698E2" w14:textId="3F5CF124"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1.48(1.04,2.10)</w:t>
            </w:r>
          </w:p>
        </w:tc>
        <w:tc>
          <w:tcPr>
            <w:tcW w:w="538" w:type="pct"/>
            <w:tcBorders>
              <w:top w:val="nil"/>
              <w:left w:val="nil"/>
              <w:bottom w:val="single" w:sz="8" w:space="0" w:color="000000"/>
              <w:right w:val="single" w:sz="8" w:space="0" w:color="000000"/>
            </w:tcBorders>
            <w:shd w:val="clear" w:color="auto" w:fill="auto"/>
            <w:vAlign w:val="center"/>
            <w:hideMark/>
          </w:tcPr>
          <w:p w14:paraId="66D3DEC8" w14:textId="6B9BBFED"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w:t>
            </w:r>
            <w:r w:rsidR="007373A9" w:rsidRPr="00B17F18">
              <w:rPr>
                <w:rFonts w:ascii="Times New Roman" w:eastAsia="Times New Roman" w:hAnsi="Times New Roman" w:cs="Times New Roman"/>
                <w:color w:val="000000"/>
                <w:sz w:val="24"/>
                <w:szCs w:val="24"/>
              </w:rPr>
              <w:t>28</w:t>
            </w:r>
          </w:p>
        </w:tc>
        <w:tc>
          <w:tcPr>
            <w:tcW w:w="1367" w:type="pct"/>
            <w:tcBorders>
              <w:top w:val="nil"/>
              <w:left w:val="nil"/>
              <w:bottom w:val="single" w:sz="8" w:space="0" w:color="000000"/>
              <w:right w:val="single" w:sz="8" w:space="0" w:color="000000"/>
            </w:tcBorders>
            <w:shd w:val="clear" w:color="auto" w:fill="auto"/>
            <w:vAlign w:val="center"/>
            <w:hideMark/>
          </w:tcPr>
          <w:p w14:paraId="69167FD6" w14:textId="2E8C6E7D"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w:t>
            </w:r>
            <w:r w:rsidR="00CA0524" w:rsidRPr="00B17F18">
              <w:rPr>
                <w:rFonts w:ascii="Times New Roman" w:eastAsia="Times New Roman" w:hAnsi="Times New Roman" w:cs="Times New Roman"/>
                <w:color w:val="000000"/>
                <w:sz w:val="24"/>
                <w:szCs w:val="24"/>
              </w:rPr>
              <w:t>2</w:t>
            </w:r>
            <w:r w:rsidRPr="00B17F18">
              <w:rPr>
                <w:rFonts w:ascii="Times New Roman" w:eastAsia="Times New Roman" w:hAnsi="Times New Roman" w:cs="Times New Roman"/>
                <w:color w:val="000000"/>
                <w:sz w:val="24"/>
                <w:szCs w:val="24"/>
              </w:rPr>
              <w:t>(0.93,1.88)</w:t>
            </w:r>
          </w:p>
        </w:tc>
        <w:tc>
          <w:tcPr>
            <w:tcW w:w="496" w:type="pct"/>
            <w:tcBorders>
              <w:top w:val="nil"/>
              <w:left w:val="nil"/>
              <w:bottom w:val="single" w:sz="8" w:space="0" w:color="000000"/>
              <w:right w:val="single" w:sz="8" w:space="0" w:color="000000"/>
            </w:tcBorders>
            <w:shd w:val="clear" w:color="auto" w:fill="auto"/>
            <w:vAlign w:val="center"/>
            <w:hideMark/>
          </w:tcPr>
          <w:p w14:paraId="1F332523" w14:textId="04F838BA"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0.12</w:t>
            </w:r>
            <w:r w:rsidR="006838F4" w:rsidRPr="00B17F18">
              <w:rPr>
                <w:rFonts w:ascii="Times New Roman" w:eastAsia="Times New Roman" w:hAnsi="Times New Roman" w:cs="Times New Roman"/>
                <w:color w:val="000000"/>
                <w:sz w:val="24"/>
                <w:szCs w:val="24"/>
              </w:rPr>
              <w:t>3</w:t>
            </w:r>
          </w:p>
        </w:tc>
      </w:tr>
      <w:tr w:rsidR="005A1835" w:rsidRPr="00B17F18" w14:paraId="16DAFCB0"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79A481F3" w14:textId="77777777" w:rsidR="00526462" w:rsidRPr="00B17F18" w:rsidRDefault="00526462"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Gender</w:t>
            </w:r>
          </w:p>
        </w:tc>
        <w:tc>
          <w:tcPr>
            <w:tcW w:w="1257" w:type="pct"/>
            <w:tcBorders>
              <w:top w:val="nil"/>
              <w:left w:val="nil"/>
              <w:bottom w:val="single" w:sz="8" w:space="0" w:color="000000"/>
              <w:right w:val="single" w:sz="8" w:space="0" w:color="000000"/>
            </w:tcBorders>
            <w:shd w:val="clear" w:color="auto" w:fill="auto"/>
            <w:vAlign w:val="center"/>
            <w:hideMark/>
          </w:tcPr>
          <w:p w14:paraId="371A398B" w14:textId="2EEA307A"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041E637D" w14:textId="6952941B"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1CDB6BA8" w14:textId="2008BD35"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28BDDD2E" w14:textId="2A9B61C8"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6ED97E9E"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A1CB0A5"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Boy</w:t>
            </w:r>
          </w:p>
        </w:tc>
        <w:tc>
          <w:tcPr>
            <w:tcW w:w="1257" w:type="pct"/>
            <w:tcBorders>
              <w:top w:val="nil"/>
              <w:left w:val="nil"/>
              <w:bottom w:val="single" w:sz="8" w:space="0" w:color="000000"/>
              <w:right w:val="single" w:sz="8" w:space="0" w:color="000000"/>
            </w:tcBorders>
            <w:shd w:val="clear" w:color="auto" w:fill="auto"/>
            <w:vAlign w:val="center"/>
            <w:hideMark/>
          </w:tcPr>
          <w:p w14:paraId="69B1996F" w14:textId="71C120EF"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w:t>
            </w:r>
            <w:r w:rsidR="00CA0524" w:rsidRPr="00B17F18">
              <w:rPr>
                <w:rFonts w:ascii="Times New Roman" w:eastAsia="Times New Roman" w:hAnsi="Times New Roman" w:cs="Times New Roman"/>
                <w:color w:val="000000"/>
                <w:sz w:val="24"/>
                <w:szCs w:val="24"/>
              </w:rPr>
              <w:t>3</w:t>
            </w:r>
            <w:r w:rsidRPr="00B17F18">
              <w:rPr>
                <w:rFonts w:ascii="Times New Roman" w:eastAsia="Times New Roman" w:hAnsi="Times New Roman" w:cs="Times New Roman"/>
                <w:color w:val="000000"/>
                <w:sz w:val="24"/>
                <w:szCs w:val="24"/>
              </w:rPr>
              <w:t>(1.02,1.47)</w:t>
            </w:r>
          </w:p>
        </w:tc>
        <w:tc>
          <w:tcPr>
            <w:tcW w:w="538" w:type="pct"/>
            <w:tcBorders>
              <w:top w:val="nil"/>
              <w:left w:val="nil"/>
              <w:bottom w:val="single" w:sz="8" w:space="0" w:color="000000"/>
              <w:right w:val="single" w:sz="8" w:space="0" w:color="000000"/>
            </w:tcBorders>
            <w:shd w:val="clear" w:color="auto" w:fill="auto"/>
            <w:vAlign w:val="center"/>
            <w:hideMark/>
          </w:tcPr>
          <w:p w14:paraId="5D581BF4" w14:textId="5D9189B0"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0.03</w:t>
            </w:r>
            <w:r w:rsidR="007373A9" w:rsidRPr="00B17F18">
              <w:rPr>
                <w:rFonts w:ascii="Times New Roman" w:eastAsia="Times New Roman" w:hAnsi="Times New Roman" w:cs="Times New Roman"/>
                <w:color w:val="000000"/>
                <w:sz w:val="24"/>
                <w:szCs w:val="24"/>
              </w:rPr>
              <w:t>0</w:t>
            </w:r>
          </w:p>
        </w:tc>
        <w:tc>
          <w:tcPr>
            <w:tcW w:w="1367" w:type="pct"/>
            <w:tcBorders>
              <w:top w:val="nil"/>
              <w:left w:val="nil"/>
              <w:bottom w:val="single" w:sz="8" w:space="0" w:color="000000"/>
              <w:right w:val="single" w:sz="8" w:space="0" w:color="000000"/>
            </w:tcBorders>
            <w:shd w:val="clear" w:color="auto" w:fill="auto"/>
            <w:vAlign w:val="center"/>
            <w:hideMark/>
          </w:tcPr>
          <w:p w14:paraId="1835374F" w14:textId="0125DEE1"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1.27(0.92,1.75)</w:t>
            </w:r>
          </w:p>
        </w:tc>
        <w:tc>
          <w:tcPr>
            <w:tcW w:w="496" w:type="pct"/>
            <w:tcBorders>
              <w:top w:val="nil"/>
              <w:left w:val="nil"/>
              <w:bottom w:val="single" w:sz="8" w:space="0" w:color="000000"/>
              <w:right w:val="single" w:sz="8" w:space="0" w:color="000000"/>
            </w:tcBorders>
            <w:shd w:val="clear" w:color="auto" w:fill="auto"/>
            <w:vAlign w:val="center"/>
            <w:hideMark/>
          </w:tcPr>
          <w:p w14:paraId="4C97991B" w14:textId="5FE1A767"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0.15</w:t>
            </w:r>
            <w:r w:rsidR="006838F4" w:rsidRPr="00B17F18">
              <w:rPr>
                <w:rFonts w:ascii="Times New Roman" w:eastAsia="Times New Roman" w:hAnsi="Times New Roman" w:cs="Times New Roman"/>
                <w:color w:val="000000"/>
                <w:sz w:val="24"/>
                <w:szCs w:val="24"/>
              </w:rPr>
              <w:t>1</w:t>
            </w:r>
          </w:p>
        </w:tc>
      </w:tr>
      <w:tr w:rsidR="005A1835" w:rsidRPr="00B17F18" w14:paraId="3853FA4F"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8DB5D20"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Girl</w:t>
            </w:r>
          </w:p>
        </w:tc>
        <w:tc>
          <w:tcPr>
            <w:tcW w:w="1257" w:type="pct"/>
            <w:tcBorders>
              <w:top w:val="nil"/>
              <w:left w:val="nil"/>
              <w:bottom w:val="single" w:sz="8" w:space="0" w:color="000000"/>
              <w:right w:val="single" w:sz="8" w:space="0" w:color="000000"/>
            </w:tcBorders>
            <w:shd w:val="clear" w:color="auto" w:fill="auto"/>
            <w:vAlign w:val="center"/>
            <w:hideMark/>
          </w:tcPr>
          <w:p w14:paraId="0290537E" w14:textId="208543AD" w:rsidR="00526462" w:rsidRPr="00B17F18" w:rsidRDefault="00526462" w:rsidP="00A4744F">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75DFCB75" w14:textId="338200C4"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258D3AAC" w14:textId="24E40BBF"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3610A9EF" w14:textId="2603010A"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0DFAC3D5"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8B6834B" w14:textId="77777777" w:rsidR="00526462" w:rsidRPr="00B17F18" w:rsidRDefault="00526462"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ANC visits</w:t>
            </w:r>
          </w:p>
        </w:tc>
        <w:tc>
          <w:tcPr>
            <w:tcW w:w="1257" w:type="pct"/>
            <w:tcBorders>
              <w:top w:val="nil"/>
              <w:left w:val="nil"/>
              <w:bottom w:val="single" w:sz="8" w:space="0" w:color="000000"/>
              <w:right w:val="single" w:sz="8" w:space="0" w:color="000000"/>
            </w:tcBorders>
            <w:shd w:val="clear" w:color="auto" w:fill="auto"/>
            <w:vAlign w:val="center"/>
            <w:hideMark/>
          </w:tcPr>
          <w:p w14:paraId="5CD77883" w14:textId="270D2244"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51371022" w14:textId="3DE861C5"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4872BA53" w14:textId="16FB9EF5"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7462D10D" w14:textId="5C4B9CC5"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45FEFC8B"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8376944"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Less than 4</w:t>
            </w:r>
          </w:p>
        </w:tc>
        <w:tc>
          <w:tcPr>
            <w:tcW w:w="1257" w:type="pct"/>
            <w:tcBorders>
              <w:top w:val="nil"/>
              <w:left w:val="nil"/>
              <w:bottom w:val="single" w:sz="8" w:space="0" w:color="000000"/>
              <w:right w:val="single" w:sz="8" w:space="0" w:color="000000"/>
            </w:tcBorders>
            <w:shd w:val="clear" w:color="auto" w:fill="auto"/>
            <w:vAlign w:val="center"/>
            <w:hideMark/>
          </w:tcPr>
          <w:p w14:paraId="30CE39F5" w14:textId="02CD32D1" w:rsidR="00526462" w:rsidRPr="00B17F18" w:rsidRDefault="00526462" w:rsidP="00A4744F">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72924730" w14:textId="15233087"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70C1FECF" w14:textId="5BA36618"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5D594D80" w14:textId="5BCA1DFC"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73D3CFDB"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22B408D"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Above 4</w:t>
            </w:r>
          </w:p>
        </w:tc>
        <w:tc>
          <w:tcPr>
            <w:tcW w:w="1257" w:type="pct"/>
            <w:tcBorders>
              <w:top w:val="nil"/>
              <w:left w:val="nil"/>
              <w:bottom w:val="single" w:sz="8" w:space="0" w:color="000000"/>
              <w:right w:val="single" w:sz="8" w:space="0" w:color="000000"/>
            </w:tcBorders>
            <w:shd w:val="clear" w:color="auto" w:fill="auto"/>
            <w:vAlign w:val="center"/>
            <w:hideMark/>
          </w:tcPr>
          <w:p w14:paraId="30585C2E" w14:textId="272D21F2"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r w:rsidR="00CA0524" w:rsidRPr="00B17F18">
              <w:rPr>
                <w:rFonts w:ascii="Times New Roman" w:eastAsia="Times New Roman" w:hAnsi="Times New Roman" w:cs="Times New Roman"/>
                <w:color w:val="000000"/>
                <w:sz w:val="24"/>
                <w:szCs w:val="24"/>
              </w:rPr>
              <w:t>10</w:t>
            </w:r>
            <w:r w:rsidRPr="00B17F18">
              <w:rPr>
                <w:rFonts w:ascii="Times New Roman" w:eastAsia="Times New Roman" w:hAnsi="Times New Roman" w:cs="Times New Roman"/>
                <w:color w:val="000000"/>
                <w:sz w:val="24"/>
                <w:szCs w:val="24"/>
              </w:rPr>
              <w:t>(0.80,1.50)</w:t>
            </w:r>
          </w:p>
        </w:tc>
        <w:tc>
          <w:tcPr>
            <w:tcW w:w="538" w:type="pct"/>
            <w:tcBorders>
              <w:top w:val="nil"/>
              <w:left w:val="nil"/>
              <w:bottom w:val="single" w:sz="8" w:space="0" w:color="000000"/>
              <w:right w:val="single" w:sz="8" w:space="0" w:color="000000"/>
            </w:tcBorders>
            <w:shd w:val="clear" w:color="auto" w:fill="auto"/>
            <w:vAlign w:val="center"/>
            <w:hideMark/>
          </w:tcPr>
          <w:p w14:paraId="48D52D52" w14:textId="0F142BB6"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0.5</w:t>
            </w:r>
            <w:r w:rsidR="007373A9" w:rsidRPr="00B17F18">
              <w:rPr>
                <w:rFonts w:ascii="Times New Roman" w:eastAsia="Times New Roman" w:hAnsi="Times New Roman" w:cs="Times New Roman"/>
                <w:color w:val="000000"/>
                <w:sz w:val="24"/>
                <w:szCs w:val="24"/>
              </w:rPr>
              <w:t>5</w:t>
            </w:r>
            <w:r w:rsidRPr="00B17F18">
              <w:rPr>
                <w:rFonts w:ascii="Times New Roman" w:eastAsia="Times New Roman" w:hAnsi="Times New Roman" w:cs="Times New Roman"/>
                <w:color w:val="000000"/>
                <w:sz w:val="24"/>
                <w:szCs w:val="24"/>
              </w:rPr>
              <w:t>6</w:t>
            </w:r>
          </w:p>
        </w:tc>
        <w:tc>
          <w:tcPr>
            <w:tcW w:w="1367" w:type="pct"/>
            <w:tcBorders>
              <w:top w:val="nil"/>
              <w:left w:val="nil"/>
              <w:bottom w:val="single" w:sz="8" w:space="0" w:color="000000"/>
              <w:right w:val="single" w:sz="8" w:space="0" w:color="000000"/>
            </w:tcBorders>
            <w:shd w:val="clear" w:color="auto" w:fill="auto"/>
            <w:vAlign w:val="center"/>
            <w:hideMark/>
          </w:tcPr>
          <w:p w14:paraId="3538901C" w14:textId="2AFDF2FD"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1.20(0.7</w:t>
            </w:r>
            <w:r w:rsidR="00CA0524" w:rsidRPr="00B17F18">
              <w:rPr>
                <w:rFonts w:ascii="Times New Roman" w:eastAsia="Times New Roman" w:hAnsi="Times New Roman" w:cs="Times New Roman"/>
                <w:color w:val="000000"/>
                <w:sz w:val="24"/>
                <w:szCs w:val="24"/>
              </w:rPr>
              <w:t>9</w:t>
            </w:r>
            <w:r w:rsidRPr="00B17F18">
              <w:rPr>
                <w:rFonts w:ascii="Times New Roman" w:eastAsia="Times New Roman" w:hAnsi="Times New Roman" w:cs="Times New Roman"/>
                <w:color w:val="000000"/>
                <w:sz w:val="24"/>
                <w:szCs w:val="24"/>
              </w:rPr>
              <w:t>,1.83)</w:t>
            </w:r>
          </w:p>
        </w:tc>
        <w:tc>
          <w:tcPr>
            <w:tcW w:w="496" w:type="pct"/>
            <w:tcBorders>
              <w:top w:val="nil"/>
              <w:left w:val="nil"/>
              <w:bottom w:val="single" w:sz="8" w:space="0" w:color="000000"/>
              <w:right w:val="single" w:sz="8" w:space="0" w:color="000000"/>
            </w:tcBorders>
            <w:shd w:val="clear" w:color="auto" w:fill="auto"/>
            <w:vAlign w:val="center"/>
            <w:hideMark/>
          </w:tcPr>
          <w:p w14:paraId="55FD5C89" w14:textId="1F597470"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0.39</w:t>
            </w:r>
            <w:r w:rsidR="006838F4" w:rsidRPr="00B17F18">
              <w:rPr>
                <w:rFonts w:ascii="Times New Roman" w:eastAsia="Times New Roman" w:hAnsi="Times New Roman" w:cs="Times New Roman"/>
                <w:color w:val="000000"/>
                <w:sz w:val="24"/>
                <w:szCs w:val="24"/>
              </w:rPr>
              <w:t>5</w:t>
            </w:r>
          </w:p>
        </w:tc>
      </w:tr>
      <w:tr w:rsidR="005A1835" w:rsidRPr="00B17F18" w14:paraId="210B611E"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FD9E777" w14:textId="77777777" w:rsidR="00526462" w:rsidRPr="00B17F18" w:rsidRDefault="00526462"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Don’t know</w:t>
            </w:r>
          </w:p>
        </w:tc>
        <w:tc>
          <w:tcPr>
            <w:tcW w:w="1257" w:type="pct"/>
            <w:tcBorders>
              <w:top w:val="nil"/>
              <w:left w:val="nil"/>
              <w:bottom w:val="single" w:sz="8" w:space="0" w:color="000000"/>
              <w:right w:val="single" w:sz="8" w:space="0" w:color="000000"/>
            </w:tcBorders>
            <w:shd w:val="clear" w:color="auto" w:fill="auto"/>
            <w:vAlign w:val="center"/>
            <w:hideMark/>
          </w:tcPr>
          <w:p w14:paraId="05919115" w14:textId="4C04A530"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1.22(0.60,2.46)</w:t>
            </w:r>
          </w:p>
        </w:tc>
        <w:tc>
          <w:tcPr>
            <w:tcW w:w="538" w:type="pct"/>
            <w:tcBorders>
              <w:top w:val="nil"/>
              <w:left w:val="nil"/>
              <w:bottom w:val="single" w:sz="8" w:space="0" w:color="000000"/>
              <w:right w:val="single" w:sz="8" w:space="0" w:color="000000"/>
            </w:tcBorders>
            <w:shd w:val="clear" w:color="auto" w:fill="auto"/>
            <w:vAlign w:val="center"/>
            <w:hideMark/>
          </w:tcPr>
          <w:p w14:paraId="3C7785BB" w14:textId="26DDD08E"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0.5</w:t>
            </w:r>
            <w:r w:rsidR="007373A9" w:rsidRPr="00B17F18">
              <w:rPr>
                <w:rFonts w:ascii="Times New Roman" w:eastAsia="Times New Roman" w:hAnsi="Times New Roman" w:cs="Times New Roman"/>
                <w:color w:val="000000"/>
                <w:sz w:val="24"/>
                <w:szCs w:val="24"/>
              </w:rPr>
              <w:t>7</w:t>
            </w:r>
            <w:r w:rsidRPr="00B17F18">
              <w:rPr>
                <w:rFonts w:ascii="Times New Roman" w:eastAsia="Times New Roman" w:hAnsi="Times New Roman" w:cs="Times New Roman"/>
                <w:color w:val="000000"/>
                <w:sz w:val="24"/>
                <w:szCs w:val="24"/>
              </w:rPr>
              <w:t>8</w:t>
            </w:r>
          </w:p>
        </w:tc>
        <w:tc>
          <w:tcPr>
            <w:tcW w:w="1367" w:type="pct"/>
            <w:tcBorders>
              <w:top w:val="nil"/>
              <w:left w:val="nil"/>
              <w:bottom w:val="single" w:sz="8" w:space="0" w:color="000000"/>
              <w:right w:val="single" w:sz="8" w:space="0" w:color="000000"/>
            </w:tcBorders>
            <w:shd w:val="clear" w:color="auto" w:fill="auto"/>
            <w:vAlign w:val="center"/>
            <w:hideMark/>
          </w:tcPr>
          <w:p w14:paraId="50522C20" w14:textId="2C8EFDAE"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1.51(0.6</w:t>
            </w:r>
            <w:r w:rsidR="00CA0524" w:rsidRPr="00B17F18">
              <w:rPr>
                <w:rFonts w:ascii="Times New Roman" w:eastAsia="Times New Roman" w:hAnsi="Times New Roman" w:cs="Times New Roman"/>
                <w:color w:val="000000"/>
                <w:sz w:val="24"/>
                <w:szCs w:val="24"/>
              </w:rPr>
              <w:t>8</w:t>
            </w:r>
            <w:r w:rsidRPr="00B17F18">
              <w:rPr>
                <w:rFonts w:ascii="Times New Roman" w:eastAsia="Times New Roman" w:hAnsi="Times New Roman" w:cs="Times New Roman"/>
                <w:color w:val="000000"/>
                <w:sz w:val="24"/>
                <w:szCs w:val="24"/>
              </w:rPr>
              <w:t>,3.39)</w:t>
            </w:r>
          </w:p>
        </w:tc>
        <w:tc>
          <w:tcPr>
            <w:tcW w:w="496" w:type="pct"/>
            <w:tcBorders>
              <w:top w:val="nil"/>
              <w:left w:val="nil"/>
              <w:bottom w:val="single" w:sz="8" w:space="0" w:color="000000"/>
              <w:right w:val="single" w:sz="8" w:space="0" w:color="000000"/>
            </w:tcBorders>
            <w:shd w:val="clear" w:color="auto" w:fill="auto"/>
            <w:vAlign w:val="center"/>
            <w:hideMark/>
          </w:tcPr>
          <w:p w14:paraId="7B73B59E" w14:textId="632B517F"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0.31</w:t>
            </w:r>
            <w:r w:rsidR="006838F4" w:rsidRPr="00B17F18">
              <w:rPr>
                <w:rFonts w:ascii="Times New Roman" w:eastAsia="Times New Roman" w:hAnsi="Times New Roman" w:cs="Times New Roman"/>
                <w:color w:val="000000"/>
                <w:sz w:val="24"/>
                <w:szCs w:val="24"/>
              </w:rPr>
              <w:t>4</w:t>
            </w:r>
          </w:p>
        </w:tc>
      </w:tr>
      <w:tr w:rsidR="005A1835" w:rsidRPr="00B17F18" w14:paraId="1B9F1C64"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4C9972F8" w14:textId="77777777" w:rsidR="00526462" w:rsidRPr="00B17F18" w:rsidRDefault="00526462" w:rsidP="005A1835">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Division</w:t>
            </w:r>
          </w:p>
        </w:tc>
        <w:tc>
          <w:tcPr>
            <w:tcW w:w="1257" w:type="pct"/>
            <w:tcBorders>
              <w:top w:val="nil"/>
              <w:left w:val="nil"/>
              <w:bottom w:val="single" w:sz="8" w:space="0" w:color="000000"/>
              <w:right w:val="single" w:sz="8" w:space="0" w:color="000000"/>
            </w:tcBorders>
            <w:shd w:val="clear" w:color="auto" w:fill="auto"/>
            <w:vAlign w:val="center"/>
            <w:hideMark/>
          </w:tcPr>
          <w:p w14:paraId="35DC8157" w14:textId="3F6D1B1C"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675ABA00" w14:textId="57B5CBF4"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1E9E7236" w14:textId="745E24C2" w:rsidR="00526462" w:rsidRPr="00B17F18" w:rsidRDefault="00526462" w:rsidP="00A4744F">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3F903DC9" w14:textId="73ED4661" w:rsidR="00526462" w:rsidRPr="00B17F18" w:rsidRDefault="00526462" w:rsidP="005A1835">
            <w:pPr>
              <w:spacing w:line="240" w:lineRule="auto"/>
              <w:jc w:val="center"/>
              <w:rPr>
                <w:rFonts w:ascii="Times New Roman" w:eastAsia="Times New Roman" w:hAnsi="Times New Roman" w:cs="Times New Roman"/>
                <w:color w:val="000000"/>
                <w:sz w:val="24"/>
                <w:szCs w:val="24"/>
                <w:lang w:val="en-US"/>
              </w:rPr>
            </w:pPr>
          </w:p>
        </w:tc>
      </w:tr>
      <w:tr w:rsidR="005A1835" w:rsidRPr="00B17F18" w14:paraId="78470B31"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4210F009"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Barisal</w:t>
            </w:r>
          </w:p>
        </w:tc>
        <w:tc>
          <w:tcPr>
            <w:tcW w:w="1257" w:type="pct"/>
            <w:tcBorders>
              <w:top w:val="nil"/>
              <w:left w:val="nil"/>
              <w:bottom w:val="single" w:sz="8" w:space="0" w:color="000000"/>
              <w:right w:val="single" w:sz="8" w:space="0" w:color="000000"/>
            </w:tcBorders>
            <w:shd w:val="clear" w:color="auto" w:fill="auto"/>
            <w:vAlign w:val="center"/>
            <w:hideMark/>
          </w:tcPr>
          <w:p w14:paraId="1ED55C98" w14:textId="39702F9B"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0.81(0.54,1.22)</w:t>
            </w:r>
          </w:p>
        </w:tc>
        <w:tc>
          <w:tcPr>
            <w:tcW w:w="538" w:type="pct"/>
            <w:tcBorders>
              <w:top w:val="nil"/>
              <w:left w:val="nil"/>
              <w:bottom w:val="single" w:sz="8" w:space="0" w:color="000000"/>
              <w:right w:val="single" w:sz="8" w:space="0" w:color="000000"/>
            </w:tcBorders>
            <w:shd w:val="clear" w:color="auto" w:fill="auto"/>
            <w:vAlign w:val="center"/>
            <w:hideMark/>
          </w:tcPr>
          <w:p w14:paraId="7A4DE618" w14:textId="1FDF2C65"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0.309</w:t>
            </w:r>
          </w:p>
        </w:tc>
        <w:tc>
          <w:tcPr>
            <w:tcW w:w="1367" w:type="pct"/>
            <w:tcBorders>
              <w:top w:val="nil"/>
              <w:left w:val="nil"/>
              <w:bottom w:val="single" w:sz="8" w:space="0" w:color="000000"/>
              <w:right w:val="single" w:sz="8" w:space="0" w:color="000000"/>
            </w:tcBorders>
            <w:shd w:val="clear" w:color="auto" w:fill="auto"/>
            <w:vAlign w:val="center"/>
            <w:hideMark/>
          </w:tcPr>
          <w:p w14:paraId="19810D60" w14:textId="3F4E9D89"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1.18(0.57,2.44)</w:t>
            </w:r>
          </w:p>
        </w:tc>
        <w:tc>
          <w:tcPr>
            <w:tcW w:w="496" w:type="pct"/>
            <w:tcBorders>
              <w:top w:val="nil"/>
              <w:left w:val="nil"/>
              <w:bottom w:val="single" w:sz="8" w:space="0" w:color="000000"/>
              <w:right w:val="single" w:sz="8" w:space="0" w:color="000000"/>
            </w:tcBorders>
            <w:shd w:val="clear" w:color="auto" w:fill="auto"/>
            <w:vAlign w:val="center"/>
            <w:hideMark/>
          </w:tcPr>
          <w:p w14:paraId="06EAC9A9" w14:textId="45FE728D"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0.6</w:t>
            </w:r>
            <w:r w:rsidR="006838F4" w:rsidRPr="00B17F18">
              <w:rPr>
                <w:rFonts w:ascii="Times New Roman" w:eastAsia="Times New Roman" w:hAnsi="Times New Roman" w:cs="Times New Roman"/>
                <w:color w:val="000000"/>
                <w:sz w:val="24"/>
                <w:szCs w:val="24"/>
              </w:rPr>
              <w:t>59</w:t>
            </w:r>
          </w:p>
        </w:tc>
      </w:tr>
      <w:tr w:rsidR="005A1835" w:rsidRPr="00B17F18" w14:paraId="36297727"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58855CD9"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Chittagong</w:t>
            </w:r>
          </w:p>
        </w:tc>
        <w:tc>
          <w:tcPr>
            <w:tcW w:w="1257" w:type="pct"/>
            <w:tcBorders>
              <w:top w:val="nil"/>
              <w:left w:val="nil"/>
              <w:bottom w:val="single" w:sz="8" w:space="0" w:color="000000"/>
              <w:right w:val="single" w:sz="8" w:space="0" w:color="000000"/>
            </w:tcBorders>
            <w:shd w:val="clear" w:color="auto" w:fill="auto"/>
            <w:vAlign w:val="center"/>
            <w:hideMark/>
          </w:tcPr>
          <w:p w14:paraId="0F47C907" w14:textId="7932AA0C"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0.88(0.63,1.22)</w:t>
            </w:r>
          </w:p>
        </w:tc>
        <w:tc>
          <w:tcPr>
            <w:tcW w:w="538" w:type="pct"/>
            <w:tcBorders>
              <w:top w:val="nil"/>
              <w:left w:val="nil"/>
              <w:bottom w:val="single" w:sz="8" w:space="0" w:color="000000"/>
              <w:right w:val="single" w:sz="8" w:space="0" w:color="000000"/>
            </w:tcBorders>
            <w:shd w:val="clear" w:color="auto" w:fill="auto"/>
            <w:vAlign w:val="center"/>
            <w:hideMark/>
          </w:tcPr>
          <w:p w14:paraId="4FF7BD00" w14:textId="27B2971B"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0.428</w:t>
            </w:r>
          </w:p>
        </w:tc>
        <w:tc>
          <w:tcPr>
            <w:tcW w:w="1367" w:type="pct"/>
            <w:tcBorders>
              <w:top w:val="nil"/>
              <w:left w:val="nil"/>
              <w:bottom w:val="single" w:sz="8" w:space="0" w:color="000000"/>
              <w:right w:val="single" w:sz="8" w:space="0" w:color="000000"/>
            </w:tcBorders>
            <w:shd w:val="clear" w:color="auto" w:fill="auto"/>
            <w:vAlign w:val="center"/>
            <w:hideMark/>
          </w:tcPr>
          <w:p w14:paraId="6E1A9053" w14:textId="42FCA56B"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1.13(0.58,2.20)</w:t>
            </w:r>
          </w:p>
        </w:tc>
        <w:tc>
          <w:tcPr>
            <w:tcW w:w="496" w:type="pct"/>
            <w:tcBorders>
              <w:top w:val="nil"/>
              <w:left w:val="nil"/>
              <w:bottom w:val="single" w:sz="8" w:space="0" w:color="000000"/>
              <w:right w:val="single" w:sz="8" w:space="0" w:color="000000"/>
            </w:tcBorders>
            <w:shd w:val="clear" w:color="auto" w:fill="auto"/>
            <w:vAlign w:val="center"/>
            <w:hideMark/>
          </w:tcPr>
          <w:p w14:paraId="0C1FAC81" w14:textId="7162DA87"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0.7</w:t>
            </w:r>
            <w:r w:rsidR="006838F4" w:rsidRPr="00B17F18">
              <w:rPr>
                <w:rFonts w:ascii="Times New Roman" w:eastAsia="Times New Roman" w:hAnsi="Times New Roman" w:cs="Times New Roman"/>
                <w:color w:val="000000"/>
                <w:sz w:val="24"/>
                <w:szCs w:val="24"/>
              </w:rPr>
              <w:t>29</w:t>
            </w:r>
          </w:p>
        </w:tc>
      </w:tr>
      <w:tr w:rsidR="005A1835" w:rsidRPr="00B17F18" w14:paraId="2BA2D9C3"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FCCE609"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Dhaka</w:t>
            </w:r>
          </w:p>
        </w:tc>
        <w:tc>
          <w:tcPr>
            <w:tcW w:w="1257" w:type="pct"/>
            <w:tcBorders>
              <w:top w:val="nil"/>
              <w:left w:val="nil"/>
              <w:bottom w:val="single" w:sz="8" w:space="0" w:color="000000"/>
              <w:right w:val="single" w:sz="8" w:space="0" w:color="000000"/>
            </w:tcBorders>
            <w:shd w:val="clear" w:color="auto" w:fill="auto"/>
            <w:vAlign w:val="center"/>
            <w:hideMark/>
          </w:tcPr>
          <w:p w14:paraId="22A1E36E" w14:textId="32128039" w:rsidR="007373A9" w:rsidRPr="00B17F18" w:rsidRDefault="007373A9" w:rsidP="00A4744F">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hAnsi="Times New Roman" w:cs="Times New Roman"/>
                <w:sz w:val="24"/>
                <w:szCs w:val="24"/>
              </w:rPr>
              <w:t>0.76(0.54,1.08)</w:t>
            </w:r>
          </w:p>
        </w:tc>
        <w:tc>
          <w:tcPr>
            <w:tcW w:w="538" w:type="pct"/>
            <w:tcBorders>
              <w:top w:val="nil"/>
              <w:left w:val="nil"/>
              <w:bottom w:val="single" w:sz="8" w:space="0" w:color="000000"/>
              <w:right w:val="single" w:sz="8" w:space="0" w:color="000000"/>
            </w:tcBorders>
            <w:shd w:val="clear" w:color="auto" w:fill="auto"/>
            <w:vAlign w:val="center"/>
            <w:hideMark/>
          </w:tcPr>
          <w:p w14:paraId="379EA5B0" w14:textId="5D5FB284"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0.123</w:t>
            </w:r>
          </w:p>
        </w:tc>
        <w:tc>
          <w:tcPr>
            <w:tcW w:w="1367" w:type="pct"/>
            <w:tcBorders>
              <w:top w:val="nil"/>
              <w:left w:val="nil"/>
              <w:bottom w:val="single" w:sz="8" w:space="0" w:color="000000"/>
              <w:right w:val="single" w:sz="8" w:space="0" w:color="000000"/>
            </w:tcBorders>
            <w:shd w:val="clear" w:color="auto" w:fill="auto"/>
            <w:vAlign w:val="center"/>
            <w:hideMark/>
          </w:tcPr>
          <w:p w14:paraId="5C4729A7" w14:textId="75A6F08D"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1.31(0.70,2.45)</w:t>
            </w:r>
          </w:p>
        </w:tc>
        <w:tc>
          <w:tcPr>
            <w:tcW w:w="496" w:type="pct"/>
            <w:tcBorders>
              <w:top w:val="nil"/>
              <w:left w:val="nil"/>
              <w:bottom w:val="single" w:sz="8" w:space="0" w:color="000000"/>
              <w:right w:val="single" w:sz="8" w:space="0" w:color="000000"/>
            </w:tcBorders>
            <w:shd w:val="clear" w:color="auto" w:fill="auto"/>
            <w:vAlign w:val="center"/>
            <w:hideMark/>
          </w:tcPr>
          <w:p w14:paraId="3115C7E8" w14:textId="32C4BEBF"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0.39</w:t>
            </w:r>
            <w:r w:rsidR="006838F4" w:rsidRPr="00B17F18">
              <w:rPr>
                <w:rFonts w:ascii="Times New Roman" w:eastAsia="Times New Roman" w:hAnsi="Times New Roman" w:cs="Times New Roman"/>
                <w:color w:val="000000"/>
                <w:sz w:val="24"/>
                <w:szCs w:val="24"/>
              </w:rPr>
              <w:t>2</w:t>
            </w:r>
          </w:p>
        </w:tc>
      </w:tr>
      <w:tr w:rsidR="005A1835" w:rsidRPr="00B17F18" w14:paraId="0DA7DC5B"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188D673"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Khulna</w:t>
            </w:r>
          </w:p>
        </w:tc>
        <w:tc>
          <w:tcPr>
            <w:tcW w:w="1257" w:type="pct"/>
            <w:tcBorders>
              <w:top w:val="nil"/>
              <w:left w:val="nil"/>
              <w:bottom w:val="single" w:sz="8" w:space="0" w:color="000000"/>
              <w:right w:val="single" w:sz="8" w:space="0" w:color="000000"/>
            </w:tcBorders>
            <w:shd w:val="clear" w:color="auto" w:fill="auto"/>
            <w:vAlign w:val="center"/>
            <w:hideMark/>
          </w:tcPr>
          <w:p w14:paraId="1997ADA1" w14:textId="4DDF18C4"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0.86(0.58,1.27)</w:t>
            </w:r>
          </w:p>
        </w:tc>
        <w:tc>
          <w:tcPr>
            <w:tcW w:w="538" w:type="pct"/>
            <w:tcBorders>
              <w:top w:val="nil"/>
              <w:left w:val="nil"/>
              <w:bottom w:val="single" w:sz="8" w:space="0" w:color="000000"/>
              <w:right w:val="single" w:sz="8" w:space="0" w:color="000000"/>
            </w:tcBorders>
            <w:shd w:val="clear" w:color="auto" w:fill="auto"/>
            <w:vAlign w:val="center"/>
            <w:hideMark/>
          </w:tcPr>
          <w:p w14:paraId="6AECC7A3" w14:textId="02C5E8CE"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0.446</w:t>
            </w:r>
          </w:p>
        </w:tc>
        <w:tc>
          <w:tcPr>
            <w:tcW w:w="1367" w:type="pct"/>
            <w:tcBorders>
              <w:top w:val="nil"/>
              <w:left w:val="nil"/>
              <w:bottom w:val="single" w:sz="8" w:space="0" w:color="000000"/>
              <w:right w:val="single" w:sz="8" w:space="0" w:color="000000"/>
            </w:tcBorders>
            <w:shd w:val="clear" w:color="auto" w:fill="auto"/>
            <w:vAlign w:val="center"/>
            <w:hideMark/>
          </w:tcPr>
          <w:p w14:paraId="18B3A35D" w14:textId="4DA22983"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1.05(0.54,2.05)</w:t>
            </w:r>
          </w:p>
        </w:tc>
        <w:tc>
          <w:tcPr>
            <w:tcW w:w="496" w:type="pct"/>
            <w:tcBorders>
              <w:top w:val="nil"/>
              <w:left w:val="nil"/>
              <w:bottom w:val="single" w:sz="8" w:space="0" w:color="000000"/>
              <w:right w:val="single" w:sz="8" w:space="0" w:color="000000"/>
            </w:tcBorders>
            <w:shd w:val="clear" w:color="auto" w:fill="auto"/>
            <w:vAlign w:val="center"/>
            <w:hideMark/>
          </w:tcPr>
          <w:p w14:paraId="3E8EF709" w14:textId="4244617C"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0.88</w:t>
            </w:r>
            <w:r w:rsidR="006838F4" w:rsidRPr="00B17F18">
              <w:rPr>
                <w:rFonts w:ascii="Times New Roman" w:eastAsia="Times New Roman" w:hAnsi="Times New Roman" w:cs="Times New Roman"/>
                <w:color w:val="000000"/>
                <w:sz w:val="24"/>
                <w:szCs w:val="24"/>
              </w:rPr>
              <w:t>4</w:t>
            </w:r>
          </w:p>
        </w:tc>
      </w:tr>
      <w:tr w:rsidR="005A1835" w:rsidRPr="00B17F18" w14:paraId="05062461"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7BBD387E"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Mymensingh</w:t>
            </w:r>
          </w:p>
        </w:tc>
        <w:tc>
          <w:tcPr>
            <w:tcW w:w="1257" w:type="pct"/>
            <w:tcBorders>
              <w:top w:val="nil"/>
              <w:left w:val="nil"/>
              <w:bottom w:val="single" w:sz="8" w:space="0" w:color="000000"/>
              <w:right w:val="single" w:sz="8" w:space="0" w:color="000000"/>
            </w:tcBorders>
            <w:shd w:val="clear" w:color="auto" w:fill="auto"/>
            <w:vAlign w:val="center"/>
            <w:hideMark/>
          </w:tcPr>
          <w:p w14:paraId="252D24C6" w14:textId="2C7322DC"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0.90(0.59,1.37)</w:t>
            </w:r>
          </w:p>
        </w:tc>
        <w:tc>
          <w:tcPr>
            <w:tcW w:w="538" w:type="pct"/>
            <w:tcBorders>
              <w:top w:val="nil"/>
              <w:left w:val="nil"/>
              <w:bottom w:val="single" w:sz="8" w:space="0" w:color="000000"/>
              <w:right w:val="single" w:sz="8" w:space="0" w:color="000000"/>
            </w:tcBorders>
            <w:shd w:val="clear" w:color="auto" w:fill="auto"/>
            <w:vAlign w:val="center"/>
            <w:hideMark/>
          </w:tcPr>
          <w:p w14:paraId="4FE88217" w14:textId="580D222B"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0.612</w:t>
            </w:r>
          </w:p>
        </w:tc>
        <w:tc>
          <w:tcPr>
            <w:tcW w:w="1367" w:type="pct"/>
            <w:tcBorders>
              <w:top w:val="nil"/>
              <w:left w:val="nil"/>
              <w:bottom w:val="single" w:sz="8" w:space="0" w:color="000000"/>
              <w:right w:val="single" w:sz="8" w:space="0" w:color="000000"/>
            </w:tcBorders>
            <w:shd w:val="clear" w:color="auto" w:fill="auto"/>
            <w:vAlign w:val="center"/>
            <w:hideMark/>
          </w:tcPr>
          <w:p w14:paraId="25D3951B" w14:textId="68305474"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1.28(0.51,3.24)</w:t>
            </w:r>
          </w:p>
        </w:tc>
        <w:tc>
          <w:tcPr>
            <w:tcW w:w="496" w:type="pct"/>
            <w:tcBorders>
              <w:top w:val="nil"/>
              <w:left w:val="nil"/>
              <w:bottom w:val="single" w:sz="8" w:space="0" w:color="000000"/>
              <w:right w:val="single" w:sz="8" w:space="0" w:color="000000"/>
            </w:tcBorders>
            <w:shd w:val="clear" w:color="auto" w:fill="auto"/>
            <w:vAlign w:val="center"/>
            <w:hideMark/>
          </w:tcPr>
          <w:p w14:paraId="410C041A" w14:textId="2124CEAB"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w:t>
            </w:r>
            <w:r w:rsidR="006838F4" w:rsidRPr="00B17F18">
              <w:rPr>
                <w:rFonts w:ascii="Times New Roman" w:eastAsia="Times New Roman" w:hAnsi="Times New Roman" w:cs="Times New Roman"/>
                <w:color w:val="000000"/>
                <w:sz w:val="24"/>
                <w:szCs w:val="24"/>
              </w:rPr>
              <w:t>599</w:t>
            </w:r>
          </w:p>
        </w:tc>
      </w:tr>
      <w:tr w:rsidR="005A1835" w:rsidRPr="00B17F18" w14:paraId="56E4FBB6"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57AE42ED"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proofErr w:type="spellStart"/>
            <w:r w:rsidRPr="00B17F18">
              <w:rPr>
                <w:rFonts w:ascii="Times New Roman" w:eastAsia="Times New Roman" w:hAnsi="Times New Roman" w:cs="Times New Roman"/>
                <w:color w:val="000000"/>
                <w:sz w:val="24"/>
                <w:szCs w:val="24"/>
              </w:rPr>
              <w:t>Rajshahi</w:t>
            </w:r>
            <w:proofErr w:type="spellEnd"/>
          </w:p>
        </w:tc>
        <w:tc>
          <w:tcPr>
            <w:tcW w:w="1257" w:type="pct"/>
            <w:tcBorders>
              <w:top w:val="nil"/>
              <w:left w:val="nil"/>
              <w:bottom w:val="single" w:sz="8" w:space="0" w:color="000000"/>
              <w:right w:val="single" w:sz="8" w:space="0" w:color="000000"/>
            </w:tcBorders>
            <w:shd w:val="clear" w:color="auto" w:fill="auto"/>
            <w:vAlign w:val="center"/>
            <w:hideMark/>
          </w:tcPr>
          <w:p w14:paraId="534A65F3" w14:textId="2F433E0A"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1.03(0.72,1.48)</w:t>
            </w:r>
          </w:p>
        </w:tc>
        <w:tc>
          <w:tcPr>
            <w:tcW w:w="538" w:type="pct"/>
            <w:tcBorders>
              <w:top w:val="nil"/>
              <w:left w:val="nil"/>
              <w:bottom w:val="single" w:sz="8" w:space="0" w:color="000000"/>
              <w:right w:val="single" w:sz="8" w:space="0" w:color="000000"/>
            </w:tcBorders>
            <w:shd w:val="clear" w:color="auto" w:fill="auto"/>
            <w:vAlign w:val="center"/>
            <w:hideMark/>
          </w:tcPr>
          <w:p w14:paraId="6835EBAC" w14:textId="11B2C6ED"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0.854</w:t>
            </w:r>
          </w:p>
        </w:tc>
        <w:tc>
          <w:tcPr>
            <w:tcW w:w="1367" w:type="pct"/>
            <w:tcBorders>
              <w:top w:val="nil"/>
              <w:left w:val="nil"/>
              <w:bottom w:val="single" w:sz="8" w:space="0" w:color="000000"/>
              <w:right w:val="single" w:sz="8" w:space="0" w:color="000000"/>
            </w:tcBorders>
            <w:shd w:val="clear" w:color="auto" w:fill="auto"/>
            <w:vAlign w:val="center"/>
            <w:hideMark/>
          </w:tcPr>
          <w:p w14:paraId="779F21DD" w14:textId="425EA76A"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1.25(0.63,2.49)</w:t>
            </w:r>
          </w:p>
        </w:tc>
        <w:tc>
          <w:tcPr>
            <w:tcW w:w="496" w:type="pct"/>
            <w:tcBorders>
              <w:top w:val="nil"/>
              <w:left w:val="nil"/>
              <w:bottom w:val="single" w:sz="8" w:space="0" w:color="000000"/>
              <w:right w:val="single" w:sz="8" w:space="0" w:color="000000"/>
            </w:tcBorders>
            <w:shd w:val="clear" w:color="auto" w:fill="auto"/>
            <w:vAlign w:val="center"/>
            <w:hideMark/>
          </w:tcPr>
          <w:p w14:paraId="2EE30935" w14:textId="44496EFD"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0.5</w:t>
            </w:r>
            <w:r w:rsidR="006838F4" w:rsidRPr="00B17F18">
              <w:rPr>
                <w:rFonts w:ascii="Times New Roman" w:eastAsia="Times New Roman" w:hAnsi="Times New Roman" w:cs="Times New Roman"/>
                <w:color w:val="000000"/>
                <w:sz w:val="24"/>
                <w:szCs w:val="24"/>
              </w:rPr>
              <w:t>26</w:t>
            </w:r>
          </w:p>
        </w:tc>
      </w:tr>
      <w:tr w:rsidR="00BF344B" w:rsidRPr="00B17F18" w14:paraId="131AFBAE" w14:textId="77777777" w:rsidTr="00BF344B">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4E0FEC08" w14:textId="77777777" w:rsidR="007373A9" w:rsidRPr="00B17F18" w:rsidRDefault="007373A9" w:rsidP="005A1835">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Sylhet</w:t>
            </w:r>
          </w:p>
        </w:tc>
        <w:tc>
          <w:tcPr>
            <w:tcW w:w="1257" w:type="pct"/>
            <w:tcBorders>
              <w:top w:val="nil"/>
              <w:left w:val="nil"/>
              <w:bottom w:val="single" w:sz="8" w:space="0" w:color="000000"/>
              <w:right w:val="single" w:sz="8" w:space="0" w:color="000000"/>
            </w:tcBorders>
            <w:shd w:val="clear" w:color="auto" w:fill="auto"/>
            <w:vAlign w:val="center"/>
            <w:hideMark/>
          </w:tcPr>
          <w:p w14:paraId="53DECE70" w14:textId="786B9B06"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sz w:val="24"/>
                <w:szCs w:val="24"/>
              </w:rPr>
              <w:t>1.45(0.97,2.16)</w:t>
            </w:r>
          </w:p>
        </w:tc>
        <w:tc>
          <w:tcPr>
            <w:tcW w:w="538" w:type="pct"/>
            <w:tcBorders>
              <w:top w:val="nil"/>
              <w:left w:val="nil"/>
              <w:bottom w:val="single" w:sz="8" w:space="0" w:color="000000"/>
              <w:right w:val="single" w:sz="8" w:space="0" w:color="000000"/>
            </w:tcBorders>
            <w:shd w:val="clear" w:color="auto" w:fill="auto"/>
            <w:vAlign w:val="center"/>
          </w:tcPr>
          <w:p w14:paraId="25A28F3B" w14:textId="53272A4B"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hAnsi="Times New Roman" w:cs="Times New Roman"/>
                <w:color w:val="000000"/>
                <w:sz w:val="24"/>
                <w:szCs w:val="24"/>
              </w:rPr>
              <w:t>0.071</w:t>
            </w:r>
          </w:p>
        </w:tc>
        <w:tc>
          <w:tcPr>
            <w:tcW w:w="1367" w:type="pct"/>
            <w:tcBorders>
              <w:top w:val="nil"/>
              <w:left w:val="nil"/>
              <w:bottom w:val="single" w:sz="8" w:space="0" w:color="000000"/>
              <w:right w:val="single" w:sz="8" w:space="0" w:color="000000"/>
            </w:tcBorders>
            <w:shd w:val="clear" w:color="auto" w:fill="auto"/>
            <w:vAlign w:val="center"/>
            <w:hideMark/>
          </w:tcPr>
          <w:p w14:paraId="685D9D87" w14:textId="0F7278E0" w:rsidR="007373A9" w:rsidRPr="00B17F18" w:rsidRDefault="007373A9" w:rsidP="00A4744F">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1.66(0.65,4.25)</w:t>
            </w:r>
          </w:p>
        </w:tc>
        <w:tc>
          <w:tcPr>
            <w:tcW w:w="496" w:type="pct"/>
            <w:tcBorders>
              <w:top w:val="nil"/>
              <w:left w:val="nil"/>
              <w:bottom w:val="single" w:sz="8" w:space="0" w:color="000000"/>
              <w:right w:val="single" w:sz="8" w:space="0" w:color="000000"/>
            </w:tcBorders>
            <w:shd w:val="clear" w:color="auto" w:fill="auto"/>
            <w:vAlign w:val="center"/>
            <w:hideMark/>
          </w:tcPr>
          <w:p w14:paraId="6A712EBD" w14:textId="05611F4D" w:rsidR="007373A9" w:rsidRPr="00B17F18" w:rsidRDefault="007373A9" w:rsidP="005A1835">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0.2</w:t>
            </w:r>
            <w:r w:rsidR="006838F4" w:rsidRPr="00B17F18">
              <w:rPr>
                <w:rFonts w:ascii="Times New Roman" w:eastAsia="Times New Roman" w:hAnsi="Times New Roman" w:cs="Times New Roman"/>
                <w:color w:val="000000"/>
                <w:sz w:val="24"/>
                <w:szCs w:val="24"/>
              </w:rPr>
              <w:t>89</w:t>
            </w:r>
          </w:p>
        </w:tc>
      </w:tr>
      <w:tr w:rsidR="00050507" w:rsidRPr="00B17F18" w14:paraId="0C988AF3" w14:textId="77777777" w:rsidTr="00BF344B">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tcPr>
          <w:p w14:paraId="26A1DD58" w14:textId="50F0B747" w:rsidR="00050507" w:rsidRPr="00B17F18" w:rsidRDefault="00050507" w:rsidP="00050507">
            <w:pPr>
              <w:spacing w:line="240" w:lineRule="auto"/>
              <w:rPr>
                <w:rFonts w:ascii="Times New Roman" w:eastAsia="Times New Roman" w:hAnsi="Times New Roman" w:cs="Times New Roman"/>
                <w:color w:val="000000"/>
                <w:sz w:val="24"/>
                <w:szCs w:val="24"/>
              </w:rPr>
            </w:pPr>
            <w:r w:rsidRPr="00B17F18">
              <w:rPr>
                <w:rFonts w:ascii="Times New Roman" w:eastAsia="Times New Roman" w:hAnsi="Times New Roman" w:cs="Times New Roman"/>
                <w:color w:val="000000"/>
                <w:sz w:val="24"/>
                <w:szCs w:val="24"/>
              </w:rPr>
              <w:t>Rangpur</w:t>
            </w:r>
          </w:p>
        </w:tc>
        <w:tc>
          <w:tcPr>
            <w:tcW w:w="1257" w:type="pct"/>
            <w:tcBorders>
              <w:top w:val="nil"/>
              <w:left w:val="nil"/>
              <w:bottom w:val="single" w:sz="8" w:space="0" w:color="000000"/>
              <w:right w:val="single" w:sz="8" w:space="0" w:color="000000"/>
            </w:tcBorders>
            <w:shd w:val="clear" w:color="auto" w:fill="auto"/>
            <w:vAlign w:val="center"/>
          </w:tcPr>
          <w:p w14:paraId="2AB53CEE" w14:textId="3DB3F6E9" w:rsidR="00050507" w:rsidRPr="00B17F18" w:rsidRDefault="00050507" w:rsidP="00050507">
            <w:pPr>
              <w:spacing w:line="240" w:lineRule="auto"/>
              <w:jc w:val="center"/>
              <w:rPr>
                <w:rFonts w:ascii="Times New Roman" w:hAnsi="Times New Roman" w:cs="Times New Roman"/>
                <w:sz w:val="24"/>
                <w:szCs w:val="24"/>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tcPr>
          <w:p w14:paraId="05EF46A3" w14:textId="77777777" w:rsidR="00050507" w:rsidRPr="00B17F18" w:rsidRDefault="00050507" w:rsidP="00050507">
            <w:pPr>
              <w:spacing w:line="240" w:lineRule="auto"/>
              <w:jc w:val="center"/>
              <w:rPr>
                <w:rFonts w:ascii="Times New Roman" w:hAnsi="Times New Roman" w:cs="Times New Roman"/>
                <w:color w:val="000000"/>
                <w:sz w:val="24"/>
                <w:szCs w:val="24"/>
              </w:rPr>
            </w:pPr>
          </w:p>
        </w:tc>
        <w:tc>
          <w:tcPr>
            <w:tcW w:w="1367" w:type="pct"/>
            <w:tcBorders>
              <w:top w:val="nil"/>
              <w:left w:val="nil"/>
              <w:bottom w:val="single" w:sz="8" w:space="0" w:color="000000"/>
              <w:right w:val="single" w:sz="8" w:space="0" w:color="000000"/>
            </w:tcBorders>
            <w:shd w:val="clear" w:color="auto" w:fill="auto"/>
            <w:vAlign w:val="center"/>
          </w:tcPr>
          <w:p w14:paraId="47759C54" w14:textId="3C141380" w:rsidR="00050507" w:rsidRPr="00B17F18" w:rsidRDefault="00050507" w:rsidP="00050507">
            <w:pPr>
              <w:spacing w:line="240" w:lineRule="auto"/>
              <w:jc w:val="center"/>
              <w:rPr>
                <w:rFonts w:ascii="Times New Roman" w:eastAsia="Times New Roman" w:hAnsi="Times New Roman" w:cs="Times New Roman"/>
                <w:color w:val="000000"/>
                <w:sz w:val="24"/>
                <w:szCs w:val="24"/>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tcPr>
          <w:p w14:paraId="05FB1670" w14:textId="77777777" w:rsidR="00050507" w:rsidRPr="00B17F18" w:rsidRDefault="00050507" w:rsidP="00050507">
            <w:pPr>
              <w:spacing w:line="240" w:lineRule="auto"/>
              <w:jc w:val="center"/>
              <w:rPr>
                <w:rFonts w:ascii="Times New Roman" w:eastAsia="Times New Roman" w:hAnsi="Times New Roman" w:cs="Times New Roman"/>
                <w:color w:val="000000"/>
                <w:sz w:val="24"/>
                <w:szCs w:val="24"/>
              </w:rPr>
            </w:pPr>
          </w:p>
        </w:tc>
      </w:tr>
      <w:tr w:rsidR="00050507" w:rsidRPr="00B17F18" w14:paraId="19375AA5"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D35EEB9" w14:textId="77777777" w:rsidR="00050507" w:rsidRPr="00B17F18" w:rsidRDefault="00050507" w:rsidP="00050507">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Women education level</w:t>
            </w:r>
          </w:p>
        </w:tc>
        <w:tc>
          <w:tcPr>
            <w:tcW w:w="1257" w:type="pct"/>
            <w:tcBorders>
              <w:top w:val="nil"/>
              <w:left w:val="nil"/>
              <w:bottom w:val="single" w:sz="8" w:space="0" w:color="000000"/>
              <w:right w:val="single" w:sz="8" w:space="0" w:color="000000"/>
            </w:tcBorders>
            <w:shd w:val="clear" w:color="auto" w:fill="auto"/>
            <w:vAlign w:val="center"/>
            <w:hideMark/>
          </w:tcPr>
          <w:p w14:paraId="6913DEA2" w14:textId="5DC048B6"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3A50EC3B" w14:textId="34B266AE"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4D83652E" w14:textId="3B19DEA7"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44CD7612" w14:textId="72AE66FD"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4556EB7C"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7B9D3811"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Primary or secondary</w:t>
            </w:r>
          </w:p>
        </w:tc>
        <w:tc>
          <w:tcPr>
            <w:tcW w:w="1257" w:type="pct"/>
            <w:tcBorders>
              <w:top w:val="nil"/>
              <w:left w:val="nil"/>
              <w:bottom w:val="single" w:sz="8" w:space="0" w:color="000000"/>
              <w:right w:val="single" w:sz="8" w:space="0" w:color="000000"/>
            </w:tcBorders>
            <w:shd w:val="clear" w:color="auto" w:fill="auto"/>
            <w:vAlign w:val="center"/>
            <w:hideMark/>
          </w:tcPr>
          <w:p w14:paraId="597CD2FE" w14:textId="3EA5942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1.73(1.27,2.34)</w:t>
            </w:r>
          </w:p>
        </w:tc>
        <w:tc>
          <w:tcPr>
            <w:tcW w:w="538" w:type="pct"/>
            <w:tcBorders>
              <w:top w:val="nil"/>
              <w:left w:val="nil"/>
              <w:bottom w:val="single" w:sz="8" w:space="0" w:color="000000"/>
              <w:right w:val="single" w:sz="8" w:space="0" w:color="000000"/>
            </w:tcBorders>
            <w:shd w:val="clear" w:color="auto" w:fill="auto"/>
            <w:vAlign w:val="center"/>
            <w:hideMark/>
          </w:tcPr>
          <w:p w14:paraId="24B74CFE" w14:textId="466DAA3D"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&lt;0.001</w:t>
            </w:r>
          </w:p>
        </w:tc>
        <w:tc>
          <w:tcPr>
            <w:tcW w:w="1367" w:type="pct"/>
            <w:tcBorders>
              <w:top w:val="nil"/>
              <w:left w:val="nil"/>
              <w:bottom w:val="single" w:sz="8" w:space="0" w:color="000000"/>
              <w:right w:val="single" w:sz="8" w:space="0" w:color="000000"/>
            </w:tcBorders>
            <w:shd w:val="clear" w:color="auto" w:fill="auto"/>
            <w:vAlign w:val="center"/>
            <w:hideMark/>
          </w:tcPr>
          <w:p w14:paraId="27116346" w14:textId="708318BE"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1.86(1.16,2.99)</w:t>
            </w:r>
          </w:p>
        </w:tc>
        <w:tc>
          <w:tcPr>
            <w:tcW w:w="496" w:type="pct"/>
            <w:tcBorders>
              <w:top w:val="nil"/>
              <w:left w:val="nil"/>
              <w:bottom w:val="single" w:sz="8" w:space="0" w:color="000000"/>
              <w:right w:val="single" w:sz="8" w:space="0" w:color="000000"/>
            </w:tcBorders>
            <w:shd w:val="clear" w:color="auto" w:fill="auto"/>
            <w:vAlign w:val="center"/>
            <w:hideMark/>
          </w:tcPr>
          <w:p w14:paraId="611A3458" w14:textId="30F9FCE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0.011</w:t>
            </w:r>
          </w:p>
        </w:tc>
      </w:tr>
      <w:tr w:rsidR="00050507" w:rsidRPr="00B17F18" w14:paraId="2B902CC0"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3294D3E2"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Higher secondary</w:t>
            </w:r>
          </w:p>
        </w:tc>
        <w:tc>
          <w:tcPr>
            <w:tcW w:w="1257" w:type="pct"/>
            <w:tcBorders>
              <w:top w:val="nil"/>
              <w:left w:val="nil"/>
              <w:bottom w:val="single" w:sz="8" w:space="0" w:color="000000"/>
              <w:right w:val="single" w:sz="8" w:space="0" w:color="000000"/>
            </w:tcBorders>
            <w:shd w:val="clear" w:color="auto" w:fill="auto"/>
            <w:vAlign w:val="center"/>
            <w:hideMark/>
          </w:tcPr>
          <w:p w14:paraId="129144CB" w14:textId="39077E85" w:rsidR="00050507" w:rsidRPr="00B17F18" w:rsidRDefault="00050507" w:rsidP="00050507">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6A08E25B" w14:textId="6F8D8E0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71E0A941" w14:textId="70592E13"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52CA078A" w14:textId="27B1FA10"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27914791"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55117FA4" w14:textId="77777777" w:rsidR="00050507" w:rsidRPr="00B17F18" w:rsidRDefault="00050507" w:rsidP="00050507">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Birth order</w:t>
            </w:r>
          </w:p>
        </w:tc>
        <w:tc>
          <w:tcPr>
            <w:tcW w:w="1257" w:type="pct"/>
            <w:tcBorders>
              <w:top w:val="nil"/>
              <w:left w:val="nil"/>
              <w:bottom w:val="single" w:sz="8" w:space="0" w:color="000000"/>
              <w:right w:val="single" w:sz="8" w:space="0" w:color="000000"/>
            </w:tcBorders>
            <w:shd w:val="clear" w:color="auto" w:fill="auto"/>
            <w:vAlign w:val="center"/>
            <w:hideMark/>
          </w:tcPr>
          <w:p w14:paraId="1B5A91C5" w14:textId="6937DE7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7C96E836" w14:textId="1F5FA1F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445761EB" w14:textId="32D5C69E"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6754496A" w14:textId="71D2FEEB"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551206C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B735A46"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lastRenderedPageBreak/>
              <w:t>1st parity</w:t>
            </w:r>
          </w:p>
        </w:tc>
        <w:tc>
          <w:tcPr>
            <w:tcW w:w="1257" w:type="pct"/>
            <w:tcBorders>
              <w:top w:val="nil"/>
              <w:left w:val="nil"/>
              <w:bottom w:val="single" w:sz="8" w:space="0" w:color="000000"/>
              <w:right w:val="single" w:sz="8" w:space="0" w:color="000000"/>
            </w:tcBorders>
            <w:shd w:val="clear" w:color="auto" w:fill="auto"/>
            <w:vAlign w:val="center"/>
            <w:hideMark/>
          </w:tcPr>
          <w:p w14:paraId="635AE5AD" w14:textId="64F2A2F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1.29(1.07,1.56)</w:t>
            </w:r>
          </w:p>
        </w:tc>
        <w:tc>
          <w:tcPr>
            <w:tcW w:w="538" w:type="pct"/>
            <w:tcBorders>
              <w:top w:val="nil"/>
              <w:left w:val="nil"/>
              <w:bottom w:val="single" w:sz="8" w:space="0" w:color="000000"/>
              <w:right w:val="single" w:sz="8" w:space="0" w:color="000000"/>
            </w:tcBorders>
            <w:shd w:val="clear" w:color="auto" w:fill="auto"/>
            <w:vAlign w:val="center"/>
            <w:hideMark/>
          </w:tcPr>
          <w:p w14:paraId="312A0B2B" w14:textId="4B6339A5"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0.007</w:t>
            </w:r>
          </w:p>
        </w:tc>
        <w:tc>
          <w:tcPr>
            <w:tcW w:w="1367" w:type="pct"/>
            <w:tcBorders>
              <w:top w:val="nil"/>
              <w:left w:val="nil"/>
              <w:bottom w:val="single" w:sz="8" w:space="0" w:color="000000"/>
              <w:right w:val="single" w:sz="8" w:space="0" w:color="000000"/>
            </w:tcBorders>
            <w:shd w:val="clear" w:color="auto" w:fill="auto"/>
            <w:vAlign w:val="center"/>
            <w:hideMark/>
          </w:tcPr>
          <w:p w14:paraId="34FB4AFC" w14:textId="715AC174"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1.11(0.75,1.64)</w:t>
            </w:r>
          </w:p>
        </w:tc>
        <w:tc>
          <w:tcPr>
            <w:tcW w:w="496" w:type="pct"/>
            <w:tcBorders>
              <w:top w:val="nil"/>
              <w:left w:val="nil"/>
              <w:bottom w:val="single" w:sz="8" w:space="0" w:color="000000"/>
              <w:right w:val="single" w:sz="8" w:space="0" w:color="000000"/>
            </w:tcBorders>
            <w:shd w:val="clear" w:color="auto" w:fill="auto"/>
            <w:vAlign w:val="center"/>
            <w:hideMark/>
          </w:tcPr>
          <w:p w14:paraId="277881A3" w14:textId="7D659AD9"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0.611</w:t>
            </w:r>
          </w:p>
        </w:tc>
      </w:tr>
      <w:tr w:rsidR="00050507" w:rsidRPr="00B17F18" w14:paraId="1E78883A"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F9A1153"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2nd parity</w:t>
            </w:r>
          </w:p>
        </w:tc>
        <w:tc>
          <w:tcPr>
            <w:tcW w:w="1257" w:type="pct"/>
            <w:tcBorders>
              <w:top w:val="nil"/>
              <w:left w:val="nil"/>
              <w:bottom w:val="single" w:sz="8" w:space="0" w:color="000000"/>
              <w:right w:val="single" w:sz="8" w:space="0" w:color="000000"/>
            </w:tcBorders>
            <w:shd w:val="clear" w:color="auto" w:fill="auto"/>
            <w:vAlign w:val="center"/>
            <w:hideMark/>
          </w:tcPr>
          <w:p w14:paraId="4497769E" w14:textId="58C4E9D7" w:rsidR="00050507" w:rsidRPr="00B17F18" w:rsidRDefault="00050507" w:rsidP="00050507">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01AE6099" w14:textId="154BD4D8"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19BC6EDA" w14:textId="41BC6378"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6CF56D8C" w14:textId="468A65AC"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1DF60F8F"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10ECFFF"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3rd parity</w:t>
            </w:r>
          </w:p>
        </w:tc>
        <w:tc>
          <w:tcPr>
            <w:tcW w:w="1257" w:type="pct"/>
            <w:tcBorders>
              <w:top w:val="nil"/>
              <w:left w:val="nil"/>
              <w:bottom w:val="single" w:sz="8" w:space="0" w:color="000000"/>
              <w:right w:val="single" w:sz="8" w:space="0" w:color="000000"/>
            </w:tcBorders>
            <w:shd w:val="clear" w:color="auto" w:fill="auto"/>
            <w:vAlign w:val="center"/>
            <w:hideMark/>
          </w:tcPr>
          <w:p w14:paraId="004E2296" w14:textId="1B4256E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1.42(1.08,1.88)</w:t>
            </w:r>
          </w:p>
        </w:tc>
        <w:tc>
          <w:tcPr>
            <w:tcW w:w="538" w:type="pct"/>
            <w:tcBorders>
              <w:top w:val="nil"/>
              <w:left w:val="nil"/>
              <w:bottom w:val="single" w:sz="8" w:space="0" w:color="000000"/>
              <w:right w:val="single" w:sz="8" w:space="0" w:color="000000"/>
            </w:tcBorders>
            <w:shd w:val="clear" w:color="auto" w:fill="auto"/>
            <w:vAlign w:val="center"/>
            <w:hideMark/>
          </w:tcPr>
          <w:p w14:paraId="509189C4" w14:textId="07C970C3"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0.014</w:t>
            </w:r>
          </w:p>
        </w:tc>
        <w:tc>
          <w:tcPr>
            <w:tcW w:w="1367" w:type="pct"/>
            <w:tcBorders>
              <w:top w:val="nil"/>
              <w:left w:val="nil"/>
              <w:bottom w:val="single" w:sz="8" w:space="0" w:color="000000"/>
              <w:right w:val="single" w:sz="8" w:space="0" w:color="000000"/>
            </w:tcBorders>
            <w:shd w:val="clear" w:color="auto" w:fill="auto"/>
            <w:vAlign w:val="center"/>
            <w:hideMark/>
          </w:tcPr>
          <w:p w14:paraId="7A5F03A9" w14:textId="7C42A1B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1.96(0.95,4.03)</w:t>
            </w:r>
          </w:p>
        </w:tc>
        <w:tc>
          <w:tcPr>
            <w:tcW w:w="496" w:type="pct"/>
            <w:tcBorders>
              <w:top w:val="nil"/>
              <w:left w:val="nil"/>
              <w:bottom w:val="single" w:sz="8" w:space="0" w:color="000000"/>
              <w:right w:val="single" w:sz="8" w:space="0" w:color="000000"/>
            </w:tcBorders>
            <w:shd w:val="clear" w:color="auto" w:fill="auto"/>
            <w:vAlign w:val="center"/>
            <w:hideMark/>
          </w:tcPr>
          <w:p w14:paraId="2A1C625B" w14:textId="2341EF20"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0.067</w:t>
            </w:r>
          </w:p>
        </w:tc>
      </w:tr>
      <w:tr w:rsidR="00050507" w:rsidRPr="00B17F18" w14:paraId="1B029593"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03BF93E8" w14:textId="77777777" w:rsidR="00050507" w:rsidRPr="00B17F18" w:rsidRDefault="00050507" w:rsidP="00050507">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Women Age</w:t>
            </w:r>
          </w:p>
        </w:tc>
        <w:tc>
          <w:tcPr>
            <w:tcW w:w="1257" w:type="pct"/>
            <w:tcBorders>
              <w:top w:val="nil"/>
              <w:left w:val="nil"/>
              <w:bottom w:val="single" w:sz="8" w:space="0" w:color="000000"/>
              <w:right w:val="single" w:sz="8" w:space="0" w:color="000000"/>
            </w:tcBorders>
            <w:shd w:val="clear" w:color="auto" w:fill="auto"/>
            <w:vAlign w:val="center"/>
            <w:hideMark/>
          </w:tcPr>
          <w:p w14:paraId="6799CC2C" w14:textId="0CA4E542"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123AAA39" w14:textId="2CFBDF3B"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6FA1184F" w14:textId="55AFB47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122E731B" w14:textId="466B4B54"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60A394E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4D30D5CF"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15-19</w:t>
            </w:r>
          </w:p>
        </w:tc>
        <w:tc>
          <w:tcPr>
            <w:tcW w:w="1257" w:type="pct"/>
            <w:tcBorders>
              <w:top w:val="nil"/>
              <w:left w:val="nil"/>
              <w:bottom w:val="single" w:sz="8" w:space="0" w:color="000000"/>
              <w:right w:val="single" w:sz="8" w:space="0" w:color="000000"/>
            </w:tcBorders>
            <w:shd w:val="clear" w:color="auto" w:fill="auto"/>
            <w:vAlign w:val="center"/>
            <w:hideMark/>
          </w:tcPr>
          <w:p w14:paraId="658742E2" w14:textId="75B847DB"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1.61(1.09,2.37)</w:t>
            </w:r>
          </w:p>
        </w:tc>
        <w:tc>
          <w:tcPr>
            <w:tcW w:w="538" w:type="pct"/>
            <w:tcBorders>
              <w:top w:val="nil"/>
              <w:left w:val="nil"/>
              <w:bottom w:val="single" w:sz="8" w:space="0" w:color="000000"/>
              <w:right w:val="single" w:sz="8" w:space="0" w:color="000000"/>
            </w:tcBorders>
            <w:shd w:val="clear" w:color="auto" w:fill="auto"/>
            <w:vAlign w:val="center"/>
            <w:hideMark/>
          </w:tcPr>
          <w:p w14:paraId="111DCC65" w14:textId="6D4D58F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0.017</w:t>
            </w:r>
          </w:p>
        </w:tc>
        <w:tc>
          <w:tcPr>
            <w:tcW w:w="1367" w:type="pct"/>
            <w:tcBorders>
              <w:top w:val="nil"/>
              <w:left w:val="nil"/>
              <w:bottom w:val="single" w:sz="8" w:space="0" w:color="000000"/>
              <w:right w:val="single" w:sz="8" w:space="0" w:color="000000"/>
            </w:tcBorders>
            <w:shd w:val="clear" w:color="auto" w:fill="auto"/>
            <w:vAlign w:val="center"/>
            <w:hideMark/>
          </w:tcPr>
          <w:p w14:paraId="3F36EE92" w14:textId="607D48BC"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1.36(0.60,3.09)</w:t>
            </w:r>
          </w:p>
        </w:tc>
        <w:tc>
          <w:tcPr>
            <w:tcW w:w="496" w:type="pct"/>
            <w:tcBorders>
              <w:top w:val="nil"/>
              <w:left w:val="nil"/>
              <w:bottom w:val="single" w:sz="8" w:space="0" w:color="000000"/>
              <w:right w:val="single" w:sz="8" w:space="0" w:color="000000"/>
            </w:tcBorders>
            <w:shd w:val="clear" w:color="auto" w:fill="auto"/>
            <w:vAlign w:val="center"/>
            <w:hideMark/>
          </w:tcPr>
          <w:p w14:paraId="396B3380" w14:textId="0640BAC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0.461</w:t>
            </w:r>
          </w:p>
        </w:tc>
      </w:tr>
      <w:tr w:rsidR="00050507" w:rsidRPr="00B17F18" w14:paraId="5207FD6A"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7E9384B4"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20-24</w:t>
            </w:r>
          </w:p>
        </w:tc>
        <w:tc>
          <w:tcPr>
            <w:tcW w:w="1257" w:type="pct"/>
            <w:tcBorders>
              <w:top w:val="nil"/>
              <w:left w:val="nil"/>
              <w:bottom w:val="single" w:sz="8" w:space="0" w:color="000000"/>
              <w:right w:val="single" w:sz="8" w:space="0" w:color="000000"/>
            </w:tcBorders>
            <w:shd w:val="clear" w:color="auto" w:fill="auto"/>
            <w:vAlign w:val="center"/>
            <w:hideMark/>
          </w:tcPr>
          <w:p w14:paraId="7C56EF17" w14:textId="168D4727"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1.68(1.25,2.27)</w:t>
            </w:r>
          </w:p>
        </w:tc>
        <w:tc>
          <w:tcPr>
            <w:tcW w:w="538" w:type="pct"/>
            <w:tcBorders>
              <w:top w:val="nil"/>
              <w:left w:val="nil"/>
              <w:bottom w:val="single" w:sz="8" w:space="0" w:color="000000"/>
              <w:right w:val="single" w:sz="8" w:space="0" w:color="000000"/>
            </w:tcBorders>
            <w:shd w:val="clear" w:color="auto" w:fill="auto"/>
            <w:vAlign w:val="center"/>
            <w:hideMark/>
          </w:tcPr>
          <w:p w14:paraId="2E1F2F61" w14:textId="44EF688D"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0.001</w:t>
            </w:r>
          </w:p>
        </w:tc>
        <w:tc>
          <w:tcPr>
            <w:tcW w:w="1367" w:type="pct"/>
            <w:tcBorders>
              <w:top w:val="nil"/>
              <w:left w:val="nil"/>
              <w:bottom w:val="single" w:sz="8" w:space="0" w:color="000000"/>
              <w:right w:val="single" w:sz="8" w:space="0" w:color="000000"/>
            </w:tcBorders>
            <w:shd w:val="clear" w:color="auto" w:fill="auto"/>
            <w:vAlign w:val="center"/>
            <w:hideMark/>
          </w:tcPr>
          <w:p w14:paraId="7D6976F9" w14:textId="7A8F414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1.89(0.93,3.86)</w:t>
            </w:r>
          </w:p>
        </w:tc>
        <w:tc>
          <w:tcPr>
            <w:tcW w:w="496" w:type="pct"/>
            <w:tcBorders>
              <w:top w:val="nil"/>
              <w:left w:val="nil"/>
              <w:bottom w:val="single" w:sz="8" w:space="0" w:color="000000"/>
              <w:right w:val="single" w:sz="8" w:space="0" w:color="000000"/>
            </w:tcBorders>
            <w:shd w:val="clear" w:color="auto" w:fill="auto"/>
            <w:vAlign w:val="center"/>
            <w:hideMark/>
          </w:tcPr>
          <w:p w14:paraId="52062D63" w14:textId="3281F4A3"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0.081</w:t>
            </w:r>
          </w:p>
        </w:tc>
      </w:tr>
      <w:tr w:rsidR="00050507" w:rsidRPr="00B17F18" w14:paraId="5C772CE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791AC2B"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25-29</w:t>
            </w:r>
          </w:p>
        </w:tc>
        <w:tc>
          <w:tcPr>
            <w:tcW w:w="1257" w:type="pct"/>
            <w:tcBorders>
              <w:top w:val="nil"/>
              <w:left w:val="nil"/>
              <w:bottom w:val="single" w:sz="8" w:space="0" w:color="000000"/>
              <w:right w:val="single" w:sz="8" w:space="0" w:color="000000"/>
            </w:tcBorders>
            <w:shd w:val="clear" w:color="auto" w:fill="auto"/>
            <w:vAlign w:val="center"/>
            <w:hideMark/>
          </w:tcPr>
          <w:p w14:paraId="4A86AD3C" w14:textId="5331AE45"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1.50(1.11,2.02)</w:t>
            </w:r>
          </w:p>
        </w:tc>
        <w:tc>
          <w:tcPr>
            <w:tcW w:w="538" w:type="pct"/>
            <w:tcBorders>
              <w:top w:val="nil"/>
              <w:left w:val="nil"/>
              <w:bottom w:val="single" w:sz="8" w:space="0" w:color="000000"/>
              <w:right w:val="single" w:sz="8" w:space="0" w:color="000000"/>
            </w:tcBorders>
            <w:shd w:val="clear" w:color="auto" w:fill="auto"/>
            <w:vAlign w:val="center"/>
            <w:hideMark/>
          </w:tcPr>
          <w:p w14:paraId="2BB0B8CE" w14:textId="33F75D2B"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0.009</w:t>
            </w:r>
          </w:p>
        </w:tc>
        <w:tc>
          <w:tcPr>
            <w:tcW w:w="1367" w:type="pct"/>
            <w:tcBorders>
              <w:top w:val="nil"/>
              <w:left w:val="nil"/>
              <w:bottom w:val="single" w:sz="8" w:space="0" w:color="000000"/>
              <w:right w:val="single" w:sz="8" w:space="0" w:color="000000"/>
            </w:tcBorders>
            <w:shd w:val="clear" w:color="auto" w:fill="auto"/>
            <w:vAlign w:val="center"/>
            <w:hideMark/>
          </w:tcPr>
          <w:p w14:paraId="35AE80CB" w14:textId="1CD6538B"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1.62(0.86,3.04)</w:t>
            </w:r>
          </w:p>
        </w:tc>
        <w:tc>
          <w:tcPr>
            <w:tcW w:w="496" w:type="pct"/>
            <w:tcBorders>
              <w:top w:val="nil"/>
              <w:left w:val="nil"/>
              <w:bottom w:val="single" w:sz="8" w:space="0" w:color="000000"/>
              <w:right w:val="single" w:sz="8" w:space="0" w:color="000000"/>
            </w:tcBorders>
            <w:shd w:val="clear" w:color="auto" w:fill="auto"/>
            <w:vAlign w:val="center"/>
            <w:hideMark/>
          </w:tcPr>
          <w:p w14:paraId="028FA9F1" w14:textId="2EAFCE14"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0.134</w:t>
            </w:r>
          </w:p>
        </w:tc>
      </w:tr>
      <w:tr w:rsidR="00050507" w:rsidRPr="00B17F18" w14:paraId="7FFEB25D"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301CBFE"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30-34</w:t>
            </w:r>
          </w:p>
        </w:tc>
        <w:tc>
          <w:tcPr>
            <w:tcW w:w="1257" w:type="pct"/>
            <w:tcBorders>
              <w:top w:val="nil"/>
              <w:left w:val="nil"/>
              <w:bottom w:val="single" w:sz="8" w:space="0" w:color="000000"/>
              <w:right w:val="single" w:sz="8" w:space="0" w:color="000000"/>
            </w:tcBorders>
            <w:shd w:val="clear" w:color="auto" w:fill="auto"/>
            <w:vAlign w:val="center"/>
            <w:hideMark/>
          </w:tcPr>
          <w:p w14:paraId="56FBC3B6" w14:textId="7DEE0381" w:rsidR="00050507" w:rsidRPr="00B17F18" w:rsidRDefault="00050507" w:rsidP="00050507">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1390014D" w14:textId="2F096194"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168E94D5" w14:textId="654FC034"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76F06925" w14:textId="1D35B92C"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033BF919"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690D98C9"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35-39</w:t>
            </w:r>
          </w:p>
        </w:tc>
        <w:tc>
          <w:tcPr>
            <w:tcW w:w="1257" w:type="pct"/>
            <w:tcBorders>
              <w:top w:val="nil"/>
              <w:left w:val="nil"/>
              <w:bottom w:val="single" w:sz="8" w:space="0" w:color="000000"/>
              <w:right w:val="single" w:sz="8" w:space="0" w:color="000000"/>
            </w:tcBorders>
            <w:shd w:val="clear" w:color="auto" w:fill="auto"/>
            <w:vAlign w:val="center"/>
            <w:hideMark/>
          </w:tcPr>
          <w:p w14:paraId="49AB52BA" w14:textId="6B393D19"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1.34(0.90,1.99)</w:t>
            </w:r>
          </w:p>
        </w:tc>
        <w:tc>
          <w:tcPr>
            <w:tcW w:w="538" w:type="pct"/>
            <w:tcBorders>
              <w:top w:val="nil"/>
              <w:left w:val="nil"/>
              <w:bottom w:val="single" w:sz="8" w:space="0" w:color="000000"/>
              <w:right w:val="single" w:sz="8" w:space="0" w:color="000000"/>
            </w:tcBorders>
            <w:shd w:val="clear" w:color="auto" w:fill="auto"/>
            <w:vAlign w:val="center"/>
            <w:hideMark/>
          </w:tcPr>
          <w:p w14:paraId="4C917F23" w14:textId="5C0C3E66"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0.143</w:t>
            </w:r>
          </w:p>
        </w:tc>
        <w:tc>
          <w:tcPr>
            <w:tcW w:w="1367" w:type="pct"/>
            <w:tcBorders>
              <w:top w:val="nil"/>
              <w:left w:val="nil"/>
              <w:bottom w:val="single" w:sz="8" w:space="0" w:color="000000"/>
              <w:right w:val="single" w:sz="8" w:space="0" w:color="000000"/>
            </w:tcBorders>
            <w:shd w:val="clear" w:color="auto" w:fill="auto"/>
            <w:vAlign w:val="center"/>
            <w:hideMark/>
          </w:tcPr>
          <w:p w14:paraId="04C74C31" w14:textId="36C9F1F5"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1.09(0.46,2.54)</w:t>
            </w:r>
          </w:p>
        </w:tc>
        <w:tc>
          <w:tcPr>
            <w:tcW w:w="496" w:type="pct"/>
            <w:tcBorders>
              <w:top w:val="nil"/>
              <w:left w:val="nil"/>
              <w:bottom w:val="single" w:sz="8" w:space="0" w:color="000000"/>
              <w:right w:val="single" w:sz="8" w:space="0" w:color="000000"/>
            </w:tcBorders>
            <w:shd w:val="clear" w:color="auto" w:fill="auto"/>
            <w:vAlign w:val="center"/>
            <w:hideMark/>
          </w:tcPr>
          <w:p w14:paraId="6CC2AB8C" w14:textId="5CAE945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0.851</w:t>
            </w:r>
          </w:p>
        </w:tc>
      </w:tr>
      <w:tr w:rsidR="00050507" w:rsidRPr="00B17F18" w14:paraId="4D6EC101"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ECFE277"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40-44</w:t>
            </w:r>
          </w:p>
        </w:tc>
        <w:tc>
          <w:tcPr>
            <w:tcW w:w="1257" w:type="pct"/>
            <w:tcBorders>
              <w:top w:val="nil"/>
              <w:left w:val="nil"/>
              <w:bottom w:val="single" w:sz="8" w:space="0" w:color="000000"/>
              <w:right w:val="single" w:sz="8" w:space="0" w:color="000000"/>
            </w:tcBorders>
            <w:shd w:val="clear" w:color="auto" w:fill="auto"/>
            <w:vAlign w:val="center"/>
            <w:hideMark/>
          </w:tcPr>
          <w:p w14:paraId="782FB36A" w14:textId="431DACB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1.76(0.95,3.25)</w:t>
            </w:r>
          </w:p>
        </w:tc>
        <w:tc>
          <w:tcPr>
            <w:tcW w:w="538" w:type="pct"/>
            <w:tcBorders>
              <w:top w:val="nil"/>
              <w:left w:val="nil"/>
              <w:bottom w:val="single" w:sz="8" w:space="0" w:color="000000"/>
              <w:right w:val="single" w:sz="8" w:space="0" w:color="000000"/>
            </w:tcBorders>
            <w:shd w:val="clear" w:color="auto" w:fill="auto"/>
            <w:vAlign w:val="center"/>
            <w:hideMark/>
          </w:tcPr>
          <w:p w14:paraId="5902E596" w14:textId="34AC5CC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0.073</w:t>
            </w:r>
          </w:p>
        </w:tc>
        <w:tc>
          <w:tcPr>
            <w:tcW w:w="1367" w:type="pct"/>
            <w:tcBorders>
              <w:top w:val="nil"/>
              <w:left w:val="nil"/>
              <w:bottom w:val="single" w:sz="8" w:space="0" w:color="000000"/>
              <w:right w:val="single" w:sz="8" w:space="0" w:color="000000"/>
            </w:tcBorders>
            <w:shd w:val="clear" w:color="auto" w:fill="auto"/>
            <w:vAlign w:val="center"/>
            <w:hideMark/>
          </w:tcPr>
          <w:p w14:paraId="5F2EA3E6" w14:textId="38E02B3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2.35(0.44,12.45)</w:t>
            </w:r>
          </w:p>
        </w:tc>
        <w:tc>
          <w:tcPr>
            <w:tcW w:w="496" w:type="pct"/>
            <w:tcBorders>
              <w:top w:val="nil"/>
              <w:left w:val="nil"/>
              <w:bottom w:val="single" w:sz="8" w:space="0" w:color="000000"/>
              <w:right w:val="single" w:sz="8" w:space="0" w:color="000000"/>
            </w:tcBorders>
            <w:shd w:val="clear" w:color="auto" w:fill="auto"/>
            <w:vAlign w:val="center"/>
            <w:hideMark/>
          </w:tcPr>
          <w:p w14:paraId="1B52AACA" w14:textId="0AE7ED7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0.317</w:t>
            </w:r>
          </w:p>
        </w:tc>
      </w:tr>
      <w:tr w:rsidR="00050507" w:rsidRPr="00B17F18" w14:paraId="04679466"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2CEF10FE"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45-49</w:t>
            </w:r>
          </w:p>
        </w:tc>
        <w:tc>
          <w:tcPr>
            <w:tcW w:w="1257" w:type="pct"/>
            <w:tcBorders>
              <w:top w:val="nil"/>
              <w:left w:val="nil"/>
              <w:bottom w:val="single" w:sz="8" w:space="0" w:color="000000"/>
              <w:right w:val="single" w:sz="8" w:space="0" w:color="000000"/>
            </w:tcBorders>
            <w:shd w:val="clear" w:color="auto" w:fill="auto"/>
            <w:vAlign w:val="center"/>
            <w:hideMark/>
          </w:tcPr>
          <w:p w14:paraId="6A6B9AA4" w14:textId="3C83C672"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1.95(0.63,6.05)</w:t>
            </w:r>
          </w:p>
        </w:tc>
        <w:tc>
          <w:tcPr>
            <w:tcW w:w="538" w:type="pct"/>
            <w:tcBorders>
              <w:top w:val="nil"/>
              <w:left w:val="nil"/>
              <w:bottom w:val="single" w:sz="8" w:space="0" w:color="000000"/>
              <w:right w:val="single" w:sz="8" w:space="0" w:color="000000"/>
            </w:tcBorders>
            <w:shd w:val="clear" w:color="auto" w:fill="auto"/>
            <w:vAlign w:val="center"/>
            <w:hideMark/>
          </w:tcPr>
          <w:p w14:paraId="3D187286" w14:textId="2660E5D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0.247</w:t>
            </w:r>
          </w:p>
        </w:tc>
        <w:tc>
          <w:tcPr>
            <w:tcW w:w="1367" w:type="pct"/>
            <w:tcBorders>
              <w:top w:val="nil"/>
              <w:left w:val="nil"/>
              <w:bottom w:val="single" w:sz="8" w:space="0" w:color="000000"/>
              <w:right w:val="single" w:sz="8" w:space="0" w:color="000000"/>
            </w:tcBorders>
            <w:shd w:val="clear" w:color="auto" w:fill="auto"/>
            <w:vAlign w:val="center"/>
            <w:hideMark/>
          </w:tcPr>
          <w:p w14:paraId="6DEE5C90" w14:textId="26C75D3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4.05(0.97,16.95)</w:t>
            </w:r>
          </w:p>
        </w:tc>
        <w:tc>
          <w:tcPr>
            <w:tcW w:w="496" w:type="pct"/>
            <w:tcBorders>
              <w:top w:val="nil"/>
              <w:left w:val="nil"/>
              <w:bottom w:val="single" w:sz="8" w:space="0" w:color="000000"/>
              <w:right w:val="single" w:sz="8" w:space="0" w:color="000000"/>
            </w:tcBorders>
            <w:shd w:val="clear" w:color="auto" w:fill="auto"/>
            <w:vAlign w:val="center"/>
            <w:hideMark/>
          </w:tcPr>
          <w:p w14:paraId="6C61F101" w14:textId="494ED733"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0.055</w:t>
            </w:r>
          </w:p>
        </w:tc>
      </w:tr>
      <w:tr w:rsidR="00050507" w:rsidRPr="00B17F18" w14:paraId="6722CDF3"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4B4C93A" w14:textId="77777777" w:rsidR="00050507" w:rsidRPr="00B17F18" w:rsidRDefault="00050507" w:rsidP="00050507">
            <w:pPr>
              <w:spacing w:line="240" w:lineRule="auto"/>
              <w:rPr>
                <w:rFonts w:ascii="Times New Roman" w:eastAsia="Times New Roman" w:hAnsi="Times New Roman" w:cs="Times New Roman"/>
                <w:b/>
                <w:bCs/>
                <w:color w:val="000000"/>
                <w:sz w:val="24"/>
                <w:szCs w:val="24"/>
                <w:lang w:val="en-US"/>
              </w:rPr>
            </w:pPr>
            <w:r w:rsidRPr="00B17F18">
              <w:rPr>
                <w:rFonts w:ascii="Times New Roman" w:eastAsia="Times New Roman" w:hAnsi="Times New Roman" w:cs="Times New Roman"/>
                <w:b/>
                <w:bCs/>
                <w:color w:val="000000"/>
                <w:sz w:val="24"/>
                <w:szCs w:val="24"/>
              </w:rPr>
              <w:t>Wealth index</w:t>
            </w:r>
          </w:p>
        </w:tc>
        <w:tc>
          <w:tcPr>
            <w:tcW w:w="1257" w:type="pct"/>
            <w:tcBorders>
              <w:top w:val="nil"/>
              <w:left w:val="nil"/>
              <w:bottom w:val="single" w:sz="8" w:space="0" w:color="000000"/>
              <w:right w:val="single" w:sz="8" w:space="0" w:color="000000"/>
            </w:tcBorders>
            <w:shd w:val="clear" w:color="auto" w:fill="auto"/>
            <w:vAlign w:val="center"/>
            <w:hideMark/>
          </w:tcPr>
          <w:p w14:paraId="76986413" w14:textId="6032EA66"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538" w:type="pct"/>
            <w:tcBorders>
              <w:top w:val="nil"/>
              <w:left w:val="nil"/>
              <w:bottom w:val="single" w:sz="8" w:space="0" w:color="000000"/>
              <w:right w:val="single" w:sz="8" w:space="0" w:color="000000"/>
            </w:tcBorders>
            <w:shd w:val="clear" w:color="auto" w:fill="auto"/>
            <w:vAlign w:val="center"/>
            <w:hideMark/>
          </w:tcPr>
          <w:p w14:paraId="4F441AF9" w14:textId="1C572D70"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02CB95DB" w14:textId="5776E81E"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496" w:type="pct"/>
            <w:tcBorders>
              <w:top w:val="nil"/>
              <w:left w:val="nil"/>
              <w:bottom w:val="single" w:sz="8" w:space="0" w:color="000000"/>
              <w:right w:val="single" w:sz="8" w:space="0" w:color="000000"/>
            </w:tcBorders>
            <w:shd w:val="clear" w:color="auto" w:fill="auto"/>
            <w:vAlign w:val="center"/>
            <w:hideMark/>
          </w:tcPr>
          <w:p w14:paraId="5740AC67" w14:textId="310D96CA"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r w:rsidR="00050507" w:rsidRPr="00B17F18" w14:paraId="181A83A6"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3D43CEA6"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Poorest</w:t>
            </w:r>
          </w:p>
        </w:tc>
        <w:tc>
          <w:tcPr>
            <w:tcW w:w="1257" w:type="pct"/>
            <w:tcBorders>
              <w:top w:val="nil"/>
              <w:left w:val="nil"/>
              <w:bottom w:val="single" w:sz="8" w:space="0" w:color="000000"/>
              <w:right w:val="single" w:sz="8" w:space="0" w:color="000000"/>
            </w:tcBorders>
            <w:shd w:val="clear" w:color="auto" w:fill="auto"/>
            <w:vAlign w:val="center"/>
            <w:hideMark/>
          </w:tcPr>
          <w:p w14:paraId="6D5B9B4E" w14:textId="25B410E6"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1.70(1.25,2.33)</w:t>
            </w:r>
          </w:p>
        </w:tc>
        <w:tc>
          <w:tcPr>
            <w:tcW w:w="538" w:type="pct"/>
            <w:tcBorders>
              <w:top w:val="nil"/>
              <w:left w:val="nil"/>
              <w:bottom w:val="single" w:sz="8" w:space="0" w:color="000000"/>
              <w:right w:val="single" w:sz="8" w:space="0" w:color="000000"/>
            </w:tcBorders>
            <w:shd w:val="clear" w:color="auto" w:fill="auto"/>
            <w:vAlign w:val="center"/>
            <w:hideMark/>
          </w:tcPr>
          <w:p w14:paraId="6E61F9D7" w14:textId="456945CC"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0.001</w:t>
            </w:r>
          </w:p>
        </w:tc>
        <w:tc>
          <w:tcPr>
            <w:tcW w:w="1367" w:type="pct"/>
            <w:tcBorders>
              <w:top w:val="nil"/>
              <w:left w:val="nil"/>
              <w:bottom w:val="single" w:sz="8" w:space="0" w:color="000000"/>
              <w:right w:val="single" w:sz="8" w:space="0" w:color="000000"/>
            </w:tcBorders>
            <w:shd w:val="clear" w:color="auto" w:fill="auto"/>
            <w:vAlign w:val="center"/>
            <w:hideMark/>
          </w:tcPr>
          <w:p w14:paraId="3FBAACB5" w14:textId="7E0BB933"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1.77(0.93,3.38)</w:t>
            </w:r>
          </w:p>
        </w:tc>
        <w:tc>
          <w:tcPr>
            <w:tcW w:w="496" w:type="pct"/>
            <w:tcBorders>
              <w:top w:val="nil"/>
              <w:left w:val="nil"/>
              <w:bottom w:val="single" w:sz="8" w:space="0" w:color="000000"/>
              <w:right w:val="single" w:sz="8" w:space="0" w:color="000000"/>
            </w:tcBorders>
            <w:shd w:val="clear" w:color="auto" w:fill="auto"/>
            <w:vAlign w:val="center"/>
            <w:hideMark/>
          </w:tcPr>
          <w:p w14:paraId="7780827A" w14:textId="12BB9FE8"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0.085</w:t>
            </w:r>
          </w:p>
        </w:tc>
      </w:tr>
      <w:tr w:rsidR="00050507" w:rsidRPr="00B17F18" w14:paraId="6F186F75"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4C393E90"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Middle</w:t>
            </w:r>
          </w:p>
        </w:tc>
        <w:tc>
          <w:tcPr>
            <w:tcW w:w="1257" w:type="pct"/>
            <w:tcBorders>
              <w:top w:val="nil"/>
              <w:left w:val="nil"/>
              <w:bottom w:val="single" w:sz="8" w:space="0" w:color="000000"/>
              <w:right w:val="single" w:sz="8" w:space="0" w:color="000000"/>
            </w:tcBorders>
            <w:shd w:val="clear" w:color="auto" w:fill="auto"/>
            <w:vAlign w:val="center"/>
            <w:hideMark/>
          </w:tcPr>
          <w:p w14:paraId="4B21EA30" w14:textId="27902F45"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1.39(1.01,1.90)</w:t>
            </w:r>
          </w:p>
        </w:tc>
        <w:tc>
          <w:tcPr>
            <w:tcW w:w="538" w:type="pct"/>
            <w:tcBorders>
              <w:top w:val="nil"/>
              <w:left w:val="nil"/>
              <w:bottom w:val="single" w:sz="8" w:space="0" w:color="000000"/>
              <w:right w:val="single" w:sz="8" w:space="0" w:color="000000"/>
            </w:tcBorders>
            <w:shd w:val="clear" w:color="auto" w:fill="auto"/>
            <w:vAlign w:val="center"/>
            <w:hideMark/>
          </w:tcPr>
          <w:p w14:paraId="6F21FF0A" w14:textId="33B59146"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0.041</w:t>
            </w:r>
          </w:p>
        </w:tc>
        <w:tc>
          <w:tcPr>
            <w:tcW w:w="1367" w:type="pct"/>
            <w:tcBorders>
              <w:top w:val="nil"/>
              <w:left w:val="nil"/>
              <w:bottom w:val="single" w:sz="8" w:space="0" w:color="000000"/>
              <w:right w:val="single" w:sz="8" w:space="0" w:color="000000"/>
            </w:tcBorders>
            <w:shd w:val="clear" w:color="auto" w:fill="auto"/>
            <w:vAlign w:val="center"/>
            <w:hideMark/>
          </w:tcPr>
          <w:p w14:paraId="0642070A" w14:textId="10C7CA31"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1.58(0.98,2.54)</w:t>
            </w:r>
          </w:p>
        </w:tc>
        <w:tc>
          <w:tcPr>
            <w:tcW w:w="496" w:type="pct"/>
            <w:tcBorders>
              <w:top w:val="nil"/>
              <w:left w:val="nil"/>
              <w:bottom w:val="single" w:sz="8" w:space="0" w:color="000000"/>
              <w:right w:val="single" w:sz="8" w:space="0" w:color="000000"/>
            </w:tcBorders>
            <w:shd w:val="clear" w:color="auto" w:fill="auto"/>
            <w:vAlign w:val="center"/>
            <w:hideMark/>
          </w:tcPr>
          <w:p w14:paraId="2E14CD65" w14:textId="14207687"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0.060</w:t>
            </w:r>
          </w:p>
        </w:tc>
      </w:tr>
      <w:tr w:rsidR="00050507" w:rsidRPr="00B17F18" w14:paraId="696D0D62" w14:textId="77777777" w:rsidTr="00A4744F">
        <w:trPr>
          <w:trHeight w:val="432"/>
        </w:trPr>
        <w:tc>
          <w:tcPr>
            <w:tcW w:w="1342" w:type="pct"/>
            <w:tcBorders>
              <w:top w:val="nil"/>
              <w:left w:val="single" w:sz="8" w:space="0" w:color="000000"/>
              <w:bottom w:val="single" w:sz="8" w:space="0" w:color="000000"/>
              <w:right w:val="single" w:sz="8" w:space="0" w:color="000000"/>
            </w:tcBorders>
            <w:shd w:val="clear" w:color="auto" w:fill="auto"/>
            <w:vAlign w:val="center"/>
            <w:hideMark/>
          </w:tcPr>
          <w:p w14:paraId="1778DE8E" w14:textId="77777777" w:rsidR="00050507" w:rsidRPr="00B17F18" w:rsidRDefault="00050507" w:rsidP="00050507">
            <w:pPr>
              <w:spacing w:line="240" w:lineRule="auto"/>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Richest</w:t>
            </w:r>
          </w:p>
        </w:tc>
        <w:tc>
          <w:tcPr>
            <w:tcW w:w="1257" w:type="pct"/>
            <w:tcBorders>
              <w:top w:val="nil"/>
              <w:left w:val="nil"/>
              <w:bottom w:val="single" w:sz="8" w:space="0" w:color="000000"/>
              <w:right w:val="single" w:sz="8" w:space="0" w:color="000000"/>
            </w:tcBorders>
            <w:shd w:val="clear" w:color="auto" w:fill="auto"/>
            <w:vAlign w:val="center"/>
            <w:hideMark/>
          </w:tcPr>
          <w:p w14:paraId="12FEBB97" w14:textId="156E9331" w:rsidR="00050507" w:rsidRPr="00B17F18" w:rsidRDefault="00050507" w:rsidP="00050507">
            <w:pPr>
              <w:spacing w:line="240" w:lineRule="auto"/>
              <w:jc w:val="center"/>
              <w:rPr>
                <w:rFonts w:ascii="Times New Roman" w:eastAsia="Times New Roman" w:hAnsi="Times New Roman" w:cs="Times New Roman"/>
                <w:i/>
                <w:iCs/>
                <w:color w:val="000000"/>
                <w:sz w:val="24"/>
                <w:szCs w:val="24"/>
                <w:lang w:val="en-US"/>
              </w:rPr>
            </w:pPr>
            <w:r w:rsidRPr="00B17F18">
              <w:rPr>
                <w:rFonts w:ascii="Times New Roman" w:eastAsia="Times New Roman" w:hAnsi="Times New Roman" w:cs="Times New Roman"/>
                <w:color w:val="000000"/>
                <w:sz w:val="24"/>
                <w:szCs w:val="24"/>
              </w:rPr>
              <w:t>1</w:t>
            </w:r>
          </w:p>
        </w:tc>
        <w:tc>
          <w:tcPr>
            <w:tcW w:w="538" w:type="pct"/>
            <w:tcBorders>
              <w:top w:val="nil"/>
              <w:left w:val="nil"/>
              <w:bottom w:val="single" w:sz="8" w:space="0" w:color="000000"/>
              <w:right w:val="single" w:sz="8" w:space="0" w:color="000000"/>
            </w:tcBorders>
            <w:shd w:val="clear" w:color="auto" w:fill="auto"/>
            <w:vAlign w:val="center"/>
            <w:hideMark/>
          </w:tcPr>
          <w:p w14:paraId="516F46B4" w14:textId="4E1178B8"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c>
          <w:tcPr>
            <w:tcW w:w="1367" w:type="pct"/>
            <w:tcBorders>
              <w:top w:val="nil"/>
              <w:left w:val="nil"/>
              <w:bottom w:val="single" w:sz="8" w:space="0" w:color="000000"/>
              <w:right w:val="single" w:sz="8" w:space="0" w:color="000000"/>
            </w:tcBorders>
            <w:shd w:val="clear" w:color="auto" w:fill="auto"/>
            <w:vAlign w:val="center"/>
            <w:hideMark/>
          </w:tcPr>
          <w:p w14:paraId="34F83FBB" w14:textId="5BA4785D"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r w:rsidRPr="00B17F18">
              <w:rPr>
                <w:rFonts w:ascii="Times New Roman" w:eastAsia="Times New Roman" w:hAnsi="Times New Roman" w:cs="Times New Roman"/>
                <w:color w:val="000000"/>
                <w:sz w:val="24"/>
                <w:szCs w:val="24"/>
              </w:rPr>
              <w:t>1</w:t>
            </w:r>
          </w:p>
        </w:tc>
        <w:tc>
          <w:tcPr>
            <w:tcW w:w="496" w:type="pct"/>
            <w:tcBorders>
              <w:top w:val="nil"/>
              <w:left w:val="nil"/>
              <w:bottom w:val="single" w:sz="8" w:space="0" w:color="000000"/>
              <w:right w:val="single" w:sz="8" w:space="0" w:color="000000"/>
            </w:tcBorders>
            <w:shd w:val="clear" w:color="auto" w:fill="auto"/>
            <w:vAlign w:val="center"/>
            <w:hideMark/>
          </w:tcPr>
          <w:p w14:paraId="32B1C8B1" w14:textId="715E99FF" w:rsidR="00050507" w:rsidRPr="00B17F18" w:rsidRDefault="00050507" w:rsidP="00050507">
            <w:pPr>
              <w:spacing w:line="240" w:lineRule="auto"/>
              <w:jc w:val="center"/>
              <w:rPr>
                <w:rFonts w:ascii="Times New Roman" w:eastAsia="Times New Roman" w:hAnsi="Times New Roman" w:cs="Times New Roman"/>
                <w:color w:val="000000"/>
                <w:sz w:val="24"/>
                <w:szCs w:val="24"/>
                <w:lang w:val="en-US"/>
              </w:rPr>
            </w:pPr>
          </w:p>
        </w:tc>
      </w:tr>
    </w:tbl>
    <w:bookmarkEnd w:id="17"/>
    <w:p w14:paraId="17A755B3" w14:textId="55551E6E" w:rsidR="002372FE" w:rsidRPr="00B17F18" w:rsidRDefault="00730749" w:rsidP="002372FE">
      <w:pPr>
        <w:spacing w:line="480" w:lineRule="auto"/>
        <w:rPr>
          <w:rFonts w:ascii="Times New Roman" w:eastAsia="Times New Roman" w:hAnsi="Times New Roman" w:cs="Times New Roman"/>
          <w:sz w:val="24"/>
          <w:szCs w:val="24"/>
        </w:rPr>
      </w:pPr>
      <w:r w:rsidRPr="00B17F18">
        <w:rPr>
          <w:rFonts w:ascii="Times New Roman" w:eastAsia="Times New Roman" w:hAnsi="Times New Roman" w:cs="Times New Roman"/>
          <w:sz w:val="24"/>
          <w:szCs w:val="24"/>
        </w:rPr>
        <w:t>*</w:t>
      </w:r>
      <w:r w:rsidRPr="00B17F18">
        <w:rPr>
          <w:rFonts w:ascii="Times New Roman" w:eastAsia="Times New Roman" w:hAnsi="Times New Roman" w:cs="Times New Roman"/>
          <w:b/>
          <w:bCs/>
          <w:color w:val="000000"/>
          <w:sz w:val="24"/>
          <w:szCs w:val="24"/>
        </w:rPr>
        <w:t xml:space="preserve"> IRR = </w:t>
      </w:r>
      <w:r w:rsidR="007373A9" w:rsidRPr="00B17F18">
        <w:rPr>
          <w:rFonts w:ascii="Times New Roman" w:eastAsia="Times New Roman" w:hAnsi="Times New Roman" w:cs="Times New Roman"/>
          <w:b/>
          <w:bCs/>
          <w:color w:val="000000"/>
          <w:sz w:val="24"/>
          <w:szCs w:val="24"/>
        </w:rPr>
        <w:t>Incidence Rate Ratio</w:t>
      </w:r>
    </w:p>
    <w:p w14:paraId="0DC3D503" w14:textId="2B66A0C9" w:rsidR="002372FE" w:rsidRDefault="002372FE" w:rsidP="0097082D">
      <w:pPr>
        <w:spacing w:line="480" w:lineRule="auto"/>
        <w:rPr>
          <w:rFonts w:ascii="Times New Roman" w:eastAsia="Times New Roman" w:hAnsi="Times New Roman" w:cs="Times New Roman"/>
          <w:sz w:val="24"/>
          <w:szCs w:val="24"/>
        </w:rPr>
      </w:pPr>
    </w:p>
    <w:p w14:paraId="2C8A08FD" w14:textId="77777777" w:rsidR="003B7D42" w:rsidRDefault="003B7D42" w:rsidP="0097082D">
      <w:pPr>
        <w:spacing w:line="480" w:lineRule="auto"/>
        <w:rPr>
          <w:rFonts w:ascii="Times New Roman" w:eastAsia="Times New Roman" w:hAnsi="Times New Roman" w:cs="Times New Roman"/>
          <w:sz w:val="24"/>
          <w:szCs w:val="24"/>
        </w:rPr>
      </w:pPr>
    </w:p>
    <w:p w14:paraId="4DB0A483" w14:textId="3DF70E29" w:rsidR="00547038" w:rsidRDefault="00C64B5B" w:rsidP="0097082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information captions:</w:t>
      </w:r>
    </w:p>
    <w:p w14:paraId="38323874" w14:textId="6ABB73FD" w:rsidR="00C64B5B" w:rsidRDefault="00C64B5B" w:rsidP="0097082D">
      <w:pPr>
        <w:spacing w:line="480" w:lineRule="auto"/>
        <w:rPr>
          <w:ins w:id="18" w:author="Sujan Naha" w:date="2025-01-02T14:58:00Z" w16du:dateUtc="2025-01-02T08: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S1 table. </w:t>
      </w:r>
      <w:r w:rsidRPr="00B17F18">
        <w:rPr>
          <w:rFonts w:ascii="Times New Roman" w:eastAsia="Times New Roman" w:hAnsi="Times New Roman" w:cs="Times New Roman"/>
          <w:sz w:val="24"/>
          <w:szCs w:val="24"/>
        </w:rPr>
        <w:t xml:space="preserve">Analysis results for examining </w:t>
      </w:r>
      <w:r>
        <w:rPr>
          <w:rFonts w:ascii="Times New Roman" w:eastAsia="Times New Roman" w:hAnsi="Times New Roman" w:cs="Times New Roman"/>
          <w:sz w:val="24"/>
          <w:szCs w:val="24"/>
        </w:rPr>
        <w:t xml:space="preserve">neonatal mortality </w:t>
      </w:r>
      <w:r w:rsidRPr="00B17F18">
        <w:rPr>
          <w:rFonts w:ascii="Times New Roman" w:eastAsia="Times New Roman" w:hAnsi="Times New Roman" w:cs="Times New Roman"/>
          <w:sz w:val="24"/>
          <w:szCs w:val="24"/>
        </w:rPr>
        <w:t>against Tetanus doses taken by mothers</w:t>
      </w:r>
      <w:r w:rsidR="003B7D42">
        <w:rPr>
          <w:rFonts w:ascii="Times New Roman" w:eastAsia="Times New Roman" w:hAnsi="Times New Roman" w:cs="Times New Roman"/>
          <w:sz w:val="24"/>
          <w:szCs w:val="24"/>
        </w:rPr>
        <w:t>.</w:t>
      </w:r>
    </w:p>
    <w:p w14:paraId="6B37E0AF" w14:textId="77777777" w:rsidR="00C11690" w:rsidRPr="00C11690" w:rsidRDefault="00C11690" w:rsidP="00C11690">
      <w:pPr>
        <w:spacing w:line="480" w:lineRule="auto"/>
        <w:rPr>
          <w:ins w:id="19" w:author="Sujan Naha" w:date="2025-01-02T15:06:00Z"/>
          <w:rFonts w:ascii="Times New Roman" w:eastAsia="Times New Roman" w:hAnsi="Times New Roman" w:cs="Times New Roman"/>
          <w:bCs/>
          <w:sz w:val="24"/>
          <w:szCs w:val="24"/>
          <w:lang w:val="en-GB"/>
        </w:rPr>
      </w:pPr>
      <w:ins w:id="20" w:author="Sujan Naha" w:date="2025-01-02T15:06:00Z">
        <w:r w:rsidRPr="00C11690">
          <w:rPr>
            <w:rFonts w:ascii="Times New Roman" w:eastAsia="Times New Roman" w:hAnsi="Times New Roman" w:cs="Times New Roman"/>
            <w:bCs/>
            <w:sz w:val="24"/>
            <w:szCs w:val="24"/>
            <w:lang w:val="en-GB"/>
          </w:rPr>
          <w:t xml:space="preserve">S2 </w:t>
        </w:r>
        <w:r w:rsidRPr="00C11690">
          <w:rPr>
            <w:rFonts w:ascii="Times New Roman" w:eastAsia="Times New Roman" w:hAnsi="Times New Roman" w:cs="Times New Roman"/>
            <w:bCs/>
            <w:sz w:val="24"/>
            <w:szCs w:val="24"/>
          </w:rPr>
          <w:t>Checklist</w:t>
        </w:r>
        <w:r w:rsidRPr="00C11690">
          <w:rPr>
            <w:rFonts w:ascii="Times New Roman" w:eastAsia="Times New Roman" w:hAnsi="Times New Roman" w:cs="Times New Roman"/>
            <w:bCs/>
            <w:sz w:val="24"/>
            <w:szCs w:val="24"/>
            <w:lang w:val="en-GB"/>
          </w:rPr>
          <w:t xml:space="preserve">. STROBE Statement—Checklist of items that should be included in reports of </w:t>
        </w:r>
        <w:r w:rsidRPr="00C11690">
          <w:rPr>
            <w:rFonts w:ascii="Times New Roman" w:eastAsia="Times New Roman" w:hAnsi="Times New Roman" w:cs="Times New Roman"/>
            <w:bCs/>
            <w:i/>
            <w:sz w:val="24"/>
            <w:szCs w:val="24"/>
            <w:lang w:val="en-GB"/>
          </w:rPr>
          <w:t>cross-sectional studies.</w:t>
        </w:r>
        <w:r w:rsidRPr="00C11690">
          <w:rPr>
            <w:rFonts w:ascii="Times New Roman" w:eastAsia="Times New Roman" w:hAnsi="Times New Roman" w:cs="Times New Roman"/>
            <w:bCs/>
            <w:sz w:val="24"/>
            <w:szCs w:val="24"/>
            <w:lang w:val="en-GB"/>
          </w:rPr>
          <w:t xml:space="preserve"> </w:t>
        </w:r>
      </w:ins>
    </w:p>
    <w:p w14:paraId="0DF8686B" w14:textId="77777777" w:rsidR="00C11690" w:rsidRPr="00C11690" w:rsidRDefault="00C11690" w:rsidP="0097082D">
      <w:pPr>
        <w:spacing w:line="480" w:lineRule="auto"/>
        <w:rPr>
          <w:rFonts w:ascii="Times New Roman" w:eastAsia="Times New Roman" w:hAnsi="Times New Roman" w:cs="Times New Roman"/>
          <w:sz w:val="24"/>
          <w:szCs w:val="24"/>
          <w:lang w:val="en-GB"/>
          <w:rPrChange w:id="21" w:author="Sujan Naha" w:date="2025-01-02T14:58:00Z" w16du:dateUtc="2025-01-02T08:58:00Z">
            <w:rPr>
              <w:rFonts w:ascii="Times New Roman" w:eastAsia="Times New Roman" w:hAnsi="Times New Roman" w:cs="Times New Roman"/>
              <w:sz w:val="24"/>
              <w:szCs w:val="24"/>
            </w:rPr>
          </w:rPrChange>
        </w:rPr>
      </w:pPr>
    </w:p>
    <w:sectPr w:rsidR="00C11690" w:rsidRPr="00C11690" w:rsidSect="00022BBD">
      <w:pgSz w:w="12240" w:h="15840"/>
      <w:pgMar w:top="1440" w:right="907" w:bottom="1440" w:left="994"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5DA59" w14:textId="77777777" w:rsidR="00EF707C" w:rsidRDefault="00EF707C" w:rsidP="00250DAA">
      <w:pPr>
        <w:spacing w:line="240" w:lineRule="auto"/>
      </w:pPr>
      <w:r>
        <w:separator/>
      </w:r>
    </w:p>
  </w:endnote>
  <w:endnote w:type="continuationSeparator" w:id="0">
    <w:p w14:paraId="064206F8" w14:textId="77777777" w:rsidR="00EF707C" w:rsidRDefault="00EF707C" w:rsidP="00250DAA">
      <w:pPr>
        <w:spacing w:line="240" w:lineRule="auto"/>
      </w:pPr>
      <w:r>
        <w:continuationSeparator/>
      </w:r>
    </w:p>
  </w:endnote>
  <w:endnote w:type="continuationNotice" w:id="1">
    <w:p w14:paraId="079A3776" w14:textId="77777777" w:rsidR="00EF707C" w:rsidRDefault="00EF70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396249"/>
      <w:docPartObj>
        <w:docPartGallery w:val="Page Numbers (Bottom of Page)"/>
        <w:docPartUnique/>
      </w:docPartObj>
    </w:sdtPr>
    <w:sdtEndPr>
      <w:rPr>
        <w:noProof/>
      </w:rPr>
    </w:sdtEndPr>
    <w:sdtContent>
      <w:p w14:paraId="7D6620D5" w14:textId="794F7F9E" w:rsidR="00C415C9" w:rsidRDefault="00C415C9">
        <w:pPr>
          <w:pStyle w:val="Footer"/>
          <w:jc w:val="right"/>
        </w:pPr>
        <w:r>
          <w:fldChar w:fldCharType="begin"/>
        </w:r>
        <w:r>
          <w:instrText xml:space="preserve"> PAGE   \* MERGEFORMAT </w:instrText>
        </w:r>
        <w:r>
          <w:fldChar w:fldCharType="separate"/>
        </w:r>
        <w:r w:rsidR="00135F4B">
          <w:rPr>
            <w:noProof/>
          </w:rPr>
          <w:t>27</w:t>
        </w:r>
        <w:r>
          <w:rPr>
            <w:noProof/>
          </w:rPr>
          <w:fldChar w:fldCharType="end"/>
        </w:r>
      </w:p>
    </w:sdtContent>
  </w:sdt>
  <w:p w14:paraId="52068703" w14:textId="77777777" w:rsidR="00C415C9" w:rsidRDefault="00C41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D6CD5" w14:textId="77777777" w:rsidR="00EF707C" w:rsidRDefault="00EF707C" w:rsidP="00250DAA">
      <w:pPr>
        <w:spacing w:line="240" w:lineRule="auto"/>
      </w:pPr>
      <w:r>
        <w:separator/>
      </w:r>
    </w:p>
  </w:footnote>
  <w:footnote w:type="continuationSeparator" w:id="0">
    <w:p w14:paraId="49B6A9AA" w14:textId="77777777" w:rsidR="00EF707C" w:rsidRDefault="00EF707C" w:rsidP="00250DAA">
      <w:pPr>
        <w:spacing w:line="240" w:lineRule="auto"/>
      </w:pPr>
      <w:r>
        <w:continuationSeparator/>
      </w:r>
    </w:p>
  </w:footnote>
  <w:footnote w:type="continuationNotice" w:id="1">
    <w:p w14:paraId="7A5819D6" w14:textId="77777777" w:rsidR="00EF707C" w:rsidRDefault="00EF707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47B2D"/>
    <w:multiLevelType w:val="multilevel"/>
    <w:tmpl w:val="A1862D72"/>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0605997">
    <w:abstractNumId w:val="0"/>
  </w:num>
  <w:num w:numId="2" w16cid:durableId="1887450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jan Naha">
    <w15:presenceInfo w15:providerId="AD" w15:userId="S::sujan03@student.sust.edu::72ed53cf-3c56-40a0-9400-0469c21b1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ocumentProtection w:edit="trackedChanges" w:enforcement="1" w:cryptProviderType="rsaAES" w:cryptAlgorithmClass="hash" w:cryptAlgorithmType="typeAny" w:cryptAlgorithmSid="14" w:cryptSpinCount="100000" w:hash="ceWqao1wK4s3WZys6eSD94ueC3A23fLnBufjFiO90Rf6g4w4nDJseI7WBJC6pAHiO6WwDBHLau3qUG8RdZPr+g==" w:salt="f1beIZHF2kN5bwqdwE5x9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B0"/>
    <w:rsid w:val="00000947"/>
    <w:rsid w:val="00006869"/>
    <w:rsid w:val="00006FF5"/>
    <w:rsid w:val="00011F9E"/>
    <w:rsid w:val="00012587"/>
    <w:rsid w:val="00012EB1"/>
    <w:rsid w:val="00014A47"/>
    <w:rsid w:val="00022BBD"/>
    <w:rsid w:val="00023110"/>
    <w:rsid w:val="000332C2"/>
    <w:rsid w:val="0003695B"/>
    <w:rsid w:val="00036B94"/>
    <w:rsid w:val="00043C53"/>
    <w:rsid w:val="000443EB"/>
    <w:rsid w:val="000447C1"/>
    <w:rsid w:val="00045836"/>
    <w:rsid w:val="000468E6"/>
    <w:rsid w:val="00050507"/>
    <w:rsid w:val="00050712"/>
    <w:rsid w:val="00051A04"/>
    <w:rsid w:val="00052867"/>
    <w:rsid w:val="00056255"/>
    <w:rsid w:val="00063466"/>
    <w:rsid w:val="000663DE"/>
    <w:rsid w:val="00067C89"/>
    <w:rsid w:val="000731B9"/>
    <w:rsid w:val="00073971"/>
    <w:rsid w:val="000770B1"/>
    <w:rsid w:val="00083A5D"/>
    <w:rsid w:val="00087C49"/>
    <w:rsid w:val="00092CF1"/>
    <w:rsid w:val="00095F92"/>
    <w:rsid w:val="00097A01"/>
    <w:rsid w:val="000A1322"/>
    <w:rsid w:val="000A1833"/>
    <w:rsid w:val="000A1C55"/>
    <w:rsid w:val="000A2909"/>
    <w:rsid w:val="000A5809"/>
    <w:rsid w:val="000A5D99"/>
    <w:rsid w:val="000A7108"/>
    <w:rsid w:val="000C117E"/>
    <w:rsid w:val="000C3461"/>
    <w:rsid w:val="000C47ED"/>
    <w:rsid w:val="000D022A"/>
    <w:rsid w:val="000D15F9"/>
    <w:rsid w:val="000D1D8D"/>
    <w:rsid w:val="000D691F"/>
    <w:rsid w:val="000E0D8E"/>
    <w:rsid w:val="000E19D7"/>
    <w:rsid w:val="000E267C"/>
    <w:rsid w:val="000E5E19"/>
    <w:rsid w:val="000E762B"/>
    <w:rsid w:val="000F26B4"/>
    <w:rsid w:val="000F48C1"/>
    <w:rsid w:val="000F7357"/>
    <w:rsid w:val="001044D7"/>
    <w:rsid w:val="00104ABA"/>
    <w:rsid w:val="00105547"/>
    <w:rsid w:val="00105C49"/>
    <w:rsid w:val="001077F7"/>
    <w:rsid w:val="0012094B"/>
    <w:rsid w:val="00130F17"/>
    <w:rsid w:val="0013170A"/>
    <w:rsid w:val="00131D23"/>
    <w:rsid w:val="00133800"/>
    <w:rsid w:val="0013400A"/>
    <w:rsid w:val="00135F4B"/>
    <w:rsid w:val="00145CCC"/>
    <w:rsid w:val="00146F9E"/>
    <w:rsid w:val="00150A0D"/>
    <w:rsid w:val="00156542"/>
    <w:rsid w:val="00162795"/>
    <w:rsid w:val="001661D5"/>
    <w:rsid w:val="00166235"/>
    <w:rsid w:val="00166CB8"/>
    <w:rsid w:val="00167EE1"/>
    <w:rsid w:val="0017026E"/>
    <w:rsid w:val="00171D9F"/>
    <w:rsid w:val="00173E48"/>
    <w:rsid w:val="00174463"/>
    <w:rsid w:val="00174955"/>
    <w:rsid w:val="001753F1"/>
    <w:rsid w:val="00183546"/>
    <w:rsid w:val="001927DE"/>
    <w:rsid w:val="00196030"/>
    <w:rsid w:val="00196397"/>
    <w:rsid w:val="001A22AA"/>
    <w:rsid w:val="001B1579"/>
    <w:rsid w:val="001B5C58"/>
    <w:rsid w:val="001B6C9D"/>
    <w:rsid w:val="001B76A1"/>
    <w:rsid w:val="001C1AB7"/>
    <w:rsid w:val="001C4538"/>
    <w:rsid w:val="001C6ABF"/>
    <w:rsid w:val="001D6DA6"/>
    <w:rsid w:val="001E3F62"/>
    <w:rsid w:val="001E4047"/>
    <w:rsid w:val="001E6444"/>
    <w:rsid w:val="001F39A9"/>
    <w:rsid w:val="001F4D7F"/>
    <w:rsid w:val="001F58D3"/>
    <w:rsid w:val="00205D1D"/>
    <w:rsid w:val="00206B92"/>
    <w:rsid w:val="002153EC"/>
    <w:rsid w:val="00221548"/>
    <w:rsid w:val="00221D32"/>
    <w:rsid w:val="002226BB"/>
    <w:rsid w:val="002231B4"/>
    <w:rsid w:val="00223514"/>
    <w:rsid w:val="00223B55"/>
    <w:rsid w:val="00223F69"/>
    <w:rsid w:val="00227486"/>
    <w:rsid w:val="002277DF"/>
    <w:rsid w:val="00227FE5"/>
    <w:rsid w:val="002362D0"/>
    <w:rsid w:val="002372FE"/>
    <w:rsid w:val="00241BEF"/>
    <w:rsid w:val="0024694D"/>
    <w:rsid w:val="00247303"/>
    <w:rsid w:val="00250DAA"/>
    <w:rsid w:val="00252819"/>
    <w:rsid w:val="00256356"/>
    <w:rsid w:val="002566C4"/>
    <w:rsid w:val="00262242"/>
    <w:rsid w:val="00264811"/>
    <w:rsid w:val="002665AF"/>
    <w:rsid w:val="002678EA"/>
    <w:rsid w:val="00267BDD"/>
    <w:rsid w:val="002714E9"/>
    <w:rsid w:val="002811BB"/>
    <w:rsid w:val="0028151E"/>
    <w:rsid w:val="002829D2"/>
    <w:rsid w:val="00284733"/>
    <w:rsid w:val="002907DE"/>
    <w:rsid w:val="002947A2"/>
    <w:rsid w:val="00295A11"/>
    <w:rsid w:val="00296C65"/>
    <w:rsid w:val="002A4847"/>
    <w:rsid w:val="002A730D"/>
    <w:rsid w:val="002C3A20"/>
    <w:rsid w:val="002C7EA8"/>
    <w:rsid w:val="002C7F1C"/>
    <w:rsid w:val="002D0B5E"/>
    <w:rsid w:val="002D1F6D"/>
    <w:rsid w:val="002D52DC"/>
    <w:rsid w:val="002D57C4"/>
    <w:rsid w:val="002E30CE"/>
    <w:rsid w:val="002E3DF7"/>
    <w:rsid w:val="002E6028"/>
    <w:rsid w:val="002F1F70"/>
    <w:rsid w:val="002F2936"/>
    <w:rsid w:val="00300804"/>
    <w:rsid w:val="003018E4"/>
    <w:rsid w:val="00303776"/>
    <w:rsid w:val="00303A25"/>
    <w:rsid w:val="00306AEE"/>
    <w:rsid w:val="003075CE"/>
    <w:rsid w:val="0031069A"/>
    <w:rsid w:val="00312E9A"/>
    <w:rsid w:val="003136D1"/>
    <w:rsid w:val="003151B9"/>
    <w:rsid w:val="00315306"/>
    <w:rsid w:val="003167B0"/>
    <w:rsid w:val="00317066"/>
    <w:rsid w:val="0031721E"/>
    <w:rsid w:val="0032076A"/>
    <w:rsid w:val="00320937"/>
    <w:rsid w:val="00325F87"/>
    <w:rsid w:val="003276B5"/>
    <w:rsid w:val="00330559"/>
    <w:rsid w:val="00334DA3"/>
    <w:rsid w:val="00340439"/>
    <w:rsid w:val="003413E1"/>
    <w:rsid w:val="0034259A"/>
    <w:rsid w:val="003475EA"/>
    <w:rsid w:val="003479C2"/>
    <w:rsid w:val="00347BF6"/>
    <w:rsid w:val="003518C4"/>
    <w:rsid w:val="00362665"/>
    <w:rsid w:val="00366430"/>
    <w:rsid w:val="00366A7F"/>
    <w:rsid w:val="00380734"/>
    <w:rsid w:val="0038316E"/>
    <w:rsid w:val="00390824"/>
    <w:rsid w:val="003A049B"/>
    <w:rsid w:val="003A2059"/>
    <w:rsid w:val="003A60F4"/>
    <w:rsid w:val="003A642E"/>
    <w:rsid w:val="003A70CF"/>
    <w:rsid w:val="003A7CE8"/>
    <w:rsid w:val="003B5E87"/>
    <w:rsid w:val="003B5ECE"/>
    <w:rsid w:val="003B6657"/>
    <w:rsid w:val="003B6C7D"/>
    <w:rsid w:val="003B7480"/>
    <w:rsid w:val="003B7D42"/>
    <w:rsid w:val="003C318B"/>
    <w:rsid w:val="003C6619"/>
    <w:rsid w:val="003D04B4"/>
    <w:rsid w:val="003D0E75"/>
    <w:rsid w:val="003D52B8"/>
    <w:rsid w:val="003E316D"/>
    <w:rsid w:val="003E7DDC"/>
    <w:rsid w:val="003F62FE"/>
    <w:rsid w:val="004132FD"/>
    <w:rsid w:val="004206E1"/>
    <w:rsid w:val="0042186C"/>
    <w:rsid w:val="00426122"/>
    <w:rsid w:val="00432043"/>
    <w:rsid w:val="00434FAF"/>
    <w:rsid w:val="0044026E"/>
    <w:rsid w:val="00440BBC"/>
    <w:rsid w:val="004417DB"/>
    <w:rsid w:val="00441BFE"/>
    <w:rsid w:val="0044388B"/>
    <w:rsid w:val="00444C94"/>
    <w:rsid w:val="004450C1"/>
    <w:rsid w:val="00450BBF"/>
    <w:rsid w:val="0045321D"/>
    <w:rsid w:val="00453BE5"/>
    <w:rsid w:val="00460510"/>
    <w:rsid w:val="00460754"/>
    <w:rsid w:val="00463700"/>
    <w:rsid w:val="004659F2"/>
    <w:rsid w:val="00474A23"/>
    <w:rsid w:val="00475FC5"/>
    <w:rsid w:val="00477D00"/>
    <w:rsid w:val="004824D7"/>
    <w:rsid w:val="0048348F"/>
    <w:rsid w:val="0048382D"/>
    <w:rsid w:val="00484582"/>
    <w:rsid w:val="004869C6"/>
    <w:rsid w:val="00486D8E"/>
    <w:rsid w:val="00491646"/>
    <w:rsid w:val="00492165"/>
    <w:rsid w:val="00494073"/>
    <w:rsid w:val="004A12DE"/>
    <w:rsid w:val="004A4E09"/>
    <w:rsid w:val="004A780B"/>
    <w:rsid w:val="004B75A3"/>
    <w:rsid w:val="004C032E"/>
    <w:rsid w:val="004C369C"/>
    <w:rsid w:val="004C7B1D"/>
    <w:rsid w:val="004E2B51"/>
    <w:rsid w:val="004F2B6F"/>
    <w:rsid w:val="004F3EA9"/>
    <w:rsid w:val="004F4D27"/>
    <w:rsid w:val="004F73F7"/>
    <w:rsid w:val="0050301B"/>
    <w:rsid w:val="0050486E"/>
    <w:rsid w:val="005073C0"/>
    <w:rsid w:val="005079A8"/>
    <w:rsid w:val="00510D69"/>
    <w:rsid w:val="00522EB7"/>
    <w:rsid w:val="00523C25"/>
    <w:rsid w:val="00523F25"/>
    <w:rsid w:val="00525C18"/>
    <w:rsid w:val="00526462"/>
    <w:rsid w:val="005305A4"/>
    <w:rsid w:val="00532C77"/>
    <w:rsid w:val="00535728"/>
    <w:rsid w:val="0053575E"/>
    <w:rsid w:val="00536EA3"/>
    <w:rsid w:val="00541415"/>
    <w:rsid w:val="00547038"/>
    <w:rsid w:val="00551B02"/>
    <w:rsid w:val="00552B0B"/>
    <w:rsid w:val="0055309A"/>
    <w:rsid w:val="00560636"/>
    <w:rsid w:val="00561191"/>
    <w:rsid w:val="005627DC"/>
    <w:rsid w:val="00562B95"/>
    <w:rsid w:val="00563AFB"/>
    <w:rsid w:val="00565ECB"/>
    <w:rsid w:val="005670BD"/>
    <w:rsid w:val="00581B44"/>
    <w:rsid w:val="005849DC"/>
    <w:rsid w:val="005858A5"/>
    <w:rsid w:val="005900D5"/>
    <w:rsid w:val="00590316"/>
    <w:rsid w:val="0059514A"/>
    <w:rsid w:val="005A1835"/>
    <w:rsid w:val="005A70B6"/>
    <w:rsid w:val="005B05DE"/>
    <w:rsid w:val="005B765C"/>
    <w:rsid w:val="005B7C54"/>
    <w:rsid w:val="005C0E48"/>
    <w:rsid w:val="005C6690"/>
    <w:rsid w:val="005C752C"/>
    <w:rsid w:val="005D20B0"/>
    <w:rsid w:val="005D3105"/>
    <w:rsid w:val="005D43C6"/>
    <w:rsid w:val="005D459E"/>
    <w:rsid w:val="005E08FF"/>
    <w:rsid w:val="005E09CD"/>
    <w:rsid w:val="005E2059"/>
    <w:rsid w:val="005E3137"/>
    <w:rsid w:val="005E3302"/>
    <w:rsid w:val="005E3F39"/>
    <w:rsid w:val="005E54AD"/>
    <w:rsid w:val="005E6D0A"/>
    <w:rsid w:val="005F16DF"/>
    <w:rsid w:val="005F7CCB"/>
    <w:rsid w:val="0060073A"/>
    <w:rsid w:val="00600F58"/>
    <w:rsid w:val="006014BD"/>
    <w:rsid w:val="00602C1E"/>
    <w:rsid w:val="006036CB"/>
    <w:rsid w:val="00605008"/>
    <w:rsid w:val="00606B09"/>
    <w:rsid w:val="0061122C"/>
    <w:rsid w:val="00611893"/>
    <w:rsid w:val="00614F15"/>
    <w:rsid w:val="00623337"/>
    <w:rsid w:val="0062463D"/>
    <w:rsid w:val="00626820"/>
    <w:rsid w:val="00627770"/>
    <w:rsid w:val="00633E3D"/>
    <w:rsid w:val="0063527F"/>
    <w:rsid w:val="006379B4"/>
    <w:rsid w:val="00642039"/>
    <w:rsid w:val="006442C3"/>
    <w:rsid w:val="0064487A"/>
    <w:rsid w:val="0064548C"/>
    <w:rsid w:val="0064557D"/>
    <w:rsid w:val="006501E6"/>
    <w:rsid w:val="0065449E"/>
    <w:rsid w:val="00654595"/>
    <w:rsid w:val="00654E68"/>
    <w:rsid w:val="00655172"/>
    <w:rsid w:val="006575F3"/>
    <w:rsid w:val="006578C4"/>
    <w:rsid w:val="00662B81"/>
    <w:rsid w:val="00664418"/>
    <w:rsid w:val="00665AAE"/>
    <w:rsid w:val="00667A58"/>
    <w:rsid w:val="0067052D"/>
    <w:rsid w:val="006712D9"/>
    <w:rsid w:val="00674BD5"/>
    <w:rsid w:val="00674DA2"/>
    <w:rsid w:val="006764FD"/>
    <w:rsid w:val="00677DE4"/>
    <w:rsid w:val="00680A7D"/>
    <w:rsid w:val="006838F4"/>
    <w:rsid w:val="00685247"/>
    <w:rsid w:val="006873A4"/>
    <w:rsid w:val="006873D8"/>
    <w:rsid w:val="006875AA"/>
    <w:rsid w:val="00691133"/>
    <w:rsid w:val="00691D5F"/>
    <w:rsid w:val="00694284"/>
    <w:rsid w:val="006945F5"/>
    <w:rsid w:val="006A350D"/>
    <w:rsid w:val="006A69DA"/>
    <w:rsid w:val="006B2897"/>
    <w:rsid w:val="006B4A2F"/>
    <w:rsid w:val="006B5EA0"/>
    <w:rsid w:val="006C05AE"/>
    <w:rsid w:val="006C2009"/>
    <w:rsid w:val="006C2D24"/>
    <w:rsid w:val="006C609D"/>
    <w:rsid w:val="006C7CDE"/>
    <w:rsid w:val="006D1DB9"/>
    <w:rsid w:val="006D480A"/>
    <w:rsid w:val="006E1E8E"/>
    <w:rsid w:val="006E211C"/>
    <w:rsid w:val="006E6276"/>
    <w:rsid w:val="006E6B65"/>
    <w:rsid w:val="006E6E0E"/>
    <w:rsid w:val="006E7F3A"/>
    <w:rsid w:val="006F2136"/>
    <w:rsid w:val="006F214F"/>
    <w:rsid w:val="006F4459"/>
    <w:rsid w:val="006F44F5"/>
    <w:rsid w:val="006F4DD7"/>
    <w:rsid w:val="006F5A90"/>
    <w:rsid w:val="006F6810"/>
    <w:rsid w:val="00701969"/>
    <w:rsid w:val="0070202B"/>
    <w:rsid w:val="007029F3"/>
    <w:rsid w:val="00702D52"/>
    <w:rsid w:val="007059ED"/>
    <w:rsid w:val="00712748"/>
    <w:rsid w:val="00714793"/>
    <w:rsid w:val="00720938"/>
    <w:rsid w:val="0072538E"/>
    <w:rsid w:val="00730749"/>
    <w:rsid w:val="0073266B"/>
    <w:rsid w:val="00732E11"/>
    <w:rsid w:val="0073374F"/>
    <w:rsid w:val="0073652C"/>
    <w:rsid w:val="007373A9"/>
    <w:rsid w:val="0073789D"/>
    <w:rsid w:val="0074037C"/>
    <w:rsid w:val="0074077F"/>
    <w:rsid w:val="00745511"/>
    <w:rsid w:val="00745E56"/>
    <w:rsid w:val="00746D26"/>
    <w:rsid w:val="00753419"/>
    <w:rsid w:val="0075366E"/>
    <w:rsid w:val="007570A4"/>
    <w:rsid w:val="0076266B"/>
    <w:rsid w:val="00762BF6"/>
    <w:rsid w:val="00763C90"/>
    <w:rsid w:val="00767C1D"/>
    <w:rsid w:val="00770395"/>
    <w:rsid w:val="007707DA"/>
    <w:rsid w:val="00771D53"/>
    <w:rsid w:val="00773058"/>
    <w:rsid w:val="00775840"/>
    <w:rsid w:val="00776844"/>
    <w:rsid w:val="00780EA5"/>
    <w:rsid w:val="00783310"/>
    <w:rsid w:val="007853B8"/>
    <w:rsid w:val="00785683"/>
    <w:rsid w:val="00787CF4"/>
    <w:rsid w:val="007920A2"/>
    <w:rsid w:val="00795340"/>
    <w:rsid w:val="00795BB1"/>
    <w:rsid w:val="007978AE"/>
    <w:rsid w:val="007A4F25"/>
    <w:rsid w:val="007A6F3A"/>
    <w:rsid w:val="007B238D"/>
    <w:rsid w:val="007B7342"/>
    <w:rsid w:val="007C3C95"/>
    <w:rsid w:val="007C5B63"/>
    <w:rsid w:val="007D23D0"/>
    <w:rsid w:val="007D29E7"/>
    <w:rsid w:val="007D376D"/>
    <w:rsid w:val="007E01BE"/>
    <w:rsid w:val="007E4922"/>
    <w:rsid w:val="007E4E5B"/>
    <w:rsid w:val="007E6193"/>
    <w:rsid w:val="007F06E6"/>
    <w:rsid w:val="007F3F23"/>
    <w:rsid w:val="007F4F73"/>
    <w:rsid w:val="008038D6"/>
    <w:rsid w:val="00803E39"/>
    <w:rsid w:val="0082267C"/>
    <w:rsid w:val="0082468C"/>
    <w:rsid w:val="00826B73"/>
    <w:rsid w:val="0082706C"/>
    <w:rsid w:val="008314E8"/>
    <w:rsid w:val="00831833"/>
    <w:rsid w:val="008333FD"/>
    <w:rsid w:val="00834122"/>
    <w:rsid w:val="00834140"/>
    <w:rsid w:val="00841A72"/>
    <w:rsid w:val="008437FF"/>
    <w:rsid w:val="00843A97"/>
    <w:rsid w:val="008458D7"/>
    <w:rsid w:val="00850F87"/>
    <w:rsid w:val="00851FD5"/>
    <w:rsid w:val="00856F98"/>
    <w:rsid w:val="00857EBF"/>
    <w:rsid w:val="008615C0"/>
    <w:rsid w:val="00861903"/>
    <w:rsid w:val="00864995"/>
    <w:rsid w:val="008656B7"/>
    <w:rsid w:val="00867422"/>
    <w:rsid w:val="008700B5"/>
    <w:rsid w:val="00873BD5"/>
    <w:rsid w:val="008741E7"/>
    <w:rsid w:val="00874563"/>
    <w:rsid w:val="00874F99"/>
    <w:rsid w:val="00880AEA"/>
    <w:rsid w:val="0088517F"/>
    <w:rsid w:val="008919D9"/>
    <w:rsid w:val="00896878"/>
    <w:rsid w:val="008A6622"/>
    <w:rsid w:val="008A7439"/>
    <w:rsid w:val="008B595A"/>
    <w:rsid w:val="008B5FB3"/>
    <w:rsid w:val="008C4B38"/>
    <w:rsid w:val="008C69BE"/>
    <w:rsid w:val="008D0AC7"/>
    <w:rsid w:val="008D0BB6"/>
    <w:rsid w:val="008D5CD7"/>
    <w:rsid w:val="008D6BD2"/>
    <w:rsid w:val="008E0536"/>
    <w:rsid w:val="008E52FA"/>
    <w:rsid w:val="008E7124"/>
    <w:rsid w:val="008F18B5"/>
    <w:rsid w:val="008F2248"/>
    <w:rsid w:val="008F7C05"/>
    <w:rsid w:val="00903D12"/>
    <w:rsid w:val="00904AEF"/>
    <w:rsid w:val="00905AD6"/>
    <w:rsid w:val="009063EC"/>
    <w:rsid w:val="00906B81"/>
    <w:rsid w:val="00907D97"/>
    <w:rsid w:val="00910A8E"/>
    <w:rsid w:val="00913096"/>
    <w:rsid w:val="0091497C"/>
    <w:rsid w:val="00915A71"/>
    <w:rsid w:val="00920484"/>
    <w:rsid w:val="00923B15"/>
    <w:rsid w:val="009267E1"/>
    <w:rsid w:val="009273F1"/>
    <w:rsid w:val="00935963"/>
    <w:rsid w:val="00940E18"/>
    <w:rsid w:val="009425F8"/>
    <w:rsid w:val="00945152"/>
    <w:rsid w:val="00951C15"/>
    <w:rsid w:val="009536BC"/>
    <w:rsid w:val="00953F9D"/>
    <w:rsid w:val="00957681"/>
    <w:rsid w:val="00961EF1"/>
    <w:rsid w:val="00962E21"/>
    <w:rsid w:val="0096554D"/>
    <w:rsid w:val="0097082D"/>
    <w:rsid w:val="00970F0E"/>
    <w:rsid w:val="00971713"/>
    <w:rsid w:val="00971EBE"/>
    <w:rsid w:val="009730D6"/>
    <w:rsid w:val="00973E96"/>
    <w:rsid w:val="009818D0"/>
    <w:rsid w:val="009834AA"/>
    <w:rsid w:val="00984571"/>
    <w:rsid w:val="00985394"/>
    <w:rsid w:val="00987155"/>
    <w:rsid w:val="009876E5"/>
    <w:rsid w:val="009904EB"/>
    <w:rsid w:val="0099151E"/>
    <w:rsid w:val="009946AC"/>
    <w:rsid w:val="009970B5"/>
    <w:rsid w:val="00997EC8"/>
    <w:rsid w:val="009A11B0"/>
    <w:rsid w:val="009A2673"/>
    <w:rsid w:val="009A5D29"/>
    <w:rsid w:val="009A6592"/>
    <w:rsid w:val="009B0B0B"/>
    <w:rsid w:val="009B1B6D"/>
    <w:rsid w:val="009B33CE"/>
    <w:rsid w:val="009B3742"/>
    <w:rsid w:val="009B469A"/>
    <w:rsid w:val="009B7909"/>
    <w:rsid w:val="009C00C9"/>
    <w:rsid w:val="009C743B"/>
    <w:rsid w:val="009C747D"/>
    <w:rsid w:val="009C7FEE"/>
    <w:rsid w:val="009D4F58"/>
    <w:rsid w:val="009D5F89"/>
    <w:rsid w:val="009E09A6"/>
    <w:rsid w:val="009E4D30"/>
    <w:rsid w:val="009E5875"/>
    <w:rsid w:val="009F25D2"/>
    <w:rsid w:val="009F46A2"/>
    <w:rsid w:val="009F6FF0"/>
    <w:rsid w:val="00A009E8"/>
    <w:rsid w:val="00A01374"/>
    <w:rsid w:val="00A05E5E"/>
    <w:rsid w:val="00A060FC"/>
    <w:rsid w:val="00A2045C"/>
    <w:rsid w:val="00A25847"/>
    <w:rsid w:val="00A258C9"/>
    <w:rsid w:val="00A26491"/>
    <w:rsid w:val="00A27EE1"/>
    <w:rsid w:val="00A302BB"/>
    <w:rsid w:val="00A305CC"/>
    <w:rsid w:val="00A33D5B"/>
    <w:rsid w:val="00A35998"/>
    <w:rsid w:val="00A37F6D"/>
    <w:rsid w:val="00A42510"/>
    <w:rsid w:val="00A4744F"/>
    <w:rsid w:val="00A47536"/>
    <w:rsid w:val="00A52CF0"/>
    <w:rsid w:val="00A55F0C"/>
    <w:rsid w:val="00A64148"/>
    <w:rsid w:val="00A64213"/>
    <w:rsid w:val="00A644F5"/>
    <w:rsid w:val="00A70B76"/>
    <w:rsid w:val="00A7159F"/>
    <w:rsid w:val="00A770C7"/>
    <w:rsid w:val="00A81A25"/>
    <w:rsid w:val="00A82B67"/>
    <w:rsid w:val="00A86107"/>
    <w:rsid w:val="00A87635"/>
    <w:rsid w:val="00A90E29"/>
    <w:rsid w:val="00A91DFB"/>
    <w:rsid w:val="00A92281"/>
    <w:rsid w:val="00A94153"/>
    <w:rsid w:val="00A96909"/>
    <w:rsid w:val="00AA09E6"/>
    <w:rsid w:val="00AA520B"/>
    <w:rsid w:val="00AA65D2"/>
    <w:rsid w:val="00AA71D9"/>
    <w:rsid w:val="00AB3195"/>
    <w:rsid w:val="00AB48A6"/>
    <w:rsid w:val="00AB541C"/>
    <w:rsid w:val="00AB5D7B"/>
    <w:rsid w:val="00AB7943"/>
    <w:rsid w:val="00AC2BF5"/>
    <w:rsid w:val="00AC3578"/>
    <w:rsid w:val="00AC5EDD"/>
    <w:rsid w:val="00AC729D"/>
    <w:rsid w:val="00AD01FD"/>
    <w:rsid w:val="00AD12D1"/>
    <w:rsid w:val="00AD17AB"/>
    <w:rsid w:val="00AD2636"/>
    <w:rsid w:val="00AD56A6"/>
    <w:rsid w:val="00AD7C4E"/>
    <w:rsid w:val="00AE2ECC"/>
    <w:rsid w:val="00AE4471"/>
    <w:rsid w:val="00AF1016"/>
    <w:rsid w:val="00AF16CA"/>
    <w:rsid w:val="00AF39E9"/>
    <w:rsid w:val="00AF4672"/>
    <w:rsid w:val="00AF4B53"/>
    <w:rsid w:val="00AF4FC7"/>
    <w:rsid w:val="00AF6F1A"/>
    <w:rsid w:val="00B04AC2"/>
    <w:rsid w:val="00B04FC7"/>
    <w:rsid w:val="00B168E1"/>
    <w:rsid w:val="00B17F18"/>
    <w:rsid w:val="00B206AC"/>
    <w:rsid w:val="00B20D85"/>
    <w:rsid w:val="00B34A05"/>
    <w:rsid w:val="00B35A7C"/>
    <w:rsid w:val="00B3635F"/>
    <w:rsid w:val="00B41A33"/>
    <w:rsid w:val="00B45971"/>
    <w:rsid w:val="00B47D2C"/>
    <w:rsid w:val="00B702BD"/>
    <w:rsid w:val="00B72444"/>
    <w:rsid w:val="00B82779"/>
    <w:rsid w:val="00B82D8C"/>
    <w:rsid w:val="00B836F9"/>
    <w:rsid w:val="00B843D6"/>
    <w:rsid w:val="00B87B6B"/>
    <w:rsid w:val="00B90477"/>
    <w:rsid w:val="00B912E6"/>
    <w:rsid w:val="00B94EEA"/>
    <w:rsid w:val="00B958EA"/>
    <w:rsid w:val="00BA203F"/>
    <w:rsid w:val="00BA409A"/>
    <w:rsid w:val="00BA70F0"/>
    <w:rsid w:val="00BB1212"/>
    <w:rsid w:val="00BB1FDC"/>
    <w:rsid w:val="00BB34A1"/>
    <w:rsid w:val="00BB4B0B"/>
    <w:rsid w:val="00BB7A11"/>
    <w:rsid w:val="00BB7F71"/>
    <w:rsid w:val="00BC4C19"/>
    <w:rsid w:val="00BC50F4"/>
    <w:rsid w:val="00BC5953"/>
    <w:rsid w:val="00BD1B2D"/>
    <w:rsid w:val="00BD6313"/>
    <w:rsid w:val="00BE6267"/>
    <w:rsid w:val="00BF1840"/>
    <w:rsid w:val="00BF344B"/>
    <w:rsid w:val="00BF79E0"/>
    <w:rsid w:val="00C003C3"/>
    <w:rsid w:val="00C04FB0"/>
    <w:rsid w:val="00C06102"/>
    <w:rsid w:val="00C11690"/>
    <w:rsid w:val="00C13A65"/>
    <w:rsid w:val="00C228AE"/>
    <w:rsid w:val="00C2788F"/>
    <w:rsid w:val="00C3552F"/>
    <w:rsid w:val="00C372CB"/>
    <w:rsid w:val="00C415C9"/>
    <w:rsid w:val="00C42D9E"/>
    <w:rsid w:val="00C4385E"/>
    <w:rsid w:val="00C51D6C"/>
    <w:rsid w:val="00C53653"/>
    <w:rsid w:val="00C64B5B"/>
    <w:rsid w:val="00C67DA9"/>
    <w:rsid w:val="00C7644D"/>
    <w:rsid w:val="00C77F90"/>
    <w:rsid w:val="00C80D03"/>
    <w:rsid w:val="00C85328"/>
    <w:rsid w:val="00C85560"/>
    <w:rsid w:val="00C858B0"/>
    <w:rsid w:val="00C869D8"/>
    <w:rsid w:val="00C87DFF"/>
    <w:rsid w:val="00C91EE2"/>
    <w:rsid w:val="00C926AB"/>
    <w:rsid w:val="00C96293"/>
    <w:rsid w:val="00C96390"/>
    <w:rsid w:val="00C96862"/>
    <w:rsid w:val="00CA0524"/>
    <w:rsid w:val="00CA0FE8"/>
    <w:rsid w:val="00CA10E1"/>
    <w:rsid w:val="00CA373F"/>
    <w:rsid w:val="00CB26AD"/>
    <w:rsid w:val="00CC0652"/>
    <w:rsid w:val="00CC1CAE"/>
    <w:rsid w:val="00CD7CB6"/>
    <w:rsid w:val="00CE0C39"/>
    <w:rsid w:val="00CE216E"/>
    <w:rsid w:val="00CE56A6"/>
    <w:rsid w:val="00CE7975"/>
    <w:rsid w:val="00CF1C19"/>
    <w:rsid w:val="00CF5132"/>
    <w:rsid w:val="00CF73F4"/>
    <w:rsid w:val="00D02F57"/>
    <w:rsid w:val="00D03D3B"/>
    <w:rsid w:val="00D055CE"/>
    <w:rsid w:val="00D071F7"/>
    <w:rsid w:val="00D07B47"/>
    <w:rsid w:val="00D13CA9"/>
    <w:rsid w:val="00D20FBF"/>
    <w:rsid w:val="00D273A2"/>
    <w:rsid w:val="00D31D8B"/>
    <w:rsid w:val="00D3285C"/>
    <w:rsid w:val="00D64DB4"/>
    <w:rsid w:val="00D709E8"/>
    <w:rsid w:val="00D70D9B"/>
    <w:rsid w:val="00D802DF"/>
    <w:rsid w:val="00D806EA"/>
    <w:rsid w:val="00D82BEB"/>
    <w:rsid w:val="00D93224"/>
    <w:rsid w:val="00D94A26"/>
    <w:rsid w:val="00D96A91"/>
    <w:rsid w:val="00DA3877"/>
    <w:rsid w:val="00DA7CD9"/>
    <w:rsid w:val="00DB6DA9"/>
    <w:rsid w:val="00DB7880"/>
    <w:rsid w:val="00DC0C2D"/>
    <w:rsid w:val="00DC15FF"/>
    <w:rsid w:val="00DC46FC"/>
    <w:rsid w:val="00DC76AA"/>
    <w:rsid w:val="00DC7FA7"/>
    <w:rsid w:val="00DD2B73"/>
    <w:rsid w:val="00DE3846"/>
    <w:rsid w:val="00DE40D5"/>
    <w:rsid w:val="00DE52F6"/>
    <w:rsid w:val="00DF1E14"/>
    <w:rsid w:val="00DF3FA8"/>
    <w:rsid w:val="00DF5023"/>
    <w:rsid w:val="00DF7A54"/>
    <w:rsid w:val="00E01558"/>
    <w:rsid w:val="00E0381C"/>
    <w:rsid w:val="00E05134"/>
    <w:rsid w:val="00E1016C"/>
    <w:rsid w:val="00E1032C"/>
    <w:rsid w:val="00E111B0"/>
    <w:rsid w:val="00E1259C"/>
    <w:rsid w:val="00E154AD"/>
    <w:rsid w:val="00E20A48"/>
    <w:rsid w:val="00E2357B"/>
    <w:rsid w:val="00E26936"/>
    <w:rsid w:val="00E30124"/>
    <w:rsid w:val="00E3067A"/>
    <w:rsid w:val="00E32A82"/>
    <w:rsid w:val="00E36DA5"/>
    <w:rsid w:val="00E46F22"/>
    <w:rsid w:val="00E47CCC"/>
    <w:rsid w:val="00E505F4"/>
    <w:rsid w:val="00E507DE"/>
    <w:rsid w:val="00E5362C"/>
    <w:rsid w:val="00E60A81"/>
    <w:rsid w:val="00E61F75"/>
    <w:rsid w:val="00E64D3B"/>
    <w:rsid w:val="00E70285"/>
    <w:rsid w:val="00E70D4E"/>
    <w:rsid w:val="00E734BB"/>
    <w:rsid w:val="00E75989"/>
    <w:rsid w:val="00E77E84"/>
    <w:rsid w:val="00E80748"/>
    <w:rsid w:val="00E84AAA"/>
    <w:rsid w:val="00E90C1E"/>
    <w:rsid w:val="00E91979"/>
    <w:rsid w:val="00E92380"/>
    <w:rsid w:val="00E961B5"/>
    <w:rsid w:val="00E96756"/>
    <w:rsid w:val="00EA069F"/>
    <w:rsid w:val="00EA3E81"/>
    <w:rsid w:val="00EA6F6E"/>
    <w:rsid w:val="00EB111F"/>
    <w:rsid w:val="00EB119A"/>
    <w:rsid w:val="00EB6755"/>
    <w:rsid w:val="00EB67EC"/>
    <w:rsid w:val="00EC1DBF"/>
    <w:rsid w:val="00ED563F"/>
    <w:rsid w:val="00EE0DEE"/>
    <w:rsid w:val="00EE2C12"/>
    <w:rsid w:val="00EE43FE"/>
    <w:rsid w:val="00EF316B"/>
    <w:rsid w:val="00EF707C"/>
    <w:rsid w:val="00F01E6B"/>
    <w:rsid w:val="00F03E73"/>
    <w:rsid w:val="00F11703"/>
    <w:rsid w:val="00F151FB"/>
    <w:rsid w:val="00F23742"/>
    <w:rsid w:val="00F2436D"/>
    <w:rsid w:val="00F2529B"/>
    <w:rsid w:val="00F316CC"/>
    <w:rsid w:val="00F32586"/>
    <w:rsid w:val="00F32E09"/>
    <w:rsid w:val="00F3738B"/>
    <w:rsid w:val="00F43C74"/>
    <w:rsid w:val="00F45284"/>
    <w:rsid w:val="00F50FA3"/>
    <w:rsid w:val="00F55D37"/>
    <w:rsid w:val="00F57DD7"/>
    <w:rsid w:val="00F633A9"/>
    <w:rsid w:val="00F655C1"/>
    <w:rsid w:val="00F659D5"/>
    <w:rsid w:val="00F6606A"/>
    <w:rsid w:val="00F729F6"/>
    <w:rsid w:val="00F73629"/>
    <w:rsid w:val="00F73EFB"/>
    <w:rsid w:val="00F74BB4"/>
    <w:rsid w:val="00F74EA3"/>
    <w:rsid w:val="00F80052"/>
    <w:rsid w:val="00F80E34"/>
    <w:rsid w:val="00F81671"/>
    <w:rsid w:val="00F837D6"/>
    <w:rsid w:val="00F83C3C"/>
    <w:rsid w:val="00F869A5"/>
    <w:rsid w:val="00F90F82"/>
    <w:rsid w:val="00F94B82"/>
    <w:rsid w:val="00F9670D"/>
    <w:rsid w:val="00F96CDF"/>
    <w:rsid w:val="00F96F06"/>
    <w:rsid w:val="00FA2BD8"/>
    <w:rsid w:val="00FB20A2"/>
    <w:rsid w:val="00FB4827"/>
    <w:rsid w:val="00FB4985"/>
    <w:rsid w:val="00FC0C70"/>
    <w:rsid w:val="00FC639F"/>
    <w:rsid w:val="00FD6C04"/>
    <w:rsid w:val="00FE1786"/>
    <w:rsid w:val="00FE351A"/>
    <w:rsid w:val="00FE6931"/>
    <w:rsid w:val="00FF25BC"/>
    <w:rsid w:val="00FF31D2"/>
    <w:rsid w:val="00FF4F1A"/>
    <w:rsid w:val="00FF6A22"/>
    <w:rsid w:val="00FF7675"/>
    <w:rsid w:val="2DBEB39A"/>
    <w:rsid w:val="2F3DF0F3"/>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7B806"/>
  <w15:chartTrackingRefBased/>
  <w15:docId w15:val="{39B92D74-23ED-4FF1-AD68-C78966AC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B0"/>
    <w:pPr>
      <w:spacing w:after="0" w:line="276" w:lineRule="auto"/>
    </w:pPr>
    <w:rPr>
      <w:rFonts w:ascii="Arial" w:eastAsia="Arial" w:hAnsi="Arial" w:cs="Arial"/>
      <w:kern w:val="0"/>
      <w:lang w:val="en" w:bidi="bn-BD"/>
      <w14:ligatures w14:val="none"/>
    </w:rPr>
  </w:style>
  <w:style w:type="paragraph" w:styleId="Heading1">
    <w:name w:val="heading 1"/>
    <w:basedOn w:val="Normal"/>
    <w:next w:val="Normal"/>
    <w:link w:val="Heading1Char"/>
    <w:uiPriority w:val="9"/>
    <w:qFormat/>
    <w:rsid w:val="005D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0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0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0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0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0B0"/>
    <w:rPr>
      <w:rFonts w:eastAsiaTheme="majorEastAsia" w:cstheme="majorBidi"/>
      <w:color w:val="272727" w:themeColor="text1" w:themeTint="D8"/>
    </w:rPr>
  </w:style>
  <w:style w:type="paragraph" w:styleId="Title">
    <w:name w:val="Title"/>
    <w:basedOn w:val="Normal"/>
    <w:next w:val="Normal"/>
    <w:link w:val="TitleChar"/>
    <w:uiPriority w:val="10"/>
    <w:qFormat/>
    <w:rsid w:val="005D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0B0"/>
    <w:pPr>
      <w:spacing w:before="160"/>
      <w:jc w:val="center"/>
    </w:pPr>
    <w:rPr>
      <w:i/>
      <w:iCs/>
      <w:color w:val="404040" w:themeColor="text1" w:themeTint="BF"/>
    </w:rPr>
  </w:style>
  <w:style w:type="character" w:customStyle="1" w:styleId="QuoteChar">
    <w:name w:val="Quote Char"/>
    <w:basedOn w:val="DefaultParagraphFont"/>
    <w:link w:val="Quote"/>
    <w:uiPriority w:val="29"/>
    <w:rsid w:val="005D20B0"/>
    <w:rPr>
      <w:i/>
      <w:iCs/>
      <w:color w:val="404040" w:themeColor="text1" w:themeTint="BF"/>
    </w:rPr>
  </w:style>
  <w:style w:type="paragraph" w:styleId="ListParagraph">
    <w:name w:val="List Paragraph"/>
    <w:basedOn w:val="Normal"/>
    <w:uiPriority w:val="34"/>
    <w:qFormat/>
    <w:rsid w:val="005D20B0"/>
    <w:pPr>
      <w:ind w:left="720"/>
      <w:contextualSpacing/>
    </w:pPr>
  </w:style>
  <w:style w:type="character" w:styleId="IntenseEmphasis">
    <w:name w:val="Intense Emphasis"/>
    <w:basedOn w:val="DefaultParagraphFont"/>
    <w:uiPriority w:val="21"/>
    <w:qFormat/>
    <w:rsid w:val="005D20B0"/>
    <w:rPr>
      <w:i/>
      <w:iCs/>
      <w:color w:val="0F4761" w:themeColor="accent1" w:themeShade="BF"/>
    </w:rPr>
  </w:style>
  <w:style w:type="paragraph" w:styleId="IntenseQuote">
    <w:name w:val="Intense Quote"/>
    <w:basedOn w:val="Normal"/>
    <w:next w:val="Normal"/>
    <w:link w:val="IntenseQuoteChar"/>
    <w:uiPriority w:val="30"/>
    <w:qFormat/>
    <w:rsid w:val="005D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0B0"/>
    <w:rPr>
      <w:i/>
      <w:iCs/>
      <w:color w:val="0F4761" w:themeColor="accent1" w:themeShade="BF"/>
    </w:rPr>
  </w:style>
  <w:style w:type="character" w:styleId="IntenseReference">
    <w:name w:val="Intense Reference"/>
    <w:basedOn w:val="DefaultParagraphFont"/>
    <w:uiPriority w:val="32"/>
    <w:qFormat/>
    <w:rsid w:val="005D20B0"/>
    <w:rPr>
      <w:b/>
      <w:bCs/>
      <w:smallCaps/>
      <w:color w:val="0F4761" w:themeColor="accent1" w:themeShade="BF"/>
      <w:spacing w:val="5"/>
    </w:rPr>
  </w:style>
  <w:style w:type="paragraph" w:styleId="CommentText">
    <w:name w:val="annotation text"/>
    <w:basedOn w:val="Normal"/>
    <w:link w:val="CommentTextChar"/>
    <w:uiPriority w:val="99"/>
    <w:unhideWhenUsed/>
    <w:rsid w:val="005D20B0"/>
    <w:pPr>
      <w:spacing w:line="240" w:lineRule="auto"/>
    </w:pPr>
    <w:rPr>
      <w:sz w:val="20"/>
      <w:szCs w:val="20"/>
    </w:rPr>
  </w:style>
  <w:style w:type="character" w:customStyle="1" w:styleId="CommentTextChar">
    <w:name w:val="Comment Text Char"/>
    <w:basedOn w:val="DefaultParagraphFont"/>
    <w:link w:val="CommentText"/>
    <w:uiPriority w:val="99"/>
    <w:rsid w:val="005D20B0"/>
    <w:rPr>
      <w:rFonts w:ascii="Arial" w:eastAsia="Arial" w:hAnsi="Arial" w:cs="Arial"/>
      <w:kern w:val="0"/>
      <w:sz w:val="20"/>
      <w:szCs w:val="20"/>
      <w:lang w:val="en" w:bidi="bn-BD"/>
      <w14:ligatures w14:val="none"/>
    </w:rPr>
  </w:style>
  <w:style w:type="character" w:styleId="CommentReference">
    <w:name w:val="annotation reference"/>
    <w:basedOn w:val="DefaultParagraphFont"/>
    <w:uiPriority w:val="99"/>
    <w:semiHidden/>
    <w:unhideWhenUsed/>
    <w:rsid w:val="005D20B0"/>
    <w:rPr>
      <w:sz w:val="16"/>
      <w:szCs w:val="16"/>
    </w:rPr>
  </w:style>
  <w:style w:type="table" w:styleId="TableGrid">
    <w:name w:val="Table Grid"/>
    <w:basedOn w:val="TableNormal"/>
    <w:uiPriority w:val="39"/>
    <w:rsid w:val="005D20B0"/>
    <w:pPr>
      <w:spacing w:after="0" w:line="240" w:lineRule="auto"/>
    </w:pPr>
    <w:rPr>
      <w:rFonts w:ascii="Arial" w:eastAsia="Arial" w:hAnsi="Arial" w:cs="Arial"/>
      <w:kern w:val="0"/>
      <w:lang w:val="en"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B0"/>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5D20B0"/>
    <w:rPr>
      <w:rFonts w:ascii="Arial" w:eastAsia="Arial" w:hAnsi="Arial" w:cs="Arial"/>
      <w:kern w:val="0"/>
      <w:szCs w:val="28"/>
      <w:lang w:val="en" w:bidi="bn-BD"/>
      <w14:ligatures w14:val="none"/>
    </w:rPr>
  </w:style>
  <w:style w:type="paragraph" w:styleId="Footer">
    <w:name w:val="footer"/>
    <w:basedOn w:val="Normal"/>
    <w:link w:val="FooterChar"/>
    <w:uiPriority w:val="99"/>
    <w:unhideWhenUsed/>
    <w:rsid w:val="005D20B0"/>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5D20B0"/>
    <w:rPr>
      <w:rFonts w:ascii="Arial" w:eastAsia="Arial" w:hAnsi="Arial" w:cs="Arial"/>
      <w:kern w:val="0"/>
      <w:szCs w:val="28"/>
      <w:lang w:val="en" w:bidi="bn-BD"/>
      <w14:ligatures w14:val="none"/>
    </w:rPr>
  </w:style>
  <w:style w:type="character" w:styleId="LineNumber">
    <w:name w:val="line number"/>
    <w:basedOn w:val="DefaultParagraphFont"/>
    <w:uiPriority w:val="99"/>
    <w:semiHidden/>
    <w:unhideWhenUsed/>
    <w:rsid w:val="00250DAA"/>
  </w:style>
  <w:style w:type="paragraph" w:styleId="CommentSubject">
    <w:name w:val="annotation subject"/>
    <w:basedOn w:val="CommentText"/>
    <w:next w:val="CommentText"/>
    <w:link w:val="CommentSubjectChar"/>
    <w:uiPriority w:val="99"/>
    <w:semiHidden/>
    <w:unhideWhenUsed/>
    <w:rsid w:val="00A47536"/>
    <w:rPr>
      <w:b/>
      <w:bCs/>
      <w:szCs w:val="25"/>
    </w:rPr>
  </w:style>
  <w:style w:type="character" w:customStyle="1" w:styleId="CommentSubjectChar">
    <w:name w:val="Comment Subject Char"/>
    <w:basedOn w:val="CommentTextChar"/>
    <w:link w:val="CommentSubject"/>
    <w:uiPriority w:val="99"/>
    <w:semiHidden/>
    <w:rsid w:val="00A47536"/>
    <w:rPr>
      <w:rFonts w:ascii="Arial" w:eastAsia="Arial" w:hAnsi="Arial" w:cs="Arial"/>
      <w:b/>
      <w:bCs/>
      <w:kern w:val="0"/>
      <w:sz w:val="20"/>
      <w:szCs w:val="25"/>
      <w:lang w:val="en" w:bidi="bn-BD"/>
      <w14:ligatures w14:val="none"/>
    </w:rPr>
  </w:style>
  <w:style w:type="character" w:styleId="Hyperlink">
    <w:name w:val="Hyperlink"/>
    <w:basedOn w:val="DefaultParagraphFont"/>
    <w:uiPriority w:val="99"/>
    <w:unhideWhenUsed/>
    <w:rsid w:val="00762BF6"/>
    <w:rPr>
      <w:color w:val="467886" w:themeColor="hyperlink"/>
      <w:u w:val="single"/>
    </w:rPr>
  </w:style>
  <w:style w:type="paragraph" w:styleId="Revision">
    <w:name w:val="Revision"/>
    <w:hidden/>
    <w:uiPriority w:val="99"/>
    <w:semiHidden/>
    <w:rsid w:val="00A42510"/>
    <w:pPr>
      <w:spacing w:after="0" w:line="240" w:lineRule="auto"/>
    </w:pPr>
    <w:rPr>
      <w:rFonts w:ascii="Arial" w:eastAsia="Arial" w:hAnsi="Arial" w:cs="Arial"/>
      <w:kern w:val="0"/>
      <w:szCs w:val="28"/>
      <w:lang w:val="en" w:bidi="bn-BD"/>
      <w14:ligatures w14:val="none"/>
    </w:rPr>
  </w:style>
  <w:style w:type="paragraph" w:styleId="BalloonText">
    <w:name w:val="Balloon Text"/>
    <w:basedOn w:val="Normal"/>
    <w:link w:val="BalloonTextChar"/>
    <w:uiPriority w:val="99"/>
    <w:semiHidden/>
    <w:unhideWhenUsed/>
    <w:rsid w:val="00296C65"/>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96C65"/>
    <w:rPr>
      <w:rFonts w:ascii="Segoe UI" w:eastAsia="Arial" w:hAnsi="Segoe UI" w:cs="Segoe UI"/>
      <w:kern w:val="0"/>
      <w:sz w:val="18"/>
      <w:lang w:val="en" w:bidi="bn-BD"/>
      <w14:ligatures w14:val="none"/>
    </w:rPr>
  </w:style>
  <w:style w:type="character" w:styleId="PlaceholderText">
    <w:name w:val="Placeholder Text"/>
    <w:basedOn w:val="DefaultParagraphFont"/>
    <w:uiPriority w:val="99"/>
    <w:semiHidden/>
    <w:rsid w:val="003C318B"/>
    <w:rPr>
      <w:color w:val="666666"/>
    </w:rPr>
  </w:style>
  <w:style w:type="character" w:customStyle="1" w:styleId="UnresolvedMention1">
    <w:name w:val="Unresolved Mention1"/>
    <w:basedOn w:val="DefaultParagraphFont"/>
    <w:uiPriority w:val="99"/>
    <w:semiHidden/>
    <w:unhideWhenUsed/>
    <w:rsid w:val="001E4047"/>
    <w:rPr>
      <w:color w:val="605E5C"/>
      <w:shd w:val="clear" w:color="auto" w:fill="E1DFDD"/>
    </w:rPr>
  </w:style>
  <w:style w:type="character" w:styleId="FollowedHyperlink">
    <w:name w:val="FollowedHyperlink"/>
    <w:basedOn w:val="DefaultParagraphFont"/>
    <w:uiPriority w:val="99"/>
    <w:semiHidden/>
    <w:unhideWhenUsed/>
    <w:rsid w:val="001E4047"/>
    <w:rPr>
      <w:color w:val="96607D" w:themeColor="followedHyperlink"/>
      <w:u w:val="single"/>
    </w:rPr>
  </w:style>
  <w:style w:type="paragraph" w:customStyle="1" w:styleId="TableTitle">
    <w:name w:val="TableTitle"/>
    <w:basedOn w:val="Normal"/>
    <w:rsid w:val="00C11690"/>
    <w:pPr>
      <w:spacing w:line="300" w:lineRule="exact"/>
    </w:pPr>
    <w:rPr>
      <w:rFonts w:ascii="Times New Roman" w:eastAsia="Times New Roman" w:hAnsi="Times New Roman" w:cs="Times New Roman"/>
      <w:sz w:val="24"/>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128">
      <w:bodyDiv w:val="1"/>
      <w:marLeft w:val="0"/>
      <w:marRight w:val="0"/>
      <w:marTop w:val="0"/>
      <w:marBottom w:val="0"/>
      <w:divBdr>
        <w:top w:val="none" w:sz="0" w:space="0" w:color="auto"/>
        <w:left w:val="none" w:sz="0" w:space="0" w:color="auto"/>
        <w:bottom w:val="none" w:sz="0" w:space="0" w:color="auto"/>
        <w:right w:val="none" w:sz="0" w:space="0" w:color="auto"/>
      </w:divBdr>
    </w:div>
    <w:div w:id="3173432">
      <w:bodyDiv w:val="1"/>
      <w:marLeft w:val="0"/>
      <w:marRight w:val="0"/>
      <w:marTop w:val="0"/>
      <w:marBottom w:val="0"/>
      <w:divBdr>
        <w:top w:val="none" w:sz="0" w:space="0" w:color="auto"/>
        <w:left w:val="none" w:sz="0" w:space="0" w:color="auto"/>
        <w:bottom w:val="none" w:sz="0" w:space="0" w:color="auto"/>
        <w:right w:val="none" w:sz="0" w:space="0" w:color="auto"/>
      </w:divBdr>
    </w:div>
    <w:div w:id="23944856">
      <w:bodyDiv w:val="1"/>
      <w:marLeft w:val="0"/>
      <w:marRight w:val="0"/>
      <w:marTop w:val="0"/>
      <w:marBottom w:val="0"/>
      <w:divBdr>
        <w:top w:val="none" w:sz="0" w:space="0" w:color="auto"/>
        <w:left w:val="none" w:sz="0" w:space="0" w:color="auto"/>
        <w:bottom w:val="none" w:sz="0" w:space="0" w:color="auto"/>
        <w:right w:val="none" w:sz="0" w:space="0" w:color="auto"/>
      </w:divBdr>
    </w:div>
    <w:div w:id="28724011">
      <w:bodyDiv w:val="1"/>
      <w:marLeft w:val="0"/>
      <w:marRight w:val="0"/>
      <w:marTop w:val="0"/>
      <w:marBottom w:val="0"/>
      <w:divBdr>
        <w:top w:val="none" w:sz="0" w:space="0" w:color="auto"/>
        <w:left w:val="none" w:sz="0" w:space="0" w:color="auto"/>
        <w:bottom w:val="none" w:sz="0" w:space="0" w:color="auto"/>
        <w:right w:val="none" w:sz="0" w:space="0" w:color="auto"/>
      </w:divBdr>
    </w:div>
    <w:div w:id="32191919">
      <w:bodyDiv w:val="1"/>
      <w:marLeft w:val="0"/>
      <w:marRight w:val="0"/>
      <w:marTop w:val="0"/>
      <w:marBottom w:val="0"/>
      <w:divBdr>
        <w:top w:val="none" w:sz="0" w:space="0" w:color="auto"/>
        <w:left w:val="none" w:sz="0" w:space="0" w:color="auto"/>
        <w:bottom w:val="none" w:sz="0" w:space="0" w:color="auto"/>
        <w:right w:val="none" w:sz="0" w:space="0" w:color="auto"/>
      </w:divBdr>
    </w:div>
    <w:div w:id="43990131">
      <w:bodyDiv w:val="1"/>
      <w:marLeft w:val="0"/>
      <w:marRight w:val="0"/>
      <w:marTop w:val="0"/>
      <w:marBottom w:val="0"/>
      <w:divBdr>
        <w:top w:val="none" w:sz="0" w:space="0" w:color="auto"/>
        <w:left w:val="none" w:sz="0" w:space="0" w:color="auto"/>
        <w:bottom w:val="none" w:sz="0" w:space="0" w:color="auto"/>
        <w:right w:val="none" w:sz="0" w:space="0" w:color="auto"/>
      </w:divBdr>
    </w:div>
    <w:div w:id="58595438">
      <w:bodyDiv w:val="1"/>
      <w:marLeft w:val="0"/>
      <w:marRight w:val="0"/>
      <w:marTop w:val="0"/>
      <w:marBottom w:val="0"/>
      <w:divBdr>
        <w:top w:val="none" w:sz="0" w:space="0" w:color="auto"/>
        <w:left w:val="none" w:sz="0" w:space="0" w:color="auto"/>
        <w:bottom w:val="none" w:sz="0" w:space="0" w:color="auto"/>
        <w:right w:val="none" w:sz="0" w:space="0" w:color="auto"/>
      </w:divBdr>
      <w:divsChild>
        <w:div w:id="1069772252">
          <w:marLeft w:val="640"/>
          <w:marRight w:val="0"/>
          <w:marTop w:val="0"/>
          <w:marBottom w:val="0"/>
          <w:divBdr>
            <w:top w:val="none" w:sz="0" w:space="0" w:color="auto"/>
            <w:left w:val="none" w:sz="0" w:space="0" w:color="auto"/>
            <w:bottom w:val="none" w:sz="0" w:space="0" w:color="auto"/>
            <w:right w:val="none" w:sz="0" w:space="0" w:color="auto"/>
          </w:divBdr>
        </w:div>
        <w:div w:id="1786727300">
          <w:marLeft w:val="640"/>
          <w:marRight w:val="0"/>
          <w:marTop w:val="0"/>
          <w:marBottom w:val="0"/>
          <w:divBdr>
            <w:top w:val="none" w:sz="0" w:space="0" w:color="auto"/>
            <w:left w:val="none" w:sz="0" w:space="0" w:color="auto"/>
            <w:bottom w:val="none" w:sz="0" w:space="0" w:color="auto"/>
            <w:right w:val="none" w:sz="0" w:space="0" w:color="auto"/>
          </w:divBdr>
        </w:div>
        <w:div w:id="1233393187">
          <w:marLeft w:val="640"/>
          <w:marRight w:val="0"/>
          <w:marTop w:val="0"/>
          <w:marBottom w:val="0"/>
          <w:divBdr>
            <w:top w:val="none" w:sz="0" w:space="0" w:color="auto"/>
            <w:left w:val="none" w:sz="0" w:space="0" w:color="auto"/>
            <w:bottom w:val="none" w:sz="0" w:space="0" w:color="auto"/>
            <w:right w:val="none" w:sz="0" w:space="0" w:color="auto"/>
          </w:divBdr>
        </w:div>
        <w:div w:id="1069232367">
          <w:marLeft w:val="640"/>
          <w:marRight w:val="0"/>
          <w:marTop w:val="0"/>
          <w:marBottom w:val="0"/>
          <w:divBdr>
            <w:top w:val="none" w:sz="0" w:space="0" w:color="auto"/>
            <w:left w:val="none" w:sz="0" w:space="0" w:color="auto"/>
            <w:bottom w:val="none" w:sz="0" w:space="0" w:color="auto"/>
            <w:right w:val="none" w:sz="0" w:space="0" w:color="auto"/>
          </w:divBdr>
        </w:div>
        <w:div w:id="1499465004">
          <w:marLeft w:val="640"/>
          <w:marRight w:val="0"/>
          <w:marTop w:val="0"/>
          <w:marBottom w:val="0"/>
          <w:divBdr>
            <w:top w:val="none" w:sz="0" w:space="0" w:color="auto"/>
            <w:left w:val="none" w:sz="0" w:space="0" w:color="auto"/>
            <w:bottom w:val="none" w:sz="0" w:space="0" w:color="auto"/>
            <w:right w:val="none" w:sz="0" w:space="0" w:color="auto"/>
          </w:divBdr>
        </w:div>
        <w:div w:id="220871635">
          <w:marLeft w:val="640"/>
          <w:marRight w:val="0"/>
          <w:marTop w:val="0"/>
          <w:marBottom w:val="0"/>
          <w:divBdr>
            <w:top w:val="none" w:sz="0" w:space="0" w:color="auto"/>
            <w:left w:val="none" w:sz="0" w:space="0" w:color="auto"/>
            <w:bottom w:val="none" w:sz="0" w:space="0" w:color="auto"/>
            <w:right w:val="none" w:sz="0" w:space="0" w:color="auto"/>
          </w:divBdr>
        </w:div>
        <w:div w:id="1469515265">
          <w:marLeft w:val="640"/>
          <w:marRight w:val="0"/>
          <w:marTop w:val="0"/>
          <w:marBottom w:val="0"/>
          <w:divBdr>
            <w:top w:val="none" w:sz="0" w:space="0" w:color="auto"/>
            <w:left w:val="none" w:sz="0" w:space="0" w:color="auto"/>
            <w:bottom w:val="none" w:sz="0" w:space="0" w:color="auto"/>
            <w:right w:val="none" w:sz="0" w:space="0" w:color="auto"/>
          </w:divBdr>
        </w:div>
        <w:div w:id="1977492989">
          <w:marLeft w:val="640"/>
          <w:marRight w:val="0"/>
          <w:marTop w:val="0"/>
          <w:marBottom w:val="0"/>
          <w:divBdr>
            <w:top w:val="none" w:sz="0" w:space="0" w:color="auto"/>
            <w:left w:val="none" w:sz="0" w:space="0" w:color="auto"/>
            <w:bottom w:val="none" w:sz="0" w:space="0" w:color="auto"/>
            <w:right w:val="none" w:sz="0" w:space="0" w:color="auto"/>
          </w:divBdr>
        </w:div>
        <w:div w:id="882450193">
          <w:marLeft w:val="640"/>
          <w:marRight w:val="0"/>
          <w:marTop w:val="0"/>
          <w:marBottom w:val="0"/>
          <w:divBdr>
            <w:top w:val="none" w:sz="0" w:space="0" w:color="auto"/>
            <w:left w:val="none" w:sz="0" w:space="0" w:color="auto"/>
            <w:bottom w:val="none" w:sz="0" w:space="0" w:color="auto"/>
            <w:right w:val="none" w:sz="0" w:space="0" w:color="auto"/>
          </w:divBdr>
        </w:div>
        <w:div w:id="1377386626">
          <w:marLeft w:val="640"/>
          <w:marRight w:val="0"/>
          <w:marTop w:val="0"/>
          <w:marBottom w:val="0"/>
          <w:divBdr>
            <w:top w:val="none" w:sz="0" w:space="0" w:color="auto"/>
            <w:left w:val="none" w:sz="0" w:space="0" w:color="auto"/>
            <w:bottom w:val="none" w:sz="0" w:space="0" w:color="auto"/>
            <w:right w:val="none" w:sz="0" w:space="0" w:color="auto"/>
          </w:divBdr>
        </w:div>
        <w:div w:id="1602444463">
          <w:marLeft w:val="640"/>
          <w:marRight w:val="0"/>
          <w:marTop w:val="0"/>
          <w:marBottom w:val="0"/>
          <w:divBdr>
            <w:top w:val="none" w:sz="0" w:space="0" w:color="auto"/>
            <w:left w:val="none" w:sz="0" w:space="0" w:color="auto"/>
            <w:bottom w:val="none" w:sz="0" w:space="0" w:color="auto"/>
            <w:right w:val="none" w:sz="0" w:space="0" w:color="auto"/>
          </w:divBdr>
        </w:div>
        <w:div w:id="1007827981">
          <w:marLeft w:val="640"/>
          <w:marRight w:val="0"/>
          <w:marTop w:val="0"/>
          <w:marBottom w:val="0"/>
          <w:divBdr>
            <w:top w:val="none" w:sz="0" w:space="0" w:color="auto"/>
            <w:left w:val="none" w:sz="0" w:space="0" w:color="auto"/>
            <w:bottom w:val="none" w:sz="0" w:space="0" w:color="auto"/>
            <w:right w:val="none" w:sz="0" w:space="0" w:color="auto"/>
          </w:divBdr>
        </w:div>
        <w:div w:id="1738477561">
          <w:marLeft w:val="640"/>
          <w:marRight w:val="0"/>
          <w:marTop w:val="0"/>
          <w:marBottom w:val="0"/>
          <w:divBdr>
            <w:top w:val="none" w:sz="0" w:space="0" w:color="auto"/>
            <w:left w:val="none" w:sz="0" w:space="0" w:color="auto"/>
            <w:bottom w:val="none" w:sz="0" w:space="0" w:color="auto"/>
            <w:right w:val="none" w:sz="0" w:space="0" w:color="auto"/>
          </w:divBdr>
        </w:div>
        <w:div w:id="1637175839">
          <w:marLeft w:val="640"/>
          <w:marRight w:val="0"/>
          <w:marTop w:val="0"/>
          <w:marBottom w:val="0"/>
          <w:divBdr>
            <w:top w:val="none" w:sz="0" w:space="0" w:color="auto"/>
            <w:left w:val="none" w:sz="0" w:space="0" w:color="auto"/>
            <w:bottom w:val="none" w:sz="0" w:space="0" w:color="auto"/>
            <w:right w:val="none" w:sz="0" w:space="0" w:color="auto"/>
          </w:divBdr>
        </w:div>
        <w:div w:id="899483478">
          <w:marLeft w:val="640"/>
          <w:marRight w:val="0"/>
          <w:marTop w:val="0"/>
          <w:marBottom w:val="0"/>
          <w:divBdr>
            <w:top w:val="none" w:sz="0" w:space="0" w:color="auto"/>
            <w:left w:val="none" w:sz="0" w:space="0" w:color="auto"/>
            <w:bottom w:val="none" w:sz="0" w:space="0" w:color="auto"/>
            <w:right w:val="none" w:sz="0" w:space="0" w:color="auto"/>
          </w:divBdr>
        </w:div>
        <w:div w:id="1893345886">
          <w:marLeft w:val="640"/>
          <w:marRight w:val="0"/>
          <w:marTop w:val="0"/>
          <w:marBottom w:val="0"/>
          <w:divBdr>
            <w:top w:val="none" w:sz="0" w:space="0" w:color="auto"/>
            <w:left w:val="none" w:sz="0" w:space="0" w:color="auto"/>
            <w:bottom w:val="none" w:sz="0" w:space="0" w:color="auto"/>
            <w:right w:val="none" w:sz="0" w:space="0" w:color="auto"/>
          </w:divBdr>
        </w:div>
        <w:div w:id="414210023">
          <w:marLeft w:val="640"/>
          <w:marRight w:val="0"/>
          <w:marTop w:val="0"/>
          <w:marBottom w:val="0"/>
          <w:divBdr>
            <w:top w:val="none" w:sz="0" w:space="0" w:color="auto"/>
            <w:left w:val="none" w:sz="0" w:space="0" w:color="auto"/>
            <w:bottom w:val="none" w:sz="0" w:space="0" w:color="auto"/>
            <w:right w:val="none" w:sz="0" w:space="0" w:color="auto"/>
          </w:divBdr>
        </w:div>
        <w:div w:id="78867707">
          <w:marLeft w:val="640"/>
          <w:marRight w:val="0"/>
          <w:marTop w:val="0"/>
          <w:marBottom w:val="0"/>
          <w:divBdr>
            <w:top w:val="none" w:sz="0" w:space="0" w:color="auto"/>
            <w:left w:val="none" w:sz="0" w:space="0" w:color="auto"/>
            <w:bottom w:val="none" w:sz="0" w:space="0" w:color="auto"/>
            <w:right w:val="none" w:sz="0" w:space="0" w:color="auto"/>
          </w:divBdr>
        </w:div>
        <w:div w:id="1916477033">
          <w:marLeft w:val="640"/>
          <w:marRight w:val="0"/>
          <w:marTop w:val="0"/>
          <w:marBottom w:val="0"/>
          <w:divBdr>
            <w:top w:val="none" w:sz="0" w:space="0" w:color="auto"/>
            <w:left w:val="none" w:sz="0" w:space="0" w:color="auto"/>
            <w:bottom w:val="none" w:sz="0" w:space="0" w:color="auto"/>
            <w:right w:val="none" w:sz="0" w:space="0" w:color="auto"/>
          </w:divBdr>
        </w:div>
        <w:div w:id="469716019">
          <w:marLeft w:val="640"/>
          <w:marRight w:val="0"/>
          <w:marTop w:val="0"/>
          <w:marBottom w:val="0"/>
          <w:divBdr>
            <w:top w:val="none" w:sz="0" w:space="0" w:color="auto"/>
            <w:left w:val="none" w:sz="0" w:space="0" w:color="auto"/>
            <w:bottom w:val="none" w:sz="0" w:space="0" w:color="auto"/>
            <w:right w:val="none" w:sz="0" w:space="0" w:color="auto"/>
          </w:divBdr>
        </w:div>
        <w:div w:id="870647602">
          <w:marLeft w:val="640"/>
          <w:marRight w:val="0"/>
          <w:marTop w:val="0"/>
          <w:marBottom w:val="0"/>
          <w:divBdr>
            <w:top w:val="none" w:sz="0" w:space="0" w:color="auto"/>
            <w:left w:val="none" w:sz="0" w:space="0" w:color="auto"/>
            <w:bottom w:val="none" w:sz="0" w:space="0" w:color="auto"/>
            <w:right w:val="none" w:sz="0" w:space="0" w:color="auto"/>
          </w:divBdr>
        </w:div>
        <w:div w:id="1358042126">
          <w:marLeft w:val="640"/>
          <w:marRight w:val="0"/>
          <w:marTop w:val="0"/>
          <w:marBottom w:val="0"/>
          <w:divBdr>
            <w:top w:val="none" w:sz="0" w:space="0" w:color="auto"/>
            <w:left w:val="none" w:sz="0" w:space="0" w:color="auto"/>
            <w:bottom w:val="none" w:sz="0" w:space="0" w:color="auto"/>
            <w:right w:val="none" w:sz="0" w:space="0" w:color="auto"/>
          </w:divBdr>
        </w:div>
        <w:div w:id="812795669">
          <w:marLeft w:val="640"/>
          <w:marRight w:val="0"/>
          <w:marTop w:val="0"/>
          <w:marBottom w:val="0"/>
          <w:divBdr>
            <w:top w:val="none" w:sz="0" w:space="0" w:color="auto"/>
            <w:left w:val="none" w:sz="0" w:space="0" w:color="auto"/>
            <w:bottom w:val="none" w:sz="0" w:space="0" w:color="auto"/>
            <w:right w:val="none" w:sz="0" w:space="0" w:color="auto"/>
          </w:divBdr>
        </w:div>
        <w:div w:id="1231573585">
          <w:marLeft w:val="640"/>
          <w:marRight w:val="0"/>
          <w:marTop w:val="0"/>
          <w:marBottom w:val="0"/>
          <w:divBdr>
            <w:top w:val="none" w:sz="0" w:space="0" w:color="auto"/>
            <w:left w:val="none" w:sz="0" w:space="0" w:color="auto"/>
            <w:bottom w:val="none" w:sz="0" w:space="0" w:color="auto"/>
            <w:right w:val="none" w:sz="0" w:space="0" w:color="auto"/>
          </w:divBdr>
        </w:div>
        <w:div w:id="1228800198">
          <w:marLeft w:val="640"/>
          <w:marRight w:val="0"/>
          <w:marTop w:val="0"/>
          <w:marBottom w:val="0"/>
          <w:divBdr>
            <w:top w:val="none" w:sz="0" w:space="0" w:color="auto"/>
            <w:left w:val="none" w:sz="0" w:space="0" w:color="auto"/>
            <w:bottom w:val="none" w:sz="0" w:space="0" w:color="auto"/>
            <w:right w:val="none" w:sz="0" w:space="0" w:color="auto"/>
          </w:divBdr>
        </w:div>
        <w:div w:id="258216499">
          <w:marLeft w:val="640"/>
          <w:marRight w:val="0"/>
          <w:marTop w:val="0"/>
          <w:marBottom w:val="0"/>
          <w:divBdr>
            <w:top w:val="none" w:sz="0" w:space="0" w:color="auto"/>
            <w:left w:val="none" w:sz="0" w:space="0" w:color="auto"/>
            <w:bottom w:val="none" w:sz="0" w:space="0" w:color="auto"/>
            <w:right w:val="none" w:sz="0" w:space="0" w:color="auto"/>
          </w:divBdr>
        </w:div>
        <w:div w:id="1782602132">
          <w:marLeft w:val="640"/>
          <w:marRight w:val="0"/>
          <w:marTop w:val="0"/>
          <w:marBottom w:val="0"/>
          <w:divBdr>
            <w:top w:val="none" w:sz="0" w:space="0" w:color="auto"/>
            <w:left w:val="none" w:sz="0" w:space="0" w:color="auto"/>
            <w:bottom w:val="none" w:sz="0" w:space="0" w:color="auto"/>
            <w:right w:val="none" w:sz="0" w:space="0" w:color="auto"/>
          </w:divBdr>
        </w:div>
        <w:div w:id="1669212695">
          <w:marLeft w:val="640"/>
          <w:marRight w:val="0"/>
          <w:marTop w:val="0"/>
          <w:marBottom w:val="0"/>
          <w:divBdr>
            <w:top w:val="none" w:sz="0" w:space="0" w:color="auto"/>
            <w:left w:val="none" w:sz="0" w:space="0" w:color="auto"/>
            <w:bottom w:val="none" w:sz="0" w:space="0" w:color="auto"/>
            <w:right w:val="none" w:sz="0" w:space="0" w:color="auto"/>
          </w:divBdr>
        </w:div>
        <w:div w:id="895287655">
          <w:marLeft w:val="640"/>
          <w:marRight w:val="0"/>
          <w:marTop w:val="0"/>
          <w:marBottom w:val="0"/>
          <w:divBdr>
            <w:top w:val="none" w:sz="0" w:space="0" w:color="auto"/>
            <w:left w:val="none" w:sz="0" w:space="0" w:color="auto"/>
            <w:bottom w:val="none" w:sz="0" w:space="0" w:color="auto"/>
            <w:right w:val="none" w:sz="0" w:space="0" w:color="auto"/>
          </w:divBdr>
        </w:div>
        <w:div w:id="627010831">
          <w:marLeft w:val="640"/>
          <w:marRight w:val="0"/>
          <w:marTop w:val="0"/>
          <w:marBottom w:val="0"/>
          <w:divBdr>
            <w:top w:val="none" w:sz="0" w:space="0" w:color="auto"/>
            <w:left w:val="none" w:sz="0" w:space="0" w:color="auto"/>
            <w:bottom w:val="none" w:sz="0" w:space="0" w:color="auto"/>
            <w:right w:val="none" w:sz="0" w:space="0" w:color="auto"/>
          </w:divBdr>
        </w:div>
        <w:div w:id="1335914297">
          <w:marLeft w:val="640"/>
          <w:marRight w:val="0"/>
          <w:marTop w:val="0"/>
          <w:marBottom w:val="0"/>
          <w:divBdr>
            <w:top w:val="none" w:sz="0" w:space="0" w:color="auto"/>
            <w:left w:val="none" w:sz="0" w:space="0" w:color="auto"/>
            <w:bottom w:val="none" w:sz="0" w:space="0" w:color="auto"/>
            <w:right w:val="none" w:sz="0" w:space="0" w:color="auto"/>
          </w:divBdr>
        </w:div>
        <w:div w:id="1755710140">
          <w:marLeft w:val="640"/>
          <w:marRight w:val="0"/>
          <w:marTop w:val="0"/>
          <w:marBottom w:val="0"/>
          <w:divBdr>
            <w:top w:val="none" w:sz="0" w:space="0" w:color="auto"/>
            <w:left w:val="none" w:sz="0" w:space="0" w:color="auto"/>
            <w:bottom w:val="none" w:sz="0" w:space="0" w:color="auto"/>
            <w:right w:val="none" w:sz="0" w:space="0" w:color="auto"/>
          </w:divBdr>
        </w:div>
        <w:div w:id="1498495857">
          <w:marLeft w:val="640"/>
          <w:marRight w:val="0"/>
          <w:marTop w:val="0"/>
          <w:marBottom w:val="0"/>
          <w:divBdr>
            <w:top w:val="none" w:sz="0" w:space="0" w:color="auto"/>
            <w:left w:val="none" w:sz="0" w:space="0" w:color="auto"/>
            <w:bottom w:val="none" w:sz="0" w:space="0" w:color="auto"/>
            <w:right w:val="none" w:sz="0" w:space="0" w:color="auto"/>
          </w:divBdr>
        </w:div>
        <w:div w:id="1073894467">
          <w:marLeft w:val="640"/>
          <w:marRight w:val="0"/>
          <w:marTop w:val="0"/>
          <w:marBottom w:val="0"/>
          <w:divBdr>
            <w:top w:val="none" w:sz="0" w:space="0" w:color="auto"/>
            <w:left w:val="none" w:sz="0" w:space="0" w:color="auto"/>
            <w:bottom w:val="none" w:sz="0" w:space="0" w:color="auto"/>
            <w:right w:val="none" w:sz="0" w:space="0" w:color="auto"/>
          </w:divBdr>
        </w:div>
        <w:div w:id="1762290229">
          <w:marLeft w:val="640"/>
          <w:marRight w:val="0"/>
          <w:marTop w:val="0"/>
          <w:marBottom w:val="0"/>
          <w:divBdr>
            <w:top w:val="none" w:sz="0" w:space="0" w:color="auto"/>
            <w:left w:val="none" w:sz="0" w:space="0" w:color="auto"/>
            <w:bottom w:val="none" w:sz="0" w:space="0" w:color="auto"/>
            <w:right w:val="none" w:sz="0" w:space="0" w:color="auto"/>
          </w:divBdr>
        </w:div>
        <w:div w:id="1902205428">
          <w:marLeft w:val="640"/>
          <w:marRight w:val="0"/>
          <w:marTop w:val="0"/>
          <w:marBottom w:val="0"/>
          <w:divBdr>
            <w:top w:val="none" w:sz="0" w:space="0" w:color="auto"/>
            <w:left w:val="none" w:sz="0" w:space="0" w:color="auto"/>
            <w:bottom w:val="none" w:sz="0" w:space="0" w:color="auto"/>
            <w:right w:val="none" w:sz="0" w:space="0" w:color="auto"/>
          </w:divBdr>
        </w:div>
        <w:div w:id="1356155589">
          <w:marLeft w:val="640"/>
          <w:marRight w:val="0"/>
          <w:marTop w:val="0"/>
          <w:marBottom w:val="0"/>
          <w:divBdr>
            <w:top w:val="none" w:sz="0" w:space="0" w:color="auto"/>
            <w:left w:val="none" w:sz="0" w:space="0" w:color="auto"/>
            <w:bottom w:val="none" w:sz="0" w:space="0" w:color="auto"/>
            <w:right w:val="none" w:sz="0" w:space="0" w:color="auto"/>
          </w:divBdr>
        </w:div>
        <w:div w:id="41246456">
          <w:marLeft w:val="640"/>
          <w:marRight w:val="0"/>
          <w:marTop w:val="0"/>
          <w:marBottom w:val="0"/>
          <w:divBdr>
            <w:top w:val="none" w:sz="0" w:space="0" w:color="auto"/>
            <w:left w:val="none" w:sz="0" w:space="0" w:color="auto"/>
            <w:bottom w:val="none" w:sz="0" w:space="0" w:color="auto"/>
            <w:right w:val="none" w:sz="0" w:space="0" w:color="auto"/>
          </w:divBdr>
        </w:div>
        <w:div w:id="1641300444">
          <w:marLeft w:val="640"/>
          <w:marRight w:val="0"/>
          <w:marTop w:val="0"/>
          <w:marBottom w:val="0"/>
          <w:divBdr>
            <w:top w:val="none" w:sz="0" w:space="0" w:color="auto"/>
            <w:left w:val="none" w:sz="0" w:space="0" w:color="auto"/>
            <w:bottom w:val="none" w:sz="0" w:space="0" w:color="auto"/>
            <w:right w:val="none" w:sz="0" w:space="0" w:color="auto"/>
          </w:divBdr>
        </w:div>
        <w:div w:id="865293514">
          <w:marLeft w:val="640"/>
          <w:marRight w:val="0"/>
          <w:marTop w:val="0"/>
          <w:marBottom w:val="0"/>
          <w:divBdr>
            <w:top w:val="none" w:sz="0" w:space="0" w:color="auto"/>
            <w:left w:val="none" w:sz="0" w:space="0" w:color="auto"/>
            <w:bottom w:val="none" w:sz="0" w:space="0" w:color="auto"/>
            <w:right w:val="none" w:sz="0" w:space="0" w:color="auto"/>
          </w:divBdr>
        </w:div>
        <w:div w:id="66652176">
          <w:marLeft w:val="640"/>
          <w:marRight w:val="0"/>
          <w:marTop w:val="0"/>
          <w:marBottom w:val="0"/>
          <w:divBdr>
            <w:top w:val="none" w:sz="0" w:space="0" w:color="auto"/>
            <w:left w:val="none" w:sz="0" w:space="0" w:color="auto"/>
            <w:bottom w:val="none" w:sz="0" w:space="0" w:color="auto"/>
            <w:right w:val="none" w:sz="0" w:space="0" w:color="auto"/>
          </w:divBdr>
        </w:div>
        <w:div w:id="145319873">
          <w:marLeft w:val="640"/>
          <w:marRight w:val="0"/>
          <w:marTop w:val="0"/>
          <w:marBottom w:val="0"/>
          <w:divBdr>
            <w:top w:val="none" w:sz="0" w:space="0" w:color="auto"/>
            <w:left w:val="none" w:sz="0" w:space="0" w:color="auto"/>
            <w:bottom w:val="none" w:sz="0" w:space="0" w:color="auto"/>
            <w:right w:val="none" w:sz="0" w:space="0" w:color="auto"/>
          </w:divBdr>
        </w:div>
        <w:div w:id="1672832352">
          <w:marLeft w:val="640"/>
          <w:marRight w:val="0"/>
          <w:marTop w:val="0"/>
          <w:marBottom w:val="0"/>
          <w:divBdr>
            <w:top w:val="none" w:sz="0" w:space="0" w:color="auto"/>
            <w:left w:val="none" w:sz="0" w:space="0" w:color="auto"/>
            <w:bottom w:val="none" w:sz="0" w:space="0" w:color="auto"/>
            <w:right w:val="none" w:sz="0" w:space="0" w:color="auto"/>
          </w:divBdr>
        </w:div>
        <w:div w:id="207567371">
          <w:marLeft w:val="640"/>
          <w:marRight w:val="0"/>
          <w:marTop w:val="0"/>
          <w:marBottom w:val="0"/>
          <w:divBdr>
            <w:top w:val="none" w:sz="0" w:space="0" w:color="auto"/>
            <w:left w:val="none" w:sz="0" w:space="0" w:color="auto"/>
            <w:bottom w:val="none" w:sz="0" w:space="0" w:color="auto"/>
            <w:right w:val="none" w:sz="0" w:space="0" w:color="auto"/>
          </w:divBdr>
        </w:div>
        <w:div w:id="523134850">
          <w:marLeft w:val="640"/>
          <w:marRight w:val="0"/>
          <w:marTop w:val="0"/>
          <w:marBottom w:val="0"/>
          <w:divBdr>
            <w:top w:val="none" w:sz="0" w:space="0" w:color="auto"/>
            <w:left w:val="none" w:sz="0" w:space="0" w:color="auto"/>
            <w:bottom w:val="none" w:sz="0" w:space="0" w:color="auto"/>
            <w:right w:val="none" w:sz="0" w:space="0" w:color="auto"/>
          </w:divBdr>
        </w:div>
        <w:div w:id="854927256">
          <w:marLeft w:val="640"/>
          <w:marRight w:val="0"/>
          <w:marTop w:val="0"/>
          <w:marBottom w:val="0"/>
          <w:divBdr>
            <w:top w:val="none" w:sz="0" w:space="0" w:color="auto"/>
            <w:left w:val="none" w:sz="0" w:space="0" w:color="auto"/>
            <w:bottom w:val="none" w:sz="0" w:space="0" w:color="auto"/>
            <w:right w:val="none" w:sz="0" w:space="0" w:color="auto"/>
          </w:divBdr>
        </w:div>
        <w:div w:id="1650791597">
          <w:marLeft w:val="640"/>
          <w:marRight w:val="0"/>
          <w:marTop w:val="0"/>
          <w:marBottom w:val="0"/>
          <w:divBdr>
            <w:top w:val="none" w:sz="0" w:space="0" w:color="auto"/>
            <w:left w:val="none" w:sz="0" w:space="0" w:color="auto"/>
            <w:bottom w:val="none" w:sz="0" w:space="0" w:color="auto"/>
            <w:right w:val="none" w:sz="0" w:space="0" w:color="auto"/>
          </w:divBdr>
        </w:div>
        <w:div w:id="1307314487">
          <w:marLeft w:val="640"/>
          <w:marRight w:val="0"/>
          <w:marTop w:val="0"/>
          <w:marBottom w:val="0"/>
          <w:divBdr>
            <w:top w:val="none" w:sz="0" w:space="0" w:color="auto"/>
            <w:left w:val="none" w:sz="0" w:space="0" w:color="auto"/>
            <w:bottom w:val="none" w:sz="0" w:space="0" w:color="auto"/>
            <w:right w:val="none" w:sz="0" w:space="0" w:color="auto"/>
          </w:divBdr>
        </w:div>
        <w:div w:id="1068847432">
          <w:marLeft w:val="640"/>
          <w:marRight w:val="0"/>
          <w:marTop w:val="0"/>
          <w:marBottom w:val="0"/>
          <w:divBdr>
            <w:top w:val="none" w:sz="0" w:space="0" w:color="auto"/>
            <w:left w:val="none" w:sz="0" w:space="0" w:color="auto"/>
            <w:bottom w:val="none" w:sz="0" w:space="0" w:color="auto"/>
            <w:right w:val="none" w:sz="0" w:space="0" w:color="auto"/>
          </w:divBdr>
        </w:div>
        <w:div w:id="1283995640">
          <w:marLeft w:val="640"/>
          <w:marRight w:val="0"/>
          <w:marTop w:val="0"/>
          <w:marBottom w:val="0"/>
          <w:divBdr>
            <w:top w:val="none" w:sz="0" w:space="0" w:color="auto"/>
            <w:left w:val="none" w:sz="0" w:space="0" w:color="auto"/>
            <w:bottom w:val="none" w:sz="0" w:space="0" w:color="auto"/>
            <w:right w:val="none" w:sz="0" w:space="0" w:color="auto"/>
          </w:divBdr>
        </w:div>
        <w:div w:id="1579555142">
          <w:marLeft w:val="640"/>
          <w:marRight w:val="0"/>
          <w:marTop w:val="0"/>
          <w:marBottom w:val="0"/>
          <w:divBdr>
            <w:top w:val="none" w:sz="0" w:space="0" w:color="auto"/>
            <w:left w:val="none" w:sz="0" w:space="0" w:color="auto"/>
            <w:bottom w:val="none" w:sz="0" w:space="0" w:color="auto"/>
            <w:right w:val="none" w:sz="0" w:space="0" w:color="auto"/>
          </w:divBdr>
        </w:div>
        <w:div w:id="141312254">
          <w:marLeft w:val="640"/>
          <w:marRight w:val="0"/>
          <w:marTop w:val="0"/>
          <w:marBottom w:val="0"/>
          <w:divBdr>
            <w:top w:val="none" w:sz="0" w:space="0" w:color="auto"/>
            <w:left w:val="none" w:sz="0" w:space="0" w:color="auto"/>
            <w:bottom w:val="none" w:sz="0" w:space="0" w:color="auto"/>
            <w:right w:val="none" w:sz="0" w:space="0" w:color="auto"/>
          </w:divBdr>
        </w:div>
        <w:div w:id="689918045">
          <w:marLeft w:val="640"/>
          <w:marRight w:val="0"/>
          <w:marTop w:val="0"/>
          <w:marBottom w:val="0"/>
          <w:divBdr>
            <w:top w:val="none" w:sz="0" w:space="0" w:color="auto"/>
            <w:left w:val="none" w:sz="0" w:space="0" w:color="auto"/>
            <w:bottom w:val="none" w:sz="0" w:space="0" w:color="auto"/>
            <w:right w:val="none" w:sz="0" w:space="0" w:color="auto"/>
          </w:divBdr>
        </w:div>
        <w:div w:id="1136486261">
          <w:marLeft w:val="640"/>
          <w:marRight w:val="0"/>
          <w:marTop w:val="0"/>
          <w:marBottom w:val="0"/>
          <w:divBdr>
            <w:top w:val="none" w:sz="0" w:space="0" w:color="auto"/>
            <w:left w:val="none" w:sz="0" w:space="0" w:color="auto"/>
            <w:bottom w:val="none" w:sz="0" w:space="0" w:color="auto"/>
            <w:right w:val="none" w:sz="0" w:space="0" w:color="auto"/>
          </w:divBdr>
        </w:div>
      </w:divsChild>
    </w:div>
    <w:div w:id="83771959">
      <w:bodyDiv w:val="1"/>
      <w:marLeft w:val="0"/>
      <w:marRight w:val="0"/>
      <w:marTop w:val="0"/>
      <w:marBottom w:val="0"/>
      <w:divBdr>
        <w:top w:val="none" w:sz="0" w:space="0" w:color="auto"/>
        <w:left w:val="none" w:sz="0" w:space="0" w:color="auto"/>
        <w:bottom w:val="none" w:sz="0" w:space="0" w:color="auto"/>
        <w:right w:val="none" w:sz="0" w:space="0" w:color="auto"/>
      </w:divBdr>
      <w:divsChild>
        <w:div w:id="1606841041">
          <w:marLeft w:val="640"/>
          <w:marRight w:val="0"/>
          <w:marTop w:val="0"/>
          <w:marBottom w:val="0"/>
          <w:divBdr>
            <w:top w:val="none" w:sz="0" w:space="0" w:color="auto"/>
            <w:left w:val="none" w:sz="0" w:space="0" w:color="auto"/>
            <w:bottom w:val="none" w:sz="0" w:space="0" w:color="auto"/>
            <w:right w:val="none" w:sz="0" w:space="0" w:color="auto"/>
          </w:divBdr>
        </w:div>
        <w:div w:id="2113235678">
          <w:marLeft w:val="640"/>
          <w:marRight w:val="0"/>
          <w:marTop w:val="0"/>
          <w:marBottom w:val="0"/>
          <w:divBdr>
            <w:top w:val="none" w:sz="0" w:space="0" w:color="auto"/>
            <w:left w:val="none" w:sz="0" w:space="0" w:color="auto"/>
            <w:bottom w:val="none" w:sz="0" w:space="0" w:color="auto"/>
            <w:right w:val="none" w:sz="0" w:space="0" w:color="auto"/>
          </w:divBdr>
        </w:div>
        <w:div w:id="742339434">
          <w:marLeft w:val="640"/>
          <w:marRight w:val="0"/>
          <w:marTop w:val="0"/>
          <w:marBottom w:val="0"/>
          <w:divBdr>
            <w:top w:val="none" w:sz="0" w:space="0" w:color="auto"/>
            <w:left w:val="none" w:sz="0" w:space="0" w:color="auto"/>
            <w:bottom w:val="none" w:sz="0" w:space="0" w:color="auto"/>
            <w:right w:val="none" w:sz="0" w:space="0" w:color="auto"/>
          </w:divBdr>
        </w:div>
        <w:div w:id="2128154524">
          <w:marLeft w:val="640"/>
          <w:marRight w:val="0"/>
          <w:marTop w:val="0"/>
          <w:marBottom w:val="0"/>
          <w:divBdr>
            <w:top w:val="none" w:sz="0" w:space="0" w:color="auto"/>
            <w:left w:val="none" w:sz="0" w:space="0" w:color="auto"/>
            <w:bottom w:val="none" w:sz="0" w:space="0" w:color="auto"/>
            <w:right w:val="none" w:sz="0" w:space="0" w:color="auto"/>
          </w:divBdr>
        </w:div>
        <w:div w:id="616182012">
          <w:marLeft w:val="640"/>
          <w:marRight w:val="0"/>
          <w:marTop w:val="0"/>
          <w:marBottom w:val="0"/>
          <w:divBdr>
            <w:top w:val="none" w:sz="0" w:space="0" w:color="auto"/>
            <w:left w:val="none" w:sz="0" w:space="0" w:color="auto"/>
            <w:bottom w:val="none" w:sz="0" w:space="0" w:color="auto"/>
            <w:right w:val="none" w:sz="0" w:space="0" w:color="auto"/>
          </w:divBdr>
        </w:div>
        <w:div w:id="716927870">
          <w:marLeft w:val="640"/>
          <w:marRight w:val="0"/>
          <w:marTop w:val="0"/>
          <w:marBottom w:val="0"/>
          <w:divBdr>
            <w:top w:val="none" w:sz="0" w:space="0" w:color="auto"/>
            <w:left w:val="none" w:sz="0" w:space="0" w:color="auto"/>
            <w:bottom w:val="none" w:sz="0" w:space="0" w:color="auto"/>
            <w:right w:val="none" w:sz="0" w:space="0" w:color="auto"/>
          </w:divBdr>
        </w:div>
        <w:div w:id="1812746657">
          <w:marLeft w:val="640"/>
          <w:marRight w:val="0"/>
          <w:marTop w:val="0"/>
          <w:marBottom w:val="0"/>
          <w:divBdr>
            <w:top w:val="none" w:sz="0" w:space="0" w:color="auto"/>
            <w:left w:val="none" w:sz="0" w:space="0" w:color="auto"/>
            <w:bottom w:val="none" w:sz="0" w:space="0" w:color="auto"/>
            <w:right w:val="none" w:sz="0" w:space="0" w:color="auto"/>
          </w:divBdr>
        </w:div>
        <w:div w:id="163514394">
          <w:marLeft w:val="640"/>
          <w:marRight w:val="0"/>
          <w:marTop w:val="0"/>
          <w:marBottom w:val="0"/>
          <w:divBdr>
            <w:top w:val="none" w:sz="0" w:space="0" w:color="auto"/>
            <w:left w:val="none" w:sz="0" w:space="0" w:color="auto"/>
            <w:bottom w:val="none" w:sz="0" w:space="0" w:color="auto"/>
            <w:right w:val="none" w:sz="0" w:space="0" w:color="auto"/>
          </w:divBdr>
        </w:div>
        <w:div w:id="1207915031">
          <w:marLeft w:val="640"/>
          <w:marRight w:val="0"/>
          <w:marTop w:val="0"/>
          <w:marBottom w:val="0"/>
          <w:divBdr>
            <w:top w:val="none" w:sz="0" w:space="0" w:color="auto"/>
            <w:left w:val="none" w:sz="0" w:space="0" w:color="auto"/>
            <w:bottom w:val="none" w:sz="0" w:space="0" w:color="auto"/>
            <w:right w:val="none" w:sz="0" w:space="0" w:color="auto"/>
          </w:divBdr>
        </w:div>
        <w:div w:id="194123622">
          <w:marLeft w:val="640"/>
          <w:marRight w:val="0"/>
          <w:marTop w:val="0"/>
          <w:marBottom w:val="0"/>
          <w:divBdr>
            <w:top w:val="none" w:sz="0" w:space="0" w:color="auto"/>
            <w:left w:val="none" w:sz="0" w:space="0" w:color="auto"/>
            <w:bottom w:val="none" w:sz="0" w:space="0" w:color="auto"/>
            <w:right w:val="none" w:sz="0" w:space="0" w:color="auto"/>
          </w:divBdr>
        </w:div>
        <w:div w:id="575360389">
          <w:marLeft w:val="640"/>
          <w:marRight w:val="0"/>
          <w:marTop w:val="0"/>
          <w:marBottom w:val="0"/>
          <w:divBdr>
            <w:top w:val="none" w:sz="0" w:space="0" w:color="auto"/>
            <w:left w:val="none" w:sz="0" w:space="0" w:color="auto"/>
            <w:bottom w:val="none" w:sz="0" w:space="0" w:color="auto"/>
            <w:right w:val="none" w:sz="0" w:space="0" w:color="auto"/>
          </w:divBdr>
        </w:div>
        <w:div w:id="620117466">
          <w:marLeft w:val="640"/>
          <w:marRight w:val="0"/>
          <w:marTop w:val="0"/>
          <w:marBottom w:val="0"/>
          <w:divBdr>
            <w:top w:val="none" w:sz="0" w:space="0" w:color="auto"/>
            <w:left w:val="none" w:sz="0" w:space="0" w:color="auto"/>
            <w:bottom w:val="none" w:sz="0" w:space="0" w:color="auto"/>
            <w:right w:val="none" w:sz="0" w:space="0" w:color="auto"/>
          </w:divBdr>
        </w:div>
        <w:div w:id="1774209813">
          <w:marLeft w:val="640"/>
          <w:marRight w:val="0"/>
          <w:marTop w:val="0"/>
          <w:marBottom w:val="0"/>
          <w:divBdr>
            <w:top w:val="none" w:sz="0" w:space="0" w:color="auto"/>
            <w:left w:val="none" w:sz="0" w:space="0" w:color="auto"/>
            <w:bottom w:val="none" w:sz="0" w:space="0" w:color="auto"/>
            <w:right w:val="none" w:sz="0" w:space="0" w:color="auto"/>
          </w:divBdr>
        </w:div>
        <w:div w:id="1458912491">
          <w:marLeft w:val="640"/>
          <w:marRight w:val="0"/>
          <w:marTop w:val="0"/>
          <w:marBottom w:val="0"/>
          <w:divBdr>
            <w:top w:val="none" w:sz="0" w:space="0" w:color="auto"/>
            <w:left w:val="none" w:sz="0" w:space="0" w:color="auto"/>
            <w:bottom w:val="none" w:sz="0" w:space="0" w:color="auto"/>
            <w:right w:val="none" w:sz="0" w:space="0" w:color="auto"/>
          </w:divBdr>
        </w:div>
        <w:div w:id="894656122">
          <w:marLeft w:val="640"/>
          <w:marRight w:val="0"/>
          <w:marTop w:val="0"/>
          <w:marBottom w:val="0"/>
          <w:divBdr>
            <w:top w:val="none" w:sz="0" w:space="0" w:color="auto"/>
            <w:left w:val="none" w:sz="0" w:space="0" w:color="auto"/>
            <w:bottom w:val="none" w:sz="0" w:space="0" w:color="auto"/>
            <w:right w:val="none" w:sz="0" w:space="0" w:color="auto"/>
          </w:divBdr>
        </w:div>
        <w:div w:id="77943065">
          <w:marLeft w:val="640"/>
          <w:marRight w:val="0"/>
          <w:marTop w:val="0"/>
          <w:marBottom w:val="0"/>
          <w:divBdr>
            <w:top w:val="none" w:sz="0" w:space="0" w:color="auto"/>
            <w:left w:val="none" w:sz="0" w:space="0" w:color="auto"/>
            <w:bottom w:val="none" w:sz="0" w:space="0" w:color="auto"/>
            <w:right w:val="none" w:sz="0" w:space="0" w:color="auto"/>
          </w:divBdr>
        </w:div>
        <w:div w:id="563832104">
          <w:marLeft w:val="640"/>
          <w:marRight w:val="0"/>
          <w:marTop w:val="0"/>
          <w:marBottom w:val="0"/>
          <w:divBdr>
            <w:top w:val="none" w:sz="0" w:space="0" w:color="auto"/>
            <w:left w:val="none" w:sz="0" w:space="0" w:color="auto"/>
            <w:bottom w:val="none" w:sz="0" w:space="0" w:color="auto"/>
            <w:right w:val="none" w:sz="0" w:space="0" w:color="auto"/>
          </w:divBdr>
        </w:div>
        <w:div w:id="290746723">
          <w:marLeft w:val="640"/>
          <w:marRight w:val="0"/>
          <w:marTop w:val="0"/>
          <w:marBottom w:val="0"/>
          <w:divBdr>
            <w:top w:val="none" w:sz="0" w:space="0" w:color="auto"/>
            <w:left w:val="none" w:sz="0" w:space="0" w:color="auto"/>
            <w:bottom w:val="none" w:sz="0" w:space="0" w:color="auto"/>
            <w:right w:val="none" w:sz="0" w:space="0" w:color="auto"/>
          </w:divBdr>
        </w:div>
        <w:div w:id="1477795999">
          <w:marLeft w:val="640"/>
          <w:marRight w:val="0"/>
          <w:marTop w:val="0"/>
          <w:marBottom w:val="0"/>
          <w:divBdr>
            <w:top w:val="none" w:sz="0" w:space="0" w:color="auto"/>
            <w:left w:val="none" w:sz="0" w:space="0" w:color="auto"/>
            <w:bottom w:val="none" w:sz="0" w:space="0" w:color="auto"/>
            <w:right w:val="none" w:sz="0" w:space="0" w:color="auto"/>
          </w:divBdr>
        </w:div>
        <w:div w:id="960919312">
          <w:marLeft w:val="640"/>
          <w:marRight w:val="0"/>
          <w:marTop w:val="0"/>
          <w:marBottom w:val="0"/>
          <w:divBdr>
            <w:top w:val="none" w:sz="0" w:space="0" w:color="auto"/>
            <w:left w:val="none" w:sz="0" w:space="0" w:color="auto"/>
            <w:bottom w:val="none" w:sz="0" w:space="0" w:color="auto"/>
            <w:right w:val="none" w:sz="0" w:space="0" w:color="auto"/>
          </w:divBdr>
        </w:div>
        <w:div w:id="130486100">
          <w:marLeft w:val="640"/>
          <w:marRight w:val="0"/>
          <w:marTop w:val="0"/>
          <w:marBottom w:val="0"/>
          <w:divBdr>
            <w:top w:val="none" w:sz="0" w:space="0" w:color="auto"/>
            <w:left w:val="none" w:sz="0" w:space="0" w:color="auto"/>
            <w:bottom w:val="none" w:sz="0" w:space="0" w:color="auto"/>
            <w:right w:val="none" w:sz="0" w:space="0" w:color="auto"/>
          </w:divBdr>
        </w:div>
        <w:div w:id="258409168">
          <w:marLeft w:val="640"/>
          <w:marRight w:val="0"/>
          <w:marTop w:val="0"/>
          <w:marBottom w:val="0"/>
          <w:divBdr>
            <w:top w:val="none" w:sz="0" w:space="0" w:color="auto"/>
            <w:left w:val="none" w:sz="0" w:space="0" w:color="auto"/>
            <w:bottom w:val="none" w:sz="0" w:space="0" w:color="auto"/>
            <w:right w:val="none" w:sz="0" w:space="0" w:color="auto"/>
          </w:divBdr>
        </w:div>
        <w:div w:id="655760974">
          <w:marLeft w:val="640"/>
          <w:marRight w:val="0"/>
          <w:marTop w:val="0"/>
          <w:marBottom w:val="0"/>
          <w:divBdr>
            <w:top w:val="none" w:sz="0" w:space="0" w:color="auto"/>
            <w:left w:val="none" w:sz="0" w:space="0" w:color="auto"/>
            <w:bottom w:val="none" w:sz="0" w:space="0" w:color="auto"/>
            <w:right w:val="none" w:sz="0" w:space="0" w:color="auto"/>
          </w:divBdr>
        </w:div>
        <w:div w:id="2128623554">
          <w:marLeft w:val="640"/>
          <w:marRight w:val="0"/>
          <w:marTop w:val="0"/>
          <w:marBottom w:val="0"/>
          <w:divBdr>
            <w:top w:val="none" w:sz="0" w:space="0" w:color="auto"/>
            <w:left w:val="none" w:sz="0" w:space="0" w:color="auto"/>
            <w:bottom w:val="none" w:sz="0" w:space="0" w:color="auto"/>
            <w:right w:val="none" w:sz="0" w:space="0" w:color="auto"/>
          </w:divBdr>
        </w:div>
        <w:div w:id="725445904">
          <w:marLeft w:val="640"/>
          <w:marRight w:val="0"/>
          <w:marTop w:val="0"/>
          <w:marBottom w:val="0"/>
          <w:divBdr>
            <w:top w:val="none" w:sz="0" w:space="0" w:color="auto"/>
            <w:left w:val="none" w:sz="0" w:space="0" w:color="auto"/>
            <w:bottom w:val="none" w:sz="0" w:space="0" w:color="auto"/>
            <w:right w:val="none" w:sz="0" w:space="0" w:color="auto"/>
          </w:divBdr>
        </w:div>
        <w:div w:id="1042444106">
          <w:marLeft w:val="640"/>
          <w:marRight w:val="0"/>
          <w:marTop w:val="0"/>
          <w:marBottom w:val="0"/>
          <w:divBdr>
            <w:top w:val="none" w:sz="0" w:space="0" w:color="auto"/>
            <w:left w:val="none" w:sz="0" w:space="0" w:color="auto"/>
            <w:bottom w:val="none" w:sz="0" w:space="0" w:color="auto"/>
            <w:right w:val="none" w:sz="0" w:space="0" w:color="auto"/>
          </w:divBdr>
        </w:div>
        <w:div w:id="1305889636">
          <w:marLeft w:val="640"/>
          <w:marRight w:val="0"/>
          <w:marTop w:val="0"/>
          <w:marBottom w:val="0"/>
          <w:divBdr>
            <w:top w:val="none" w:sz="0" w:space="0" w:color="auto"/>
            <w:left w:val="none" w:sz="0" w:space="0" w:color="auto"/>
            <w:bottom w:val="none" w:sz="0" w:space="0" w:color="auto"/>
            <w:right w:val="none" w:sz="0" w:space="0" w:color="auto"/>
          </w:divBdr>
        </w:div>
        <w:div w:id="793905756">
          <w:marLeft w:val="640"/>
          <w:marRight w:val="0"/>
          <w:marTop w:val="0"/>
          <w:marBottom w:val="0"/>
          <w:divBdr>
            <w:top w:val="none" w:sz="0" w:space="0" w:color="auto"/>
            <w:left w:val="none" w:sz="0" w:space="0" w:color="auto"/>
            <w:bottom w:val="none" w:sz="0" w:space="0" w:color="auto"/>
            <w:right w:val="none" w:sz="0" w:space="0" w:color="auto"/>
          </w:divBdr>
        </w:div>
        <w:div w:id="929242448">
          <w:marLeft w:val="640"/>
          <w:marRight w:val="0"/>
          <w:marTop w:val="0"/>
          <w:marBottom w:val="0"/>
          <w:divBdr>
            <w:top w:val="none" w:sz="0" w:space="0" w:color="auto"/>
            <w:left w:val="none" w:sz="0" w:space="0" w:color="auto"/>
            <w:bottom w:val="none" w:sz="0" w:space="0" w:color="auto"/>
            <w:right w:val="none" w:sz="0" w:space="0" w:color="auto"/>
          </w:divBdr>
        </w:div>
        <w:div w:id="76556935">
          <w:marLeft w:val="640"/>
          <w:marRight w:val="0"/>
          <w:marTop w:val="0"/>
          <w:marBottom w:val="0"/>
          <w:divBdr>
            <w:top w:val="none" w:sz="0" w:space="0" w:color="auto"/>
            <w:left w:val="none" w:sz="0" w:space="0" w:color="auto"/>
            <w:bottom w:val="none" w:sz="0" w:space="0" w:color="auto"/>
            <w:right w:val="none" w:sz="0" w:space="0" w:color="auto"/>
          </w:divBdr>
        </w:div>
        <w:div w:id="1597253542">
          <w:marLeft w:val="640"/>
          <w:marRight w:val="0"/>
          <w:marTop w:val="0"/>
          <w:marBottom w:val="0"/>
          <w:divBdr>
            <w:top w:val="none" w:sz="0" w:space="0" w:color="auto"/>
            <w:left w:val="none" w:sz="0" w:space="0" w:color="auto"/>
            <w:bottom w:val="none" w:sz="0" w:space="0" w:color="auto"/>
            <w:right w:val="none" w:sz="0" w:space="0" w:color="auto"/>
          </w:divBdr>
        </w:div>
        <w:div w:id="171071297">
          <w:marLeft w:val="640"/>
          <w:marRight w:val="0"/>
          <w:marTop w:val="0"/>
          <w:marBottom w:val="0"/>
          <w:divBdr>
            <w:top w:val="none" w:sz="0" w:space="0" w:color="auto"/>
            <w:left w:val="none" w:sz="0" w:space="0" w:color="auto"/>
            <w:bottom w:val="none" w:sz="0" w:space="0" w:color="auto"/>
            <w:right w:val="none" w:sz="0" w:space="0" w:color="auto"/>
          </w:divBdr>
        </w:div>
        <w:div w:id="2110352101">
          <w:marLeft w:val="640"/>
          <w:marRight w:val="0"/>
          <w:marTop w:val="0"/>
          <w:marBottom w:val="0"/>
          <w:divBdr>
            <w:top w:val="none" w:sz="0" w:space="0" w:color="auto"/>
            <w:left w:val="none" w:sz="0" w:space="0" w:color="auto"/>
            <w:bottom w:val="none" w:sz="0" w:space="0" w:color="auto"/>
            <w:right w:val="none" w:sz="0" w:space="0" w:color="auto"/>
          </w:divBdr>
        </w:div>
        <w:div w:id="1432235717">
          <w:marLeft w:val="640"/>
          <w:marRight w:val="0"/>
          <w:marTop w:val="0"/>
          <w:marBottom w:val="0"/>
          <w:divBdr>
            <w:top w:val="none" w:sz="0" w:space="0" w:color="auto"/>
            <w:left w:val="none" w:sz="0" w:space="0" w:color="auto"/>
            <w:bottom w:val="none" w:sz="0" w:space="0" w:color="auto"/>
            <w:right w:val="none" w:sz="0" w:space="0" w:color="auto"/>
          </w:divBdr>
        </w:div>
        <w:div w:id="692463971">
          <w:marLeft w:val="640"/>
          <w:marRight w:val="0"/>
          <w:marTop w:val="0"/>
          <w:marBottom w:val="0"/>
          <w:divBdr>
            <w:top w:val="none" w:sz="0" w:space="0" w:color="auto"/>
            <w:left w:val="none" w:sz="0" w:space="0" w:color="auto"/>
            <w:bottom w:val="none" w:sz="0" w:space="0" w:color="auto"/>
            <w:right w:val="none" w:sz="0" w:space="0" w:color="auto"/>
          </w:divBdr>
        </w:div>
        <w:div w:id="67272250">
          <w:marLeft w:val="640"/>
          <w:marRight w:val="0"/>
          <w:marTop w:val="0"/>
          <w:marBottom w:val="0"/>
          <w:divBdr>
            <w:top w:val="none" w:sz="0" w:space="0" w:color="auto"/>
            <w:left w:val="none" w:sz="0" w:space="0" w:color="auto"/>
            <w:bottom w:val="none" w:sz="0" w:space="0" w:color="auto"/>
            <w:right w:val="none" w:sz="0" w:space="0" w:color="auto"/>
          </w:divBdr>
        </w:div>
        <w:div w:id="1830906704">
          <w:marLeft w:val="640"/>
          <w:marRight w:val="0"/>
          <w:marTop w:val="0"/>
          <w:marBottom w:val="0"/>
          <w:divBdr>
            <w:top w:val="none" w:sz="0" w:space="0" w:color="auto"/>
            <w:left w:val="none" w:sz="0" w:space="0" w:color="auto"/>
            <w:bottom w:val="none" w:sz="0" w:space="0" w:color="auto"/>
            <w:right w:val="none" w:sz="0" w:space="0" w:color="auto"/>
          </w:divBdr>
        </w:div>
        <w:div w:id="216405035">
          <w:marLeft w:val="640"/>
          <w:marRight w:val="0"/>
          <w:marTop w:val="0"/>
          <w:marBottom w:val="0"/>
          <w:divBdr>
            <w:top w:val="none" w:sz="0" w:space="0" w:color="auto"/>
            <w:left w:val="none" w:sz="0" w:space="0" w:color="auto"/>
            <w:bottom w:val="none" w:sz="0" w:space="0" w:color="auto"/>
            <w:right w:val="none" w:sz="0" w:space="0" w:color="auto"/>
          </w:divBdr>
        </w:div>
        <w:div w:id="1595287109">
          <w:marLeft w:val="640"/>
          <w:marRight w:val="0"/>
          <w:marTop w:val="0"/>
          <w:marBottom w:val="0"/>
          <w:divBdr>
            <w:top w:val="none" w:sz="0" w:space="0" w:color="auto"/>
            <w:left w:val="none" w:sz="0" w:space="0" w:color="auto"/>
            <w:bottom w:val="none" w:sz="0" w:space="0" w:color="auto"/>
            <w:right w:val="none" w:sz="0" w:space="0" w:color="auto"/>
          </w:divBdr>
        </w:div>
        <w:div w:id="492916872">
          <w:marLeft w:val="640"/>
          <w:marRight w:val="0"/>
          <w:marTop w:val="0"/>
          <w:marBottom w:val="0"/>
          <w:divBdr>
            <w:top w:val="none" w:sz="0" w:space="0" w:color="auto"/>
            <w:left w:val="none" w:sz="0" w:space="0" w:color="auto"/>
            <w:bottom w:val="none" w:sz="0" w:space="0" w:color="auto"/>
            <w:right w:val="none" w:sz="0" w:space="0" w:color="auto"/>
          </w:divBdr>
        </w:div>
        <w:div w:id="2093695124">
          <w:marLeft w:val="640"/>
          <w:marRight w:val="0"/>
          <w:marTop w:val="0"/>
          <w:marBottom w:val="0"/>
          <w:divBdr>
            <w:top w:val="none" w:sz="0" w:space="0" w:color="auto"/>
            <w:left w:val="none" w:sz="0" w:space="0" w:color="auto"/>
            <w:bottom w:val="none" w:sz="0" w:space="0" w:color="auto"/>
            <w:right w:val="none" w:sz="0" w:space="0" w:color="auto"/>
          </w:divBdr>
        </w:div>
      </w:divsChild>
    </w:div>
    <w:div w:id="85394922">
      <w:bodyDiv w:val="1"/>
      <w:marLeft w:val="0"/>
      <w:marRight w:val="0"/>
      <w:marTop w:val="0"/>
      <w:marBottom w:val="0"/>
      <w:divBdr>
        <w:top w:val="none" w:sz="0" w:space="0" w:color="auto"/>
        <w:left w:val="none" w:sz="0" w:space="0" w:color="auto"/>
        <w:bottom w:val="none" w:sz="0" w:space="0" w:color="auto"/>
        <w:right w:val="none" w:sz="0" w:space="0" w:color="auto"/>
      </w:divBdr>
    </w:div>
    <w:div w:id="92867493">
      <w:bodyDiv w:val="1"/>
      <w:marLeft w:val="0"/>
      <w:marRight w:val="0"/>
      <w:marTop w:val="0"/>
      <w:marBottom w:val="0"/>
      <w:divBdr>
        <w:top w:val="none" w:sz="0" w:space="0" w:color="auto"/>
        <w:left w:val="none" w:sz="0" w:space="0" w:color="auto"/>
        <w:bottom w:val="none" w:sz="0" w:space="0" w:color="auto"/>
        <w:right w:val="none" w:sz="0" w:space="0" w:color="auto"/>
      </w:divBdr>
      <w:divsChild>
        <w:div w:id="1297953412">
          <w:marLeft w:val="640"/>
          <w:marRight w:val="0"/>
          <w:marTop w:val="0"/>
          <w:marBottom w:val="0"/>
          <w:divBdr>
            <w:top w:val="none" w:sz="0" w:space="0" w:color="auto"/>
            <w:left w:val="none" w:sz="0" w:space="0" w:color="auto"/>
            <w:bottom w:val="none" w:sz="0" w:space="0" w:color="auto"/>
            <w:right w:val="none" w:sz="0" w:space="0" w:color="auto"/>
          </w:divBdr>
        </w:div>
        <w:div w:id="1703044580">
          <w:marLeft w:val="640"/>
          <w:marRight w:val="0"/>
          <w:marTop w:val="0"/>
          <w:marBottom w:val="0"/>
          <w:divBdr>
            <w:top w:val="none" w:sz="0" w:space="0" w:color="auto"/>
            <w:left w:val="none" w:sz="0" w:space="0" w:color="auto"/>
            <w:bottom w:val="none" w:sz="0" w:space="0" w:color="auto"/>
            <w:right w:val="none" w:sz="0" w:space="0" w:color="auto"/>
          </w:divBdr>
        </w:div>
        <w:div w:id="147550635">
          <w:marLeft w:val="640"/>
          <w:marRight w:val="0"/>
          <w:marTop w:val="0"/>
          <w:marBottom w:val="0"/>
          <w:divBdr>
            <w:top w:val="none" w:sz="0" w:space="0" w:color="auto"/>
            <w:left w:val="none" w:sz="0" w:space="0" w:color="auto"/>
            <w:bottom w:val="none" w:sz="0" w:space="0" w:color="auto"/>
            <w:right w:val="none" w:sz="0" w:space="0" w:color="auto"/>
          </w:divBdr>
        </w:div>
        <w:div w:id="1185558420">
          <w:marLeft w:val="640"/>
          <w:marRight w:val="0"/>
          <w:marTop w:val="0"/>
          <w:marBottom w:val="0"/>
          <w:divBdr>
            <w:top w:val="none" w:sz="0" w:space="0" w:color="auto"/>
            <w:left w:val="none" w:sz="0" w:space="0" w:color="auto"/>
            <w:bottom w:val="none" w:sz="0" w:space="0" w:color="auto"/>
            <w:right w:val="none" w:sz="0" w:space="0" w:color="auto"/>
          </w:divBdr>
        </w:div>
        <w:div w:id="1378164775">
          <w:marLeft w:val="640"/>
          <w:marRight w:val="0"/>
          <w:marTop w:val="0"/>
          <w:marBottom w:val="0"/>
          <w:divBdr>
            <w:top w:val="none" w:sz="0" w:space="0" w:color="auto"/>
            <w:left w:val="none" w:sz="0" w:space="0" w:color="auto"/>
            <w:bottom w:val="none" w:sz="0" w:space="0" w:color="auto"/>
            <w:right w:val="none" w:sz="0" w:space="0" w:color="auto"/>
          </w:divBdr>
        </w:div>
        <w:div w:id="468131296">
          <w:marLeft w:val="640"/>
          <w:marRight w:val="0"/>
          <w:marTop w:val="0"/>
          <w:marBottom w:val="0"/>
          <w:divBdr>
            <w:top w:val="none" w:sz="0" w:space="0" w:color="auto"/>
            <w:left w:val="none" w:sz="0" w:space="0" w:color="auto"/>
            <w:bottom w:val="none" w:sz="0" w:space="0" w:color="auto"/>
            <w:right w:val="none" w:sz="0" w:space="0" w:color="auto"/>
          </w:divBdr>
        </w:div>
        <w:div w:id="693725973">
          <w:marLeft w:val="640"/>
          <w:marRight w:val="0"/>
          <w:marTop w:val="0"/>
          <w:marBottom w:val="0"/>
          <w:divBdr>
            <w:top w:val="none" w:sz="0" w:space="0" w:color="auto"/>
            <w:left w:val="none" w:sz="0" w:space="0" w:color="auto"/>
            <w:bottom w:val="none" w:sz="0" w:space="0" w:color="auto"/>
            <w:right w:val="none" w:sz="0" w:space="0" w:color="auto"/>
          </w:divBdr>
        </w:div>
        <w:div w:id="1411586790">
          <w:marLeft w:val="640"/>
          <w:marRight w:val="0"/>
          <w:marTop w:val="0"/>
          <w:marBottom w:val="0"/>
          <w:divBdr>
            <w:top w:val="none" w:sz="0" w:space="0" w:color="auto"/>
            <w:left w:val="none" w:sz="0" w:space="0" w:color="auto"/>
            <w:bottom w:val="none" w:sz="0" w:space="0" w:color="auto"/>
            <w:right w:val="none" w:sz="0" w:space="0" w:color="auto"/>
          </w:divBdr>
        </w:div>
        <w:div w:id="1695155352">
          <w:marLeft w:val="640"/>
          <w:marRight w:val="0"/>
          <w:marTop w:val="0"/>
          <w:marBottom w:val="0"/>
          <w:divBdr>
            <w:top w:val="none" w:sz="0" w:space="0" w:color="auto"/>
            <w:left w:val="none" w:sz="0" w:space="0" w:color="auto"/>
            <w:bottom w:val="none" w:sz="0" w:space="0" w:color="auto"/>
            <w:right w:val="none" w:sz="0" w:space="0" w:color="auto"/>
          </w:divBdr>
        </w:div>
        <w:div w:id="480318090">
          <w:marLeft w:val="640"/>
          <w:marRight w:val="0"/>
          <w:marTop w:val="0"/>
          <w:marBottom w:val="0"/>
          <w:divBdr>
            <w:top w:val="none" w:sz="0" w:space="0" w:color="auto"/>
            <w:left w:val="none" w:sz="0" w:space="0" w:color="auto"/>
            <w:bottom w:val="none" w:sz="0" w:space="0" w:color="auto"/>
            <w:right w:val="none" w:sz="0" w:space="0" w:color="auto"/>
          </w:divBdr>
        </w:div>
        <w:div w:id="1829981002">
          <w:marLeft w:val="640"/>
          <w:marRight w:val="0"/>
          <w:marTop w:val="0"/>
          <w:marBottom w:val="0"/>
          <w:divBdr>
            <w:top w:val="none" w:sz="0" w:space="0" w:color="auto"/>
            <w:left w:val="none" w:sz="0" w:space="0" w:color="auto"/>
            <w:bottom w:val="none" w:sz="0" w:space="0" w:color="auto"/>
            <w:right w:val="none" w:sz="0" w:space="0" w:color="auto"/>
          </w:divBdr>
        </w:div>
        <w:div w:id="374014737">
          <w:marLeft w:val="640"/>
          <w:marRight w:val="0"/>
          <w:marTop w:val="0"/>
          <w:marBottom w:val="0"/>
          <w:divBdr>
            <w:top w:val="none" w:sz="0" w:space="0" w:color="auto"/>
            <w:left w:val="none" w:sz="0" w:space="0" w:color="auto"/>
            <w:bottom w:val="none" w:sz="0" w:space="0" w:color="auto"/>
            <w:right w:val="none" w:sz="0" w:space="0" w:color="auto"/>
          </w:divBdr>
        </w:div>
        <w:div w:id="1179808494">
          <w:marLeft w:val="640"/>
          <w:marRight w:val="0"/>
          <w:marTop w:val="0"/>
          <w:marBottom w:val="0"/>
          <w:divBdr>
            <w:top w:val="none" w:sz="0" w:space="0" w:color="auto"/>
            <w:left w:val="none" w:sz="0" w:space="0" w:color="auto"/>
            <w:bottom w:val="none" w:sz="0" w:space="0" w:color="auto"/>
            <w:right w:val="none" w:sz="0" w:space="0" w:color="auto"/>
          </w:divBdr>
        </w:div>
        <w:div w:id="1415323133">
          <w:marLeft w:val="640"/>
          <w:marRight w:val="0"/>
          <w:marTop w:val="0"/>
          <w:marBottom w:val="0"/>
          <w:divBdr>
            <w:top w:val="none" w:sz="0" w:space="0" w:color="auto"/>
            <w:left w:val="none" w:sz="0" w:space="0" w:color="auto"/>
            <w:bottom w:val="none" w:sz="0" w:space="0" w:color="auto"/>
            <w:right w:val="none" w:sz="0" w:space="0" w:color="auto"/>
          </w:divBdr>
        </w:div>
        <w:div w:id="969096717">
          <w:marLeft w:val="640"/>
          <w:marRight w:val="0"/>
          <w:marTop w:val="0"/>
          <w:marBottom w:val="0"/>
          <w:divBdr>
            <w:top w:val="none" w:sz="0" w:space="0" w:color="auto"/>
            <w:left w:val="none" w:sz="0" w:space="0" w:color="auto"/>
            <w:bottom w:val="none" w:sz="0" w:space="0" w:color="auto"/>
            <w:right w:val="none" w:sz="0" w:space="0" w:color="auto"/>
          </w:divBdr>
        </w:div>
        <w:div w:id="1002245447">
          <w:marLeft w:val="640"/>
          <w:marRight w:val="0"/>
          <w:marTop w:val="0"/>
          <w:marBottom w:val="0"/>
          <w:divBdr>
            <w:top w:val="none" w:sz="0" w:space="0" w:color="auto"/>
            <w:left w:val="none" w:sz="0" w:space="0" w:color="auto"/>
            <w:bottom w:val="none" w:sz="0" w:space="0" w:color="auto"/>
            <w:right w:val="none" w:sz="0" w:space="0" w:color="auto"/>
          </w:divBdr>
        </w:div>
        <w:div w:id="1020859666">
          <w:marLeft w:val="640"/>
          <w:marRight w:val="0"/>
          <w:marTop w:val="0"/>
          <w:marBottom w:val="0"/>
          <w:divBdr>
            <w:top w:val="none" w:sz="0" w:space="0" w:color="auto"/>
            <w:left w:val="none" w:sz="0" w:space="0" w:color="auto"/>
            <w:bottom w:val="none" w:sz="0" w:space="0" w:color="auto"/>
            <w:right w:val="none" w:sz="0" w:space="0" w:color="auto"/>
          </w:divBdr>
        </w:div>
        <w:div w:id="698317569">
          <w:marLeft w:val="640"/>
          <w:marRight w:val="0"/>
          <w:marTop w:val="0"/>
          <w:marBottom w:val="0"/>
          <w:divBdr>
            <w:top w:val="none" w:sz="0" w:space="0" w:color="auto"/>
            <w:left w:val="none" w:sz="0" w:space="0" w:color="auto"/>
            <w:bottom w:val="none" w:sz="0" w:space="0" w:color="auto"/>
            <w:right w:val="none" w:sz="0" w:space="0" w:color="auto"/>
          </w:divBdr>
        </w:div>
        <w:div w:id="768624865">
          <w:marLeft w:val="640"/>
          <w:marRight w:val="0"/>
          <w:marTop w:val="0"/>
          <w:marBottom w:val="0"/>
          <w:divBdr>
            <w:top w:val="none" w:sz="0" w:space="0" w:color="auto"/>
            <w:left w:val="none" w:sz="0" w:space="0" w:color="auto"/>
            <w:bottom w:val="none" w:sz="0" w:space="0" w:color="auto"/>
            <w:right w:val="none" w:sz="0" w:space="0" w:color="auto"/>
          </w:divBdr>
        </w:div>
        <w:div w:id="1578056215">
          <w:marLeft w:val="640"/>
          <w:marRight w:val="0"/>
          <w:marTop w:val="0"/>
          <w:marBottom w:val="0"/>
          <w:divBdr>
            <w:top w:val="none" w:sz="0" w:space="0" w:color="auto"/>
            <w:left w:val="none" w:sz="0" w:space="0" w:color="auto"/>
            <w:bottom w:val="none" w:sz="0" w:space="0" w:color="auto"/>
            <w:right w:val="none" w:sz="0" w:space="0" w:color="auto"/>
          </w:divBdr>
        </w:div>
        <w:div w:id="1751611199">
          <w:marLeft w:val="640"/>
          <w:marRight w:val="0"/>
          <w:marTop w:val="0"/>
          <w:marBottom w:val="0"/>
          <w:divBdr>
            <w:top w:val="none" w:sz="0" w:space="0" w:color="auto"/>
            <w:left w:val="none" w:sz="0" w:space="0" w:color="auto"/>
            <w:bottom w:val="none" w:sz="0" w:space="0" w:color="auto"/>
            <w:right w:val="none" w:sz="0" w:space="0" w:color="auto"/>
          </w:divBdr>
        </w:div>
        <w:div w:id="1903708479">
          <w:marLeft w:val="640"/>
          <w:marRight w:val="0"/>
          <w:marTop w:val="0"/>
          <w:marBottom w:val="0"/>
          <w:divBdr>
            <w:top w:val="none" w:sz="0" w:space="0" w:color="auto"/>
            <w:left w:val="none" w:sz="0" w:space="0" w:color="auto"/>
            <w:bottom w:val="none" w:sz="0" w:space="0" w:color="auto"/>
            <w:right w:val="none" w:sz="0" w:space="0" w:color="auto"/>
          </w:divBdr>
        </w:div>
        <w:div w:id="1195466208">
          <w:marLeft w:val="640"/>
          <w:marRight w:val="0"/>
          <w:marTop w:val="0"/>
          <w:marBottom w:val="0"/>
          <w:divBdr>
            <w:top w:val="none" w:sz="0" w:space="0" w:color="auto"/>
            <w:left w:val="none" w:sz="0" w:space="0" w:color="auto"/>
            <w:bottom w:val="none" w:sz="0" w:space="0" w:color="auto"/>
            <w:right w:val="none" w:sz="0" w:space="0" w:color="auto"/>
          </w:divBdr>
        </w:div>
        <w:div w:id="543106386">
          <w:marLeft w:val="640"/>
          <w:marRight w:val="0"/>
          <w:marTop w:val="0"/>
          <w:marBottom w:val="0"/>
          <w:divBdr>
            <w:top w:val="none" w:sz="0" w:space="0" w:color="auto"/>
            <w:left w:val="none" w:sz="0" w:space="0" w:color="auto"/>
            <w:bottom w:val="none" w:sz="0" w:space="0" w:color="auto"/>
            <w:right w:val="none" w:sz="0" w:space="0" w:color="auto"/>
          </w:divBdr>
        </w:div>
        <w:div w:id="1133912486">
          <w:marLeft w:val="640"/>
          <w:marRight w:val="0"/>
          <w:marTop w:val="0"/>
          <w:marBottom w:val="0"/>
          <w:divBdr>
            <w:top w:val="none" w:sz="0" w:space="0" w:color="auto"/>
            <w:left w:val="none" w:sz="0" w:space="0" w:color="auto"/>
            <w:bottom w:val="none" w:sz="0" w:space="0" w:color="auto"/>
            <w:right w:val="none" w:sz="0" w:space="0" w:color="auto"/>
          </w:divBdr>
        </w:div>
        <w:div w:id="459810410">
          <w:marLeft w:val="640"/>
          <w:marRight w:val="0"/>
          <w:marTop w:val="0"/>
          <w:marBottom w:val="0"/>
          <w:divBdr>
            <w:top w:val="none" w:sz="0" w:space="0" w:color="auto"/>
            <w:left w:val="none" w:sz="0" w:space="0" w:color="auto"/>
            <w:bottom w:val="none" w:sz="0" w:space="0" w:color="auto"/>
            <w:right w:val="none" w:sz="0" w:space="0" w:color="auto"/>
          </w:divBdr>
        </w:div>
        <w:div w:id="1610042874">
          <w:marLeft w:val="640"/>
          <w:marRight w:val="0"/>
          <w:marTop w:val="0"/>
          <w:marBottom w:val="0"/>
          <w:divBdr>
            <w:top w:val="none" w:sz="0" w:space="0" w:color="auto"/>
            <w:left w:val="none" w:sz="0" w:space="0" w:color="auto"/>
            <w:bottom w:val="none" w:sz="0" w:space="0" w:color="auto"/>
            <w:right w:val="none" w:sz="0" w:space="0" w:color="auto"/>
          </w:divBdr>
        </w:div>
        <w:div w:id="617180536">
          <w:marLeft w:val="640"/>
          <w:marRight w:val="0"/>
          <w:marTop w:val="0"/>
          <w:marBottom w:val="0"/>
          <w:divBdr>
            <w:top w:val="none" w:sz="0" w:space="0" w:color="auto"/>
            <w:left w:val="none" w:sz="0" w:space="0" w:color="auto"/>
            <w:bottom w:val="none" w:sz="0" w:space="0" w:color="auto"/>
            <w:right w:val="none" w:sz="0" w:space="0" w:color="auto"/>
          </w:divBdr>
        </w:div>
        <w:div w:id="591086823">
          <w:marLeft w:val="640"/>
          <w:marRight w:val="0"/>
          <w:marTop w:val="0"/>
          <w:marBottom w:val="0"/>
          <w:divBdr>
            <w:top w:val="none" w:sz="0" w:space="0" w:color="auto"/>
            <w:left w:val="none" w:sz="0" w:space="0" w:color="auto"/>
            <w:bottom w:val="none" w:sz="0" w:space="0" w:color="auto"/>
            <w:right w:val="none" w:sz="0" w:space="0" w:color="auto"/>
          </w:divBdr>
        </w:div>
        <w:div w:id="966818275">
          <w:marLeft w:val="640"/>
          <w:marRight w:val="0"/>
          <w:marTop w:val="0"/>
          <w:marBottom w:val="0"/>
          <w:divBdr>
            <w:top w:val="none" w:sz="0" w:space="0" w:color="auto"/>
            <w:left w:val="none" w:sz="0" w:space="0" w:color="auto"/>
            <w:bottom w:val="none" w:sz="0" w:space="0" w:color="auto"/>
            <w:right w:val="none" w:sz="0" w:space="0" w:color="auto"/>
          </w:divBdr>
        </w:div>
        <w:div w:id="1031422566">
          <w:marLeft w:val="640"/>
          <w:marRight w:val="0"/>
          <w:marTop w:val="0"/>
          <w:marBottom w:val="0"/>
          <w:divBdr>
            <w:top w:val="none" w:sz="0" w:space="0" w:color="auto"/>
            <w:left w:val="none" w:sz="0" w:space="0" w:color="auto"/>
            <w:bottom w:val="none" w:sz="0" w:space="0" w:color="auto"/>
            <w:right w:val="none" w:sz="0" w:space="0" w:color="auto"/>
          </w:divBdr>
        </w:div>
        <w:div w:id="978193516">
          <w:marLeft w:val="640"/>
          <w:marRight w:val="0"/>
          <w:marTop w:val="0"/>
          <w:marBottom w:val="0"/>
          <w:divBdr>
            <w:top w:val="none" w:sz="0" w:space="0" w:color="auto"/>
            <w:left w:val="none" w:sz="0" w:space="0" w:color="auto"/>
            <w:bottom w:val="none" w:sz="0" w:space="0" w:color="auto"/>
            <w:right w:val="none" w:sz="0" w:space="0" w:color="auto"/>
          </w:divBdr>
        </w:div>
        <w:div w:id="711079634">
          <w:marLeft w:val="640"/>
          <w:marRight w:val="0"/>
          <w:marTop w:val="0"/>
          <w:marBottom w:val="0"/>
          <w:divBdr>
            <w:top w:val="none" w:sz="0" w:space="0" w:color="auto"/>
            <w:left w:val="none" w:sz="0" w:space="0" w:color="auto"/>
            <w:bottom w:val="none" w:sz="0" w:space="0" w:color="auto"/>
            <w:right w:val="none" w:sz="0" w:space="0" w:color="auto"/>
          </w:divBdr>
        </w:div>
        <w:div w:id="914513674">
          <w:marLeft w:val="640"/>
          <w:marRight w:val="0"/>
          <w:marTop w:val="0"/>
          <w:marBottom w:val="0"/>
          <w:divBdr>
            <w:top w:val="none" w:sz="0" w:space="0" w:color="auto"/>
            <w:left w:val="none" w:sz="0" w:space="0" w:color="auto"/>
            <w:bottom w:val="none" w:sz="0" w:space="0" w:color="auto"/>
            <w:right w:val="none" w:sz="0" w:space="0" w:color="auto"/>
          </w:divBdr>
        </w:div>
        <w:div w:id="634139193">
          <w:marLeft w:val="640"/>
          <w:marRight w:val="0"/>
          <w:marTop w:val="0"/>
          <w:marBottom w:val="0"/>
          <w:divBdr>
            <w:top w:val="none" w:sz="0" w:space="0" w:color="auto"/>
            <w:left w:val="none" w:sz="0" w:space="0" w:color="auto"/>
            <w:bottom w:val="none" w:sz="0" w:space="0" w:color="auto"/>
            <w:right w:val="none" w:sz="0" w:space="0" w:color="auto"/>
          </w:divBdr>
        </w:div>
        <w:div w:id="1626932479">
          <w:marLeft w:val="640"/>
          <w:marRight w:val="0"/>
          <w:marTop w:val="0"/>
          <w:marBottom w:val="0"/>
          <w:divBdr>
            <w:top w:val="none" w:sz="0" w:space="0" w:color="auto"/>
            <w:left w:val="none" w:sz="0" w:space="0" w:color="auto"/>
            <w:bottom w:val="none" w:sz="0" w:space="0" w:color="auto"/>
            <w:right w:val="none" w:sz="0" w:space="0" w:color="auto"/>
          </w:divBdr>
        </w:div>
        <w:div w:id="1552425316">
          <w:marLeft w:val="640"/>
          <w:marRight w:val="0"/>
          <w:marTop w:val="0"/>
          <w:marBottom w:val="0"/>
          <w:divBdr>
            <w:top w:val="none" w:sz="0" w:space="0" w:color="auto"/>
            <w:left w:val="none" w:sz="0" w:space="0" w:color="auto"/>
            <w:bottom w:val="none" w:sz="0" w:space="0" w:color="auto"/>
            <w:right w:val="none" w:sz="0" w:space="0" w:color="auto"/>
          </w:divBdr>
        </w:div>
        <w:div w:id="472797882">
          <w:marLeft w:val="640"/>
          <w:marRight w:val="0"/>
          <w:marTop w:val="0"/>
          <w:marBottom w:val="0"/>
          <w:divBdr>
            <w:top w:val="none" w:sz="0" w:space="0" w:color="auto"/>
            <w:left w:val="none" w:sz="0" w:space="0" w:color="auto"/>
            <w:bottom w:val="none" w:sz="0" w:space="0" w:color="auto"/>
            <w:right w:val="none" w:sz="0" w:space="0" w:color="auto"/>
          </w:divBdr>
        </w:div>
        <w:div w:id="1708140477">
          <w:marLeft w:val="640"/>
          <w:marRight w:val="0"/>
          <w:marTop w:val="0"/>
          <w:marBottom w:val="0"/>
          <w:divBdr>
            <w:top w:val="none" w:sz="0" w:space="0" w:color="auto"/>
            <w:left w:val="none" w:sz="0" w:space="0" w:color="auto"/>
            <w:bottom w:val="none" w:sz="0" w:space="0" w:color="auto"/>
            <w:right w:val="none" w:sz="0" w:space="0" w:color="auto"/>
          </w:divBdr>
        </w:div>
        <w:div w:id="997271963">
          <w:marLeft w:val="640"/>
          <w:marRight w:val="0"/>
          <w:marTop w:val="0"/>
          <w:marBottom w:val="0"/>
          <w:divBdr>
            <w:top w:val="none" w:sz="0" w:space="0" w:color="auto"/>
            <w:left w:val="none" w:sz="0" w:space="0" w:color="auto"/>
            <w:bottom w:val="none" w:sz="0" w:space="0" w:color="auto"/>
            <w:right w:val="none" w:sz="0" w:space="0" w:color="auto"/>
          </w:divBdr>
        </w:div>
        <w:div w:id="324863674">
          <w:marLeft w:val="640"/>
          <w:marRight w:val="0"/>
          <w:marTop w:val="0"/>
          <w:marBottom w:val="0"/>
          <w:divBdr>
            <w:top w:val="none" w:sz="0" w:space="0" w:color="auto"/>
            <w:left w:val="none" w:sz="0" w:space="0" w:color="auto"/>
            <w:bottom w:val="none" w:sz="0" w:space="0" w:color="auto"/>
            <w:right w:val="none" w:sz="0" w:space="0" w:color="auto"/>
          </w:divBdr>
        </w:div>
        <w:div w:id="1781950404">
          <w:marLeft w:val="640"/>
          <w:marRight w:val="0"/>
          <w:marTop w:val="0"/>
          <w:marBottom w:val="0"/>
          <w:divBdr>
            <w:top w:val="none" w:sz="0" w:space="0" w:color="auto"/>
            <w:left w:val="none" w:sz="0" w:space="0" w:color="auto"/>
            <w:bottom w:val="none" w:sz="0" w:space="0" w:color="auto"/>
            <w:right w:val="none" w:sz="0" w:space="0" w:color="auto"/>
          </w:divBdr>
        </w:div>
        <w:div w:id="854803391">
          <w:marLeft w:val="640"/>
          <w:marRight w:val="0"/>
          <w:marTop w:val="0"/>
          <w:marBottom w:val="0"/>
          <w:divBdr>
            <w:top w:val="none" w:sz="0" w:space="0" w:color="auto"/>
            <w:left w:val="none" w:sz="0" w:space="0" w:color="auto"/>
            <w:bottom w:val="none" w:sz="0" w:space="0" w:color="auto"/>
            <w:right w:val="none" w:sz="0" w:space="0" w:color="auto"/>
          </w:divBdr>
        </w:div>
        <w:div w:id="1924878309">
          <w:marLeft w:val="640"/>
          <w:marRight w:val="0"/>
          <w:marTop w:val="0"/>
          <w:marBottom w:val="0"/>
          <w:divBdr>
            <w:top w:val="none" w:sz="0" w:space="0" w:color="auto"/>
            <w:left w:val="none" w:sz="0" w:space="0" w:color="auto"/>
            <w:bottom w:val="none" w:sz="0" w:space="0" w:color="auto"/>
            <w:right w:val="none" w:sz="0" w:space="0" w:color="auto"/>
          </w:divBdr>
        </w:div>
        <w:div w:id="171917482">
          <w:marLeft w:val="640"/>
          <w:marRight w:val="0"/>
          <w:marTop w:val="0"/>
          <w:marBottom w:val="0"/>
          <w:divBdr>
            <w:top w:val="none" w:sz="0" w:space="0" w:color="auto"/>
            <w:left w:val="none" w:sz="0" w:space="0" w:color="auto"/>
            <w:bottom w:val="none" w:sz="0" w:space="0" w:color="auto"/>
            <w:right w:val="none" w:sz="0" w:space="0" w:color="auto"/>
          </w:divBdr>
        </w:div>
        <w:div w:id="418869747">
          <w:marLeft w:val="640"/>
          <w:marRight w:val="0"/>
          <w:marTop w:val="0"/>
          <w:marBottom w:val="0"/>
          <w:divBdr>
            <w:top w:val="none" w:sz="0" w:space="0" w:color="auto"/>
            <w:left w:val="none" w:sz="0" w:space="0" w:color="auto"/>
            <w:bottom w:val="none" w:sz="0" w:space="0" w:color="auto"/>
            <w:right w:val="none" w:sz="0" w:space="0" w:color="auto"/>
          </w:divBdr>
        </w:div>
        <w:div w:id="203949447">
          <w:marLeft w:val="640"/>
          <w:marRight w:val="0"/>
          <w:marTop w:val="0"/>
          <w:marBottom w:val="0"/>
          <w:divBdr>
            <w:top w:val="none" w:sz="0" w:space="0" w:color="auto"/>
            <w:left w:val="none" w:sz="0" w:space="0" w:color="auto"/>
            <w:bottom w:val="none" w:sz="0" w:space="0" w:color="auto"/>
            <w:right w:val="none" w:sz="0" w:space="0" w:color="auto"/>
          </w:divBdr>
        </w:div>
        <w:div w:id="1507864803">
          <w:marLeft w:val="640"/>
          <w:marRight w:val="0"/>
          <w:marTop w:val="0"/>
          <w:marBottom w:val="0"/>
          <w:divBdr>
            <w:top w:val="none" w:sz="0" w:space="0" w:color="auto"/>
            <w:left w:val="none" w:sz="0" w:space="0" w:color="auto"/>
            <w:bottom w:val="none" w:sz="0" w:space="0" w:color="auto"/>
            <w:right w:val="none" w:sz="0" w:space="0" w:color="auto"/>
          </w:divBdr>
        </w:div>
        <w:div w:id="375936912">
          <w:marLeft w:val="640"/>
          <w:marRight w:val="0"/>
          <w:marTop w:val="0"/>
          <w:marBottom w:val="0"/>
          <w:divBdr>
            <w:top w:val="none" w:sz="0" w:space="0" w:color="auto"/>
            <w:left w:val="none" w:sz="0" w:space="0" w:color="auto"/>
            <w:bottom w:val="none" w:sz="0" w:space="0" w:color="auto"/>
            <w:right w:val="none" w:sz="0" w:space="0" w:color="auto"/>
          </w:divBdr>
        </w:div>
        <w:div w:id="1392071228">
          <w:marLeft w:val="640"/>
          <w:marRight w:val="0"/>
          <w:marTop w:val="0"/>
          <w:marBottom w:val="0"/>
          <w:divBdr>
            <w:top w:val="none" w:sz="0" w:space="0" w:color="auto"/>
            <w:left w:val="none" w:sz="0" w:space="0" w:color="auto"/>
            <w:bottom w:val="none" w:sz="0" w:space="0" w:color="auto"/>
            <w:right w:val="none" w:sz="0" w:space="0" w:color="auto"/>
          </w:divBdr>
        </w:div>
        <w:div w:id="1255821011">
          <w:marLeft w:val="640"/>
          <w:marRight w:val="0"/>
          <w:marTop w:val="0"/>
          <w:marBottom w:val="0"/>
          <w:divBdr>
            <w:top w:val="none" w:sz="0" w:space="0" w:color="auto"/>
            <w:left w:val="none" w:sz="0" w:space="0" w:color="auto"/>
            <w:bottom w:val="none" w:sz="0" w:space="0" w:color="auto"/>
            <w:right w:val="none" w:sz="0" w:space="0" w:color="auto"/>
          </w:divBdr>
        </w:div>
        <w:div w:id="48192915">
          <w:marLeft w:val="640"/>
          <w:marRight w:val="0"/>
          <w:marTop w:val="0"/>
          <w:marBottom w:val="0"/>
          <w:divBdr>
            <w:top w:val="none" w:sz="0" w:space="0" w:color="auto"/>
            <w:left w:val="none" w:sz="0" w:space="0" w:color="auto"/>
            <w:bottom w:val="none" w:sz="0" w:space="0" w:color="auto"/>
            <w:right w:val="none" w:sz="0" w:space="0" w:color="auto"/>
          </w:divBdr>
        </w:div>
        <w:div w:id="1415785883">
          <w:marLeft w:val="640"/>
          <w:marRight w:val="0"/>
          <w:marTop w:val="0"/>
          <w:marBottom w:val="0"/>
          <w:divBdr>
            <w:top w:val="none" w:sz="0" w:space="0" w:color="auto"/>
            <w:left w:val="none" w:sz="0" w:space="0" w:color="auto"/>
            <w:bottom w:val="none" w:sz="0" w:space="0" w:color="auto"/>
            <w:right w:val="none" w:sz="0" w:space="0" w:color="auto"/>
          </w:divBdr>
        </w:div>
        <w:div w:id="1922716635">
          <w:marLeft w:val="640"/>
          <w:marRight w:val="0"/>
          <w:marTop w:val="0"/>
          <w:marBottom w:val="0"/>
          <w:divBdr>
            <w:top w:val="none" w:sz="0" w:space="0" w:color="auto"/>
            <w:left w:val="none" w:sz="0" w:space="0" w:color="auto"/>
            <w:bottom w:val="none" w:sz="0" w:space="0" w:color="auto"/>
            <w:right w:val="none" w:sz="0" w:space="0" w:color="auto"/>
          </w:divBdr>
        </w:div>
      </w:divsChild>
    </w:div>
    <w:div w:id="113836072">
      <w:bodyDiv w:val="1"/>
      <w:marLeft w:val="0"/>
      <w:marRight w:val="0"/>
      <w:marTop w:val="0"/>
      <w:marBottom w:val="0"/>
      <w:divBdr>
        <w:top w:val="none" w:sz="0" w:space="0" w:color="auto"/>
        <w:left w:val="none" w:sz="0" w:space="0" w:color="auto"/>
        <w:bottom w:val="none" w:sz="0" w:space="0" w:color="auto"/>
        <w:right w:val="none" w:sz="0" w:space="0" w:color="auto"/>
      </w:divBdr>
    </w:div>
    <w:div w:id="126507876">
      <w:bodyDiv w:val="1"/>
      <w:marLeft w:val="0"/>
      <w:marRight w:val="0"/>
      <w:marTop w:val="0"/>
      <w:marBottom w:val="0"/>
      <w:divBdr>
        <w:top w:val="none" w:sz="0" w:space="0" w:color="auto"/>
        <w:left w:val="none" w:sz="0" w:space="0" w:color="auto"/>
        <w:bottom w:val="none" w:sz="0" w:space="0" w:color="auto"/>
        <w:right w:val="none" w:sz="0" w:space="0" w:color="auto"/>
      </w:divBdr>
      <w:divsChild>
        <w:div w:id="1395540607">
          <w:marLeft w:val="640"/>
          <w:marRight w:val="0"/>
          <w:marTop w:val="0"/>
          <w:marBottom w:val="0"/>
          <w:divBdr>
            <w:top w:val="none" w:sz="0" w:space="0" w:color="auto"/>
            <w:left w:val="none" w:sz="0" w:space="0" w:color="auto"/>
            <w:bottom w:val="none" w:sz="0" w:space="0" w:color="auto"/>
            <w:right w:val="none" w:sz="0" w:space="0" w:color="auto"/>
          </w:divBdr>
        </w:div>
        <w:div w:id="773865717">
          <w:marLeft w:val="640"/>
          <w:marRight w:val="0"/>
          <w:marTop w:val="0"/>
          <w:marBottom w:val="0"/>
          <w:divBdr>
            <w:top w:val="none" w:sz="0" w:space="0" w:color="auto"/>
            <w:left w:val="none" w:sz="0" w:space="0" w:color="auto"/>
            <w:bottom w:val="none" w:sz="0" w:space="0" w:color="auto"/>
            <w:right w:val="none" w:sz="0" w:space="0" w:color="auto"/>
          </w:divBdr>
        </w:div>
        <w:div w:id="100034548">
          <w:marLeft w:val="640"/>
          <w:marRight w:val="0"/>
          <w:marTop w:val="0"/>
          <w:marBottom w:val="0"/>
          <w:divBdr>
            <w:top w:val="none" w:sz="0" w:space="0" w:color="auto"/>
            <w:left w:val="none" w:sz="0" w:space="0" w:color="auto"/>
            <w:bottom w:val="none" w:sz="0" w:space="0" w:color="auto"/>
            <w:right w:val="none" w:sz="0" w:space="0" w:color="auto"/>
          </w:divBdr>
        </w:div>
        <w:div w:id="1203060169">
          <w:marLeft w:val="640"/>
          <w:marRight w:val="0"/>
          <w:marTop w:val="0"/>
          <w:marBottom w:val="0"/>
          <w:divBdr>
            <w:top w:val="none" w:sz="0" w:space="0" w:color="auto"/>
            <w:left w:val="none" w:sz="0" w:space="0" w:color="auto"/>
            <w:bottom w:val="none" w:sz="0" w:space="0" w:color="auto"/>
            <w:right w:val="none" w:sz="0" w:space="0" w:color="auto"/>
          </w:divBdr>
        </w:div>
        <w:div w:id="1438983918">
          <w:marLeft w:val="640"/>
          <w:marRight w:val="0"/>
          <w:marTop w:val="0"/>
          <w:marBottom w:val="0"/>
          <w:divBdr>
            <w:top w:val="none" w:sz="0" w:space="0" w:color="auto"/>
            <w:left w:val="none" w:sz="0" w:space="0" w:color="auto"/>
            <w:bottom w:val="none" w:sz="0" w:space="0" w:color="auto"/>
            <w:right w:val="none" w:sz="0" w:space="0" w:color="auto"/>
          </w:divBdr>
        </w:div>
        <w:div w:id="151338064">
          <w:marLeft w:val="640"/>
          <w:marRight w:val="0"/>
          <w:marTop w:val="0"/>
          <w:marBottom w:val="0"/>
          <w:divBdr>
            <w:top w:val="none" w:sz="0" w:space="0" w:color="auto"/>
            <w:left w:val="none" w:sz="0" w:space="0" w:color="auto"/>
            <w:bottom w:val="none" w:sz="0" w:space="0" w:color="auto"/>
            <w:right w:val="none" w:sz="0" w:space="0" w:color="auto"/>
          </w:divBdr>
        </w:div>
        <w:div w:id="220674949">
          <w:marLeft w:val="640"/>
          <w:marRight w:val="0"/>
          <w:marTop w:val="0"/>
          <w:marBottom w:val="0"/>
          <w:divBdr>
            <w:top w:val="none" w:sz="0" w:space="0" w:color="auto"/>
            <w:left w:val="none" w:sz="0" w:space="0" w:color="auto"/>
            <w:bottom w:val="none" w:sz="0" w:space="0" w:color="auto"/>
            <w:right w:val="none" w:sz="0" w:space="0" w:color="auto"/>
          </w:divBdr>
        </w:div>
        <w:div w:id="1415933111">
          <w:marLeft w:val="640"/>
          <w:marRight w:val="0"/>
          <w:marTop w:val="0"/>
          <w:marBottom w:val="0"/>
          <w:divBdr>
            <w:top w:val="none" w:sz="0" w:space="0" w:color="auto"/>
            <w:left w:val="none" w:sz="0" w:space="0" w:color="auto"/>
            <w:bottom w:val="none" w:sz="0" w:space="0" w:color="auto"/>
            <w:right w:val="none" w:sz="0" w:space="0" w:color="auto"/>
          </w:divBdr>
        </w:div>
        <w:div w:id="840506723">
          <w:marLeft w:val="640"/>
          <w:marRight w:val="0"/>
          <w:marTop w:val="0"/>
          <w:marBottom w:val="0"/>
          <w:divBdr>
            <w:top w:val="none" w:sz="0" w:space="0" w:color="auto"/>
            <w:left w:val="none" w:sz="0" w:space="0" w:color="auto"/>
            <w:bottom w:val="none" w:sz="0" w:space="0" w:color="auto"/>
            <w:right w:val="none" w:sz="0" w:space="0" w:color="auto"/>
          </w:divBdr>
        </w:div>
        <w:div w:id="23866642">
          <w:marLeft w:val="640"/>
          <w:marRight w:val="0"/>
          <w:marTop w:val="0"/>
          <w:marBottom w:val="0"/>
          <w:divBdr>
            <w:top w:val="none" w:sz="0" w:space="0" w:color="auto"/>
            <w:left w:val="none" w:sz="0" w:space="0" w:color="auto"/>
            <w:bottom w:val="none" w:sz="0" w:space="0" w:color="auto"/>
            <w:right w:val="none" w:sz="0" w:space="0" w:color="auto"/>
          </w:divBdr>
        </w:div>
        <w:div w:id="138350007">
          <w:marLeft w:val="640"/>
          <w:marRight w:val="0"/>
          <w:marTop w:val="0"/>
          <w:marBottom w:val="0"/>
          <w:divBdr>
            <w:top w:val="none" w:sz="0" w:space="0" w:color="auto"/>
            <w:left w:val="none" w:sz="0" w:space="0" w:color="auto"/>
            <w:bottom w:val="none" w:sz="0" w:space="0" w:color="auto"/>
            <w:right w:val="none" w:sz="0" w:space="0" w:color="auto"/>
          </w:divBdr>
        </w:div>
        <w:div w:id="920798771">
          <w:marLeft w:val="640"/>
          <w:marRight w:val="0"/>
          <w:marTop w:val="0"/>
          <w:marBottom w:val="0"/>
          <w:divBdr>
            <w:top w:val="none" w:sz="0" w:space="0" w:color="auto"/>
            <w:left w:val="none" w:sz="0" w:space="0" w:color="auto"/>
            <w:bottom w:val="none" w:sz="0" w:space="0" w:color="auto"/>
            <w:right w:val="none" w:sz="0" w:space="0" w:color="auto"/>
          </w:divBdr>
        </w:div>
        <w:div w:id="157817360">
          <w:marLeft w:val="640"/>
          <w:marRight w:val="0"/>
          <w:marTop w:val="0"/>
          <w:marBottom w:val="0"/>
          <w:divBdr>
            <w:top w:val="none" w:sz="0" w:space="0" w:color="auto"/>
            <w:left w:val="none" w:sz="0" w:space="0" w:color="auto"/>
            <w:bottom w:val="none" w:sz="0" w:space="0" w:color="auto"/>
            <w:right w:val="none" w:sz="0" w:space="0" w:color="auto"/>
          </w:divBdr>
        </w:div>
        <w:div w:id="1398671843">
          <w:marLeft w:val="640"/>
          <w:marRight w:val="0"/>
          <w:marTop w:val="0"/>
          <w:marBottom w:val="0"/>
          <w:divBdr>
            <w:top w:val="none" w:sz="0" w:space="0" w:color="auto"/>
            <w:left w:val="none" w:sz="0" w:space="0" w:color="auto"/>
            <w:bottom w:val="none" w:sz="0" w:space="0" w:color="auto"/>
            <w:right w:val="none" w:sz="0" w:space="0" w:color="auto"/>
          </w:divBdr>
        </w:div>
        <w:div w:id="519512898">
          <w:marLeft w:val="640"/>
          <w:marRight w:val="0"/>
          <w:marTop w:val="0"/>
          <w:marBottom w:val="0"/>
          <w:divBdr>
            <w:top w:val="none" w:sz="0" w:space="0" w:color="auto"/>
            <w:left w:val="none" w:sz="0" w:space="0" w:color="auto"/>
            <w:bottom w:val="none" w:sz="0" w:space="0" w:color="auto"/>
            <w:right w:val="none" w:sz="0" w:space="0" w:color="auto"/>
          </w:divBdr>
        </w:div>
        <w:div w:id="1108425175">
          <w:marLeft w:val="640"/>
          <w:marRight w:val="0"/>
          <w:marTop w:val="0"/>
          <w:marBottom w:val="0"/>
          <w:divBdr>
            <w:top w:val="none" w:sz="0" w:space="0" w:color="auto"/>
            <w:left w:val="none" w:sz="0" w:space="0" w:color="auto"/>
            <w:bottom w:val="none" w:sz="0" w:space="0" w:color="auto"/>
            <w:right w:val="none" w:sz="0" w:space="0" w:color="auto"/>
          </w:divBdr>
        </w:div>
        <w:div w:id="808864999">
          <w:marLeft w:val="640"/>
          <w:marRight w:val="0"/>
          <w:marTop w:val="0"/>
          <w:marBottom w:val="0"/>
          <w:divBdr>
            <w:top w:val="none" w:sz="0" w:space="0" w:color="auto"/>
            <w:left w:val="none" w:sz="0" w:space="0" w:color="auto"/>
            <w:bottom w:val="none" w:sz="0" w:space="0" w:color="auto"/>
            <w:right w:val="none" w:sz="0" w:space="0" w:color="auto"/>
          </w:divBdr>
        </w:div>
        <w:div w:id="88552906">
          <w:marLeft w:val="640"/>
          <w:marRight w:val="0"/>
          <w:marTop w:val="0"/>
          <w:marBottom w:val="0"/>
          <w:divBdr>
            <w:top w:val="none" w:sz="0" w:space="0" w:color="auto"/>
            <w:left w:val="none" w:sz="0" w:space="0" w:color="auto"/>
            <w:bottom w:val="none" w:sz="0" w:space="0" w:color="auto"/>
            <w:right w:val="none" w:sz="0" w:space="0" w:color="auto"/>
          </w:divBdr>
        </w:div>
        <w:div w:id="1584878867">
          <w:marLeft w:val="640"/>
          <w:marRight w:val="0"/>
          <w:marTop w:val="0"/>
          <w:marBottom w:val="0"/>
          <w:divBdr>
            <w:top w:val="none" w:sz="0" w:space="0" w:color="auto"/>
            <w:left w:val="none" w:sz="0" w:space="0" w:color="auto"/>
            <w:bottom w:val="none" w:sz="0" w:space="0" w:color="auto"/>
            <w:right w:val="none" w:sz="0" w:space="0" w:color="auto"/>
          </w:divBdr>
        </w:div>
        <w:div w:id="973099713">
          <w:marLeft w:val="640"/>
          <w:marRight w:val="0"/>
          <w:marTop w:val="0"/>
          <w:marBottom w:val="0"/>
          <w:divBdr>
            <w:top w:val="none" w:sz="0" w:space="0" w:color="auto"/>
            <w:left w:val="none" w:sz="0" w:space="0" w:color="auto"/>
            <w:bottom w:val="none" w:sz="0" w:space="0" w:color="auto"/>
            <w:right w:val="none" w:sz="0" w:space="0" w:color="auto"/>
          </w:divBdr>
        </w:div>
        <w:div w:id="1257636888">
          <w:marLeft w:val="640"/>
          <w:marRight w:val="0"/>
          <w:marTop w:val="0"/>
          <w:marBottom w:val="0"/>
          <w:divBdr>
            <w:top w:val="none" w:sz="0" w:space="0" w:color="auto"/>
            <w:left w:val="none" w:sz="0" w:space="0" w:color="auto"/>
            <w:bottom w:val="none" w:sz="0" w:space="0" w:color="auto"/>
            <w:right w:val="none" w:sz="0" w:space="0" w:color="auto"/>
          </w:divBdr>
        </w:div>
        <w:div w:id="1154027037">
          <w:marLeft w:val="640"/>
          <w:marRight w:val="0"/>
          <w:marTop w:val="0"/>
          <w:marBottom w:val="0"/>
          <w:divBdr>
            <w:top w:val="none" w:sz="0" w:space="0" w:color="auto"/>
            <w:left w:val="none" w:sz="0" w:space="0" w:color="auto"/>
            <w:bottom w:val="none" w:sz="0" w:space="0" w:color="auto"/>
            <w:right w:val="none" w:sz="0" w:space="0" w:color="auto"/>
          </w:divBdr>
        </w:div>
        <w:div w:id="1982731178">
          <w:marLeft w:val="640"/>
          <w:marRight w:val="0"/>
          <w:marTop w:val="0"/>
          <w:marBottom w:val="0"/>
          <w:divBdr>
            <w:top w:val="none" w:sz="0" w:space="0" w:color="auto"/>
            <w:left w:val="none" w:sz="0" w:space="0" w:color="auto"/>
            <w:bottom w:val="none" w:sz="0" w:space="0" w:color="auto"/>
            <w:right w:val="none" w:sz="0" w:space="0" w:color="auto"/>
          </w:divBdr>
        </w:div>
        <w:div w:id="634019334">
          <w:marLeft w:val="640"/>
          <w:marRight w:val="0"/>
          <w:marTop w:val="0"/>
          <w:marBottom w:val="0"/>
          <w:divBdr>
            <w:top w:val="none" w:sz="0" w:space="0" w:color="auto"/>
            <w:left w:val="none" w:sz="0" w:space="0" w:color="auto"/>
            <w:bottom w:val="none" w:sz="0" w:space="0" w:color="auto"/>
            <w:right w:val="none" w:sz="0" w:space="0" w:color="auto"/>
          </w:divBdr>
        </w:div>
        <w:div w:id="337118405">
          <w:marLeft w:val="640"/>
          <w:marRight w:val="0"/>
          <w:marTop w:val="0"/>
          <w:marBottom w:val="0"/>
          <w:divBdr>
            <w:top w:val="none" w:sz="0" w:space="0" w:color="auto"/>
            <w:left w:val="none" w:sz="0" w:space="0" w:color="auto"/>
            <w:bottom w:val="none" w:sz="0" w:space="0" w:color="auto"/>
            <w:right w:val="none" w:sz="0" w:space="0" w:color="auto"/>
          </w:divBdr>
        </w:div>
        <w:div w:id="1355577550">
          <w:marLeft w:val="640"/>
          <w:marRight w:val="0"/>
          <w:marTop w:val="0"/>
          <w:marBottom w:val="0"/>
          <w:divBdr>
            <w:top w:val="none" w:sz="0" w:space="0" w:color="auto"/>
            <w:left w:val="none" w:sz="0" w:space="0" w:color="auto"/>
            <w:bottom w:val="none" w:sz="0" w:space="0" w:color="auto"/>
            <w:right w:val="none" w:sz="0" w:space="0" w:color="auto"/>
          </w:divBdr>
        </w:div>
        <w:div w:id="1195998141">
          <w:marLeft w:val="640"/>
          <w:marRight w:val="0"/>
          <w:marTop w:val="0"/>
          <w:marBottom w:val="0"/>
          <w:divBdr>
            <w:top w:val="none" w:sz="0" w:space="0" w:color="auto"/>
            <w:left w:val="none" w:sz="0" w:space="0" w:color="auto"/>
            <w:bottom w:val="none" w:sz="0" w:space="0" w:color="auto"/>
            <w:right w:val="none" w:sz="0" w:space="0" w:color="auto"/>
          </w:divBdr>
        </w:div>
        <w:div w:id="304088110">
          <w:marLeft w:val="640"/>
          <w:marRight w:val="0"/>
          <w:marTop w:val="0"/>
          <w:marBottom w:val="0"/>
          <w:divBdr>
            <w:top w:val="none" w:sz="0" w:space="0" w:color="auto"/>
            <w:left w:val="none" w:sz="0" w:space="0" w:color="auto"/>
            <w:bottom w:val="none" w:sz="0" w:space="0" w:color="auto"/>
            <w:right w:val="none" w:sz="0" w:space="0" w:color="auto"/>
          </w:divBdr>
        </w:div>
        <w:div w:id="2129161307">
          <w:marLeft w:val="640"/>
          <w:marRight w:val="0"/>
          <w:marTop w:val="0"/>
          <w:marBottom w:val="0"/>
          <w:divBdr>
            <w:top w:val="none" w:sz="0" w:space="0" w:color="auto"/>
            <w:left w:val="none" w:sz="0" w:space="0" w:color="auto"/>
            <w:bottom w:val="none" w:sz="0" w:space="0" w:color="auto"/>
            <w:right w:val="none" w:sz="0" w:space="0" w:color="auto"/>
          </w:divBdr>
        </w:div>
        <w:div w:id="738792576">
          <w:marLeft w:val="640"/>
          <w:marRight w:val="0"/>
          <w:marTop w:val="0"/>
          <w:marBottom w:val="0"/>
          <w:divBdr>
            <w:top w:val="none" w:sz="0" w:space="0" w:color="auto"/>
            <w:left w:val="none" w:sz="0" w:space="0" w:color="auto"/>
            <w:bottom w:val="none" w:sz="0" w:space="0" w:color="auto"/>
            <w:right w:val="none" w:sz="0" w:space="0" w:color="auto"/>
          </w:divBdr>
        </w:div>
        <w:div w:id="893542446">
          <w:marLeft w:val="640"/>
          <w:marRight w:val="0"/>
          <w:marTop w:val="0"/>
          <w:marBottom w:val="0"/>
          <w:divBdr>
            <w:top w:val="none" w:sz="0" w:space="0" w:color="auto"/>
            <w:left w:val="none" w:sz="0" w:space="0" w:color="auto"/>
            <w:bottom w:val="none" w:sz="0" w:space="0" w:color="auto"/>
            <w:right w:val="none" w:sz="0" w:space="0" w:color="auto"/>
          </w:divBdr>
        </w:div>
        <w:div w:id="860822413">
          <w:marLeft w:val="640"/>
          <w:marRight w:val="0"/>
          <w:marTop w:val="0"/>
          <w:marBottom w:val="0"/>
          <w:divBdr>
            <w:top w:val="none" w:sz="0" w:space="0" w:color="auto"/>
            <w:left w:val="none" w:sz="0" w:space="0" w:color="auto"/>
            <w:bottom w:val="none" w:sz="0" w:space="0" w:color="auto"/>
            <w:right w:val="none" w:sz="0" w:space="0" w:color="auto"/>
          </w:divBdr>
        </w:div>
        <w:div w:id="1847478829">
          <w:marLeft w:val="640"/>
          <w:marRight w:val="0"/>
          <w:marTop w:val="0"/>
          <w:marBottom w:val="0"/>
          <w:divBdr>
            <w:top w:val="none" w:sz="0" w:space="0" w:color="auto"/>
            <w:left w:val="none" w:sz="0" w:space="0" w:color="auto"/>
            <w:bottom w:val="none" w:sz="0" w:space="0" w:color="auto"/>
            <w:right w:val="none" w:sz="0" w:space="0" w:color="auto"/>
          </w:divBdr>
        </w:div>
        <w:div w:id="1630696469">
          <w:marLeft w:val="640"/>
          <w:marRight w:val="0"/>
          <w:marTop w:val="0"/>
          <w:marBottom w:val="0"/>
          <w:divBdr>
            <w:top w:val="none" w:sz="0" w:space="0" w:color="auto"/>
            <w:left w:val="none" w:sz="0" w:space="0" w:color="auto"/>
            <w:bottom w:val="none" w:sz="0" w:space="0" w:color="auto"/>
            <w:right w:val="none" w:sz="0" w:space="0" w:color="auto"/>
          </w:divBdr>
        </w:div>
        <w:div w:id="1464957556">
          <w:marLeft w:val="640"/>
          <w:marRight w:val="0"/>
          <w:marTop w:val="0"/>
          <w:marBottom w:val="0"/>
          <w:divBdr>
            <w:top w:val="none" w:sz="0" w:space="0" w:color="auto"/>
            <w:left w:val="none" w:sz="0" w:space="0" w:color="auto"/>
            <w:bottom w:val="none" w:sz="0" w:space="0" w:color="auto"/>
            <w:right w:val="none" w:sz="0" w:space="0" w:color="auto"/>
          </w:divBdr>
        </w:div>
        <w:div w:id="160120092">
          <w:marLeft w:val="640"/>
          <w:marRight w:val="0"/>
          <w:marTop w:val="0"/>
          <w:marBottom w:val="0"/>
          <w:divBdr>
            <w:top w:val="none" w:sz="0" w:space="0" w:color="auto"/>
            <w:left w:val="none" w:sz="0" w:space="0" w:color="auto"/>
            <w:bottom w:val="none" w:sz="0" w:space="0" w:color="auto"/>
            <w:right w:val="none" w:sz="0" w:space="0" w:color="auto"/>
          </w:divBdr>
        </w:div>
        <w:div w:id="34277079">
          <w:marLeft w:val="640"/>
          <w:marRight w:val="0"/>
          <w:marTop w:val="0"/>
          <w:marBottom w:val="0"/>
          <w:divBdr>
            <w:top w:val="none" w:sz="0" w:space="0" w:color="auto"/>
            <w:left w:val="none" w:sz="0" w:space="0" w:color="auto"/>
            <w:bottom w:val="none" w:sz="0" w:space="0" w:color="auto"/>
            <w:right w:val="none" w:sz="0" w:space="0" w:color="auto"/>
          </w:divBdr>
        </w:div>
        <w:div w:id="639961615">
          <w:marLeft w:val="640"/>
          <w:marRight w:val="0"/>
          <w:marTop w:val="0"/>
          <w:marBottom w:val="0"/>
          <w:divBdr>
            <w:top w:val="none" w:sz="0" w:space="0" w:color="auto"/>
            <w:left w:val="none" w:sz="0" w:space="0" w:color="auto"/>
            <w:bottom w:val="none" w:sz="0" w:space="0" w:color="auto"/>
            <w:right w:val="none" w:sz="0" w:space="0" w:color="auto"/>
          </w:divBdr>
        </w:div>
        <w:div w:id="1250191202">
          <w:marLeft w:val="640"/>
          <w:marRight w:val="0"/>
          <w:marTop w:val="0"/>
          <w:marBottom w:val="0"/>
          <w:divBdr>
            <w:top w:val="none" w:sz="0" w:space="0" w:color="auto"/>
            <w:left w:val="none" w:sz="0" w:space="0" w:color="auto"/>
            <w:bottom w:val="none" w:sz="0" w:space="0" w:color="auto"/>
            <w:right w:val="none" w:sz="0" w:space="0" w:color="auto"/>
          </w:divBdr>
        </w:div>
        <w:div w:id="1722896751">
          <w:marLeft w:val="640"/>
          <w:marRight w:val="0"/>
          <w:marTop w:val="0"/>
          <w:marBottom w:val="0"/>
          <w:divBdr>
            <w:top w:val="none" w:sz="0" w:space="0" w:color="auto"/>
            <w:left w:val="none" w:sz="0" w:space="0" w:color="auto"/>
            <w:bottom w:val="none" w:sz="0" w:space="0" w:color="auto"/>
            <w:right w:val="none" w:sz="0" w:space="0" w:color="auto"/>
          </w:divBdr>
        </w:div>
        <w:div w:id="634718061">
          <w:marLeft w:val="640"/>
          <w:marRight w:val="0"/>
          <w:marTop w:val="0"/>
          <w:marBottom w:val="0"/>
          <w:divBdr>
            <w:top w:val="none" w:sz="0" w:space="0" w:color="auto"/>
            <w:left w:val="none" w:sz="0" w:space="0" w:color="auto"/>
            <w:bottom w:val="none" w:sz="0" w:space="0" w:color="auto"/>
            <w:right w:val="none" w:sz="0" w:space="0" w:color="auto"/>
          </w:divBdr>
        </w:div>
        <w:div w:id="32048127">
          <w:marLeft w:val="640"/>
          <w:marRight w:val="0"/>
          <w:marTop w:val="0"/>
          <w:marBottom w:val="0"/>
          <w:divBdr>
            <w:top w:val="none" w:sz="0" w:space="0" w:color="auto"/>
            <w:left w:val="none" w:sz="0" w:space="0" w:color="auto"/>
            <w:bottom w:val="none" w:sz="0" w:space="0" w:color="auto"/>
            <w:right w:val="none" w:sz="0" w:space="0" w:color="auto"/>
          </w:divBdr>
        </w:div>
        <w:div w:id="1592273130">
          <w:marLeft w:val="640"/>
          <w:marRight w:val="0"/>
          <w:marTop w:val="0"/>
          <w:marBottom w:val="0"/>
          <w:divBdr>
            <w:top w:val="none" w:sz="0" w:space="0" w:color="auto"/>
            <w:left w:val="none" w:sz="0" w:space="0" w:color="auto"/>
            <w:bottom w:val="none" w:sz="0" w:space="0" w:color="auto"/>
            <w:right w:val="none" w:sz="0" w:space="0" w:color="auto"/>
          </w:divBdr>
        </w:div>
      </w:divsChild>
    </w:div>
    <w:div w:id="138959092">
      <w:bodyDiv w:val="1"/>
      <w:marLeft w:val="0"/>
      <w:marRight w:val="0"/>
      <w:marTop w:val="0"/>
      <w:marBottom w:val="0"/>
      <w:divBdr>
        <w:top w:val="none" w:sz="0" w:space="0" w:color="auto"/>
        <w:left w:val="none" w:sz="0" w:space="0" w:color="auto"/>
        <w:bottom w:val="none" w:sz="0" w:space="0" w:color="auto"/>
        <w:right w:val="none" w:sz="0" w:space="0" w:color="auto"/>
      </w:divBdr>
      <w:divsChild>
        <w:div w:id="745961536">
          <w:marLeft w:val="640"/>
          <w:marRight w:val="0"/>
          <w:marTop w:val="0"/>
          <w:marBottom w:val="0"/>
          <w:divBdr>
            <w:top w:val="none" w:sz="0" w:space="0" w:color="auto"/>
            <w:left w:val="none" w:sz="0" w:space="0" w:color="auto"/>
            <w:bottom w:val="none" w:sz="0" w:space="0" w:color="auto"/>
            <w:right w:val="none" w:sz="0" w:space="0" w:color="auto"/>
          </w:divBdr>
        </w:div>
        <w:div w:id="2017341175">
          <w:marLeft w:val="640"/>
          <w:marRight w:val="0"/>
          <w:marTop w:val="0"/>
          <w:marBottom w:val="0"/>
          <w:divBdr>
            <w:top w:val="none" w:sz="0" w:space="0" w:color="auto"/>
            <w:left w:val="none" w:sz="0" w:space="0" w:color="auto"/>
            <w:bottom w:val="none" w:sz="0" w:space="0" w:color="auto"/>
            <w:right w:val="none" w:sz="0" w:space="0" w:color="auto"/>
          </w:divBdr>
        </w:div>
        <w:div w:id="1507016135">
          <w:marLeft w:val="640"/>
          <w:marRight w:val="0"/>
          <w:marTop w:val="0"/>
          <w:marBottom w:val="0"/>
          <w:divBdr>
            <w:top w:val="none" w:sz="0" w:space="0" w:color="auto"/>
            <w:left w:val="none" w:sz="0" w:space="0" w:color="auto"/>
            <w:bottom w:val="none" w:sz="0" w:space="0" w:color="auto"/>
            <w:right w:val="none" w:sz="0" w:space="0" w:color="auto"/>
          </w:divBdr>
        </w:div>
        <w:div w:id="472990052">
          <w:marLeft w:val="640"/>
          <w:marRight w:val="0"/>
          <w:marTop w:val="0"/>
          <w:marBottom w:val="0"/>
          <w:divBdr>
            <w:top w:val="none" w:sz="0" w:space="0" w:color="auto"/>
            <w:left w:val="none" w:sz="0" w:space="0" w:color="auto"/>
            <w:bottom w:val="none" w:sz="0" w:space="0" w:color="auto"/>
            <w:right w:val="none" w:sz="0" w:space="0" w:color="auto"/>
          </w:divBdr>
        </w:div>
        <w:div w:id="334964574">
          <w:marLeft w:val="640"/>
          <w:marRight w:val="0"/>
          <w:marTop w:val="0"/>
          <w:marBottom w:val="0"/>
          <w:divBdr>
            <w:top w:val="none" w:sz="0" w:space="0" w:color="auto"/>
            <w:left w:val="none" w:sz="0" w:space="0" w:color="auto"/>
            <w:bottom w:val="none" w:sz="0" w:space="0" w:color="auto"/>
            <w:right w:val="none" w:sz="0" w:space="0" w:color="auto"/>
          </w:divBdr>
        </w:div>
        <w:div w:id="1351226166">
          <w:marLeft w:val="640"/>
          <w:marRight w:val="0"/>
          <w:marTop w:val="0"/>
          <w:marBottom w:val="0"/>
          <w:divBdr>
            <w:top w:val="none" w:sz="0" w:space="0" w:color="auto"/>
            <w:left w:val="none" w:sz="0" w:space="0" w:color="auto"/>
            <w:bottom w:val="none" w:sz="0" w:space="0" w:color="auto"/>
            <w:right w:val="none" w:sz="0" w:space="0" w:color="auto"/>
          </w:divBdr>
        </w:div>
        <w:div w:id="133134944">
          <w:marLeft w:val="640"/>
          <w:marRight w:val="0"/>
          <w:marTop w:val="0"/>
          <w:marBottom w:val="0"/>
          <w:divBdr>
            <w:top w:val="none" w:sz="0" w:space="0" w:color="auto"/>
            <w:left w:val="none" w:sz="0" w:space="0" w:color="auto"/>
            <w:bottom w:val="none" w:sz="0" w:space="0" w:color="auto"/>
            <w:right w:val="none" w:sz="0" w:space="0" w:color="auto"/>
          </w:divBdr>
        </w:div>
        <w:div w:id="264194742">
          <w:marLeft w:val="640"/>
          <w:marRight w:val="0"/>
          <w:marTop w:val="0"/>
          <w:marBottom w:val="0"/>
          <w:divBdr>
            <w:top w:val="none" w:sz="0" w:space="0" w:color="auto"/>
            <w:left w:val="none" w:sz="0" w:space="0" w:color="auto"/>
            <w:bottom w:val="none" w:sz="0" w:space="0" w:color="auto"/>
            <w:right w:val="none" w:sz="0" w:space="0" w:color="auto"/>
          </w:divBdr>
        </w:div>
        <w:div w:id="1972781404">
          <w:marLeft w:val="640"/>
          <w:marRight w:val="0"/>
          <w:marTop w:val="0"/>
          <w:marBottom w:val="0"/>
          <w:divBdr>
            <w:top w:val="none" w:sz="0" w:space="0" w:color="auto"/>
            <w:left w:val="none" w:sz="0" w:space="0" w:color="auto"/>
            <w:bottom w:val="none" w:sz="0" w:space="0" w:color="auto"/>
            <w:right w:val="none" w:sz="0" w:space="0" w:color="auto"/>
          </w:divBdr>
        </w:div>
        <w:div w:id="1913546269">
          <w:marLeft w:val="640"/>
          <w:marRight w:val="0"/>
          <w:marTop w:val="0"/>
          <w:marBottom w:val="0"/>
          <w:divBdr>
            <w:top w:val="none" w:sz="0" w:space="0" w:color="auto"/>
            <w:left w:val="none" w:sz="0" w:space="0" w:color="auto"/>
            <w:bottom w:val="none" w:sz="0" w:space="0" w:color="auto"/>
            <w:right w:val="none" w:sz="0" w:space="0" w:color="auto"/>
          </w:divBdr>
        </w:div>
        <w:div w:id="86922174">
          <w:marLeft w:val="640"/>
          <w:marRight w:val="0"/>
          <w:marTop w:val="0"/>
          <w:marBottom w:val="0"/>
          <w:divBdr>
            <w:top w:val="none" w:sz="0" w:space="0" w:color="auto"/>
            <w:left w:val="none" w:sz="0" w:space="0" w:color="auto"/>
            <w:bottom w:val="none" w:sz="0" w:space="0" w:color="auto"/>
            <w:right w:val="none" w:sz="0" w:space="0" w:color="auto"/>
          </w:divBdr>
        </w:div>
        <w:div w:id="333070726">
          <w:marLeft w:val="640"/>
          <w:marRight w:val="0"/>
          <w:marTop w:val="0"/>
          <w:marBottom w:val="0"/>
          <w:divBdr>
            <w:top w:val="none" w:sz="0" w:space="0" w:color="auto"/>
            <w:left w:val="none" w:sz="0" w:space="0" w:color="auto"/>
            <w:bottom w:val="none" w:sz="0" w:space="0" w:color="auto"/>
            <w:right w:val="none" w:sz="0" w:space="0" w:color="auto"/>
          </w:divBdr>
        </w:div>
        <w:div w:id="420026480">
          <w:marLeft w:val="640"/>
          <w:marRight w:val="0"/>
          <w:marTop w:val="0"/>
          <w:marBottom w:val="0"/>
          <w:divBdr>
            <w:top w:val="none" w:sz="0" w:space="0" w:color="auto"/>
            <w:left w:val="none" w:sz="0" w:space="0" w:color="auto"/>
            <w:bottom w:val="none" w:sz="0" w:space="0" w:color="auto"/>
            <w:right w:val="none" w:sz="0" w:space="0" w:color="auto"/>
          </w:divBdr>
        </w:div>
        <w:div w:id="324551794">
          <w:marLeft w:val="640"/>
          <w:marRight w:val="0"/>
          <w:marTop w:val="0"/>
          <w:marBottom w:val="0"/>
          <w:divBdr>
            <w:top w:val="none" w:sz="0" w:space="0" w:color="auto"/>
            <w:left w:val="none" w:sz="0" w:space="0" w:color="auto"/>
            <w:bottom w:val="none" w:sz="0" w:space="0" w:color="auto"/>
            <w:right w:val="none" w:sz="0" w:space="0" w:color="auto"/>
          </w:divBdr>
        </w:div>
        <w:div w:id="584999603">
          <w:marLeft w:val="640"/>
          <w:marRight w:val="0"/>
          <w:marTop w:val="0"/>
          <w:marBottom w:val="0"/>
          <w:divBdr>
            <w:top w:val="none" w:sz="0" w:space="0" w:color="auto"/>
            <w:left w:val="none" w:sz="0" w:space="0" w:color="auto"/>
            <w:bottom w:val="none" w:sz="0" w:space="0" w:color="auto"/>
            <w:right w:val="none" w:sz="0" w:space="0" w:color="auto"/>
          </w:divBdr>
        </w:div>
        <w:div w:id="1840848434">
          <w:marLeft w:val="640"/>
          <w:marRight w:val="0"/>
          <w:marTop w:val="0"/>
          <w:marBottom w:val="0"/>
          <w:divBdr>
            <w:top w:val="none" w:sz="0" w:space="0" w:color="auto"/>
            <w:left w:val="none" w:sz="0" w:space="0" w:color="auto"/>
            <w:bottom w:val="none" w:sz="0" w:space="0" w:color="auto"/>
            <w:right w:val="none" w:sz="0" w:space="0" w:color="auto"/>
          </w:divBdr>
        </w:div>
        <w:div w:id="1771387939">
          <w:marLeft w:val="640"/>
          <w:marRight w:val="0"/>
          <w:marTop w:val="0"/>
          <w:marBottom w:val="0"/>
          <w:divBdr>
            <w:top w:val="none" w:sz="0" w:space="0" w:color="auto"/>
            <w:left w:val="none" w:sz="0" w:space="0" w:color="auto"/>
            <w:bottom w:val="none" w:sz="0" w:space="0" w:color="auto"/>
            <w:right w:val="none" w:sz="0" w:space="0" w:color="auto"/>
          </w:divBdr>
        </w:div>
        <w:div w:id="1719087494">
          <w:marLeft w:val="640"/>
          <w:marRight w:val="0"/>
          <w:marTop w:val="0"/>
          <w:marBottom w:val="0"/>
          <w:divBdr>
            <w:top w:val="none" w:sz="0" w:space="0" w:color="auto"/>
            <w:left w:val="none" w:sz="0" w:space="0" w:color="auto"/>
            <w:bottom w:val="none" w:sz="0" w:space="0" w:color="auto"/>
            <w:right w:val="none" w:sz="0" w:space="0" w:color="auto"/>
          </w:divBdr>
        </w:div>
        <w:div w:id="2029990474">
          <w:marLeft w:val="640"/>
          <w:marRight w:val="0"/>
          <w:marTop w:val="0"/>
          <w:marBottom w:val="0"/>
          <w:divBdr>
            <w:top w:val="none" w:sz="0" w:space="0" w:color="auto"/>
            <w:left w:val="none" w:sz="0" w:space="0" w:color="auto"/>
            <w:bottom w:val="none" w:sz="0" w:space="0" w:color="auto"/>
            <w:right w:val="none" w:sz="0" w:space="0" w:color="auto"/>
          </w:divBdr>
        </w:div>
        <w:div w:id="410541291">
          <w:marLeft w:val="640"/>
          <w:marRight w:val="0"/>
          <w:marTop w:val="0"/>
          <w:marBottom w:val="0"/>
          <w:divBdr>
            <w:top w:val="none" w:sz="0" w:space="0" w:color="auto"/>
            <w:left w:val="none" w:sz="0" w:space="0" w:color="auto"/>
            <w:bottom w:val="none" w:sz="0" w:space="0" w:color="auto"/>
            <w:right w:val="none" w:sz="0" w:space="0" w:color="auto"/>
          </w:divBdr>
        </w:div>
        <w:div w:id="509297421">
          <w:marLeft w:val="640"/>
          <w:marRight w:val="0"/>
          <w:marTop w:val="0"/>
          <w:marBottom w:val="0"/>
          <w:divBdr>
            <w:top w:val="none" w:sz="0" w:space="0" w:color="auto"/>
            <w:left w:val="none" w:sz="0" w:space="0" w:color="auto"/>
            <w:bottom w:val="none" w:sz="0" w:space="0" w:color="auto"/>
            <w:right w:val="none" w:sz="0" w:space="0" w:color="auto"/>
          </w:divBdr>
        </w:div>
        <w:div w:id="1890264289">
          <w:marLeft w:val="640"/>
          <w:marRight w:val="0"/>
          <w:marTop w:val="0"/>
          <w:marBottom w:val="0"/>
          <w:divBdr>
            <w:top w:val="none" w:sz="0" w:space="0" w:color="auto"/>
            <w:left w:val="none" w:sz="0" w:space="0" w:color="auto"/>
            <w:bottom w:val="none" w:sz="0" w:space="0" w:color="auto"/>
            <w:right w:val="none" w:sz="0" w:space="0" w:color="auto"/>
          </w:divBdr>
        </w:div>
        <w:div w:id="128016086">
          <w:marLeft w:val="640"/>
          <w:marRight w:val="0"/>
          <w:marTop w:val="0"/>
          <w:marBottom w:val="0"/>
          <w:divBdr>
            <w:top w:val="none" w:sz="0" w:space="0" w:color="auto"/>
            <w:left w:val="none" w:sz="0" w:space="0" w:color="auto"/>
            <w:bottom w:val="none" w:sz="0" w:space="0" w:color="auto"/>
            <w:right w:val="none" w:sz="0" w:space="0" w:color="auto"/>
          </w:divBdr>
        </w:div>
        <w:div w:id="342557813">
          <w:marLeft w:val="640"/>
          <w:marRight w:val="0"/>
          <w:marTop w:val="0"/>
          <w:marBottom w:val="0"/>
          <w:divBdr>
            <w:top w:val="none" w:sz="0" w:space="0" w:color="auto"/>
            <w:left w:val="none" w:sz="0" w:space="0" w:color="auto"/>
            <w:bottom w:val="none" w:sz="0" w:space="0" w:color="auto"/>
            <w:right w:val="none" w:sz="0" w:space="0" w:color="auto"/>
          </w:divBdr>
        </w:div>
        <w:div w:id="1935671438">
          <w:marLeft w:val="640"/>
          <w:marRight w:val="0"/>
          <w:marTop w:val="0"/>
          <w:marBottom w:val="0"/>
          <w:divBdr>
            <w:top w:val="none" w:sz="0" w:space="0" w:color="auto"/>
            <w:left w:val="none" w:sz="0" w:space="0" w:color="auto"/>
            <w:bottom w:val="none" w:sz="0" w:space="0" w:color="auto"/>
            <w:right w:val="none" w:sz="0" w:space="0" w:color="auto"/>
          </w:divBdr>
        </w:div>
        <w:div w:id="80495449">
          <w:marLeft w:val="640"/>
          <w:marRight w:val="0"/>
          <w:marTop w:val="0"/>
          <w:marBottom w:val="0"/>
          <w:divBdr>
            <w:top w:val="none" w:sz="0" w:space="0" w:color="auto"/>
            <w:left w:val="none" w:sz="0" w:space="0" w:color="auto"/>
            <w:bottom w:val="none" w:sz="0" w:space="0" w:color="auto"/>
            <w:right w:val="none" w:sz="0" w:space="0" w:color="auto"/>
          </w:divBdr>
        </w:div>
        <w:div w:id="595210050">
          <w:marLeft w:val="640"/>
          <w:marRight w:val="0"/>
          <w:marTop w:val="0"/>
          <w:marBottom w:val="0"/>
          <w:divBdr>
            <w:top w:val="none" w:sz="0" w:space="0" w:color="auto"/>
            <w:left w:val="none" w:sz="0" w:space="0" w:color="auto"/>
            <w:bottom w:val="none" w:sz="0" w:space="0" w:color="auto"/>
            <w:right w:val="none" w:sz="0" w:space="0" w:color="auto"/>
          </w:divBdr>
        </w:div>
        <w:div w:id="878008571">
          <w:marLeft w:val="640"/>
          <w:marRight w:val="0"/>
          <w:marTop w:val="0"/>
          <w:marBottom w:val="0"/>
          <w:divBdr>
            <w:top w:val="none" w:sz="0" w:space="0" w:color="auto"/>
            <w:left w:val="none" w:sz="0" w:space="0" w:color="auto"/>
            <w:bottom w:val="none" w:sz="0" w:space="0" w:color="auto"/>
            <w:right w:val="none" w:sz="0" w:space="0" w:color="auto"/>
          </w:divBdr>
        </w:div>
        <w:div w:id="11731636">
          <w:marLeft w:val="640"/>
          <w:marRight w:val="0"/>
          <w:marTop w:val="0"/>
          <w:marBottom w:val="0"/>
          <w:divBdr>
            <w:top w:val="none" w:sz="0" w:space="0" w:color="auto"/>
            <w:left w:val="none" w:sz="0" w:space="0" w:color="auto"/>
            <w:bottom w:val="none" w:sz="0" w:space="0" w:color="auto"/>
            <w:right w:val="none" w:sz="0" w:space="0" w:color="auto"/>
          </w:divBdr>
        </w:div>
        <w:div w:id="2141799853">
          <w:marLeft w:val="640"/>
          <w:marRight w:val="0"/>
          <w:marTop w:val="0"/>
          <w:marBottom w:val="0"/>
          <w:divBdr>
            <w:top w:val="none" w:sz="0" w:space="0" w:color="auto"/>
            <w:left w:val="none" w:sz="0" w:space="0" w:color="auto"/>
            <w:bottom w:val="none" w:sz="0" w:space="0" w:color="auto"/>
            <w:right w:val="none" w:sz="0" w:space="0" w:color="auto"/>
          </w:divBdr>
        </w:div>
        <w:div w:id="223486438">
          <w:marLeft w:val="640"/>
          <w:marRight w:val="0"/>
          <w:marTop w:val="0"/>
          <w:marBottom w:val="0"/>
          <w:divBdr>
            <w:top w:val="none" w:sz="0" w:space="0" w:color="auto"/>
            <w:left w:val="none" w:sz="0" w:space="0" w:color="auto"/>
            <w:bottom w:val="none" w:sz="0" w:space="0" w:color="auto"/>
            <w:right w:val="none" w:sz="0" w:space="0" w:color="auto"/>
          </w:divBdr>
        </w:div>
        <w:div w:id="1523858104">
          <w:marLeft w:val="640"/>
          <w:marRight w:val="0"/>
          <w:marTop w:val="0"/>
          <w:marBottom w:val="0"/>
          <w:divBdr>
            <w:top w:val="none" w:sz="0" w:space="0" w:color="auto"/>
            <w:left w:val="none" w:sz="0" w:space="0" w:color="auto"/>
            <w:bottom w:val="none" w:sz="0" w:space="0" w:color="auto"/>
            <w:right w:val="none" w:sz="0" w:space="0" w:color="auto"/>
          </w:divBdr>
        </w:div>
        <w:div w:id="105850362">
          <w:marLeft w:val="640"/>
          <w:marRight w:val="0"/>
          <w:marTop w:val="0"/>
          <w:marBottom w:val="0"/>
          <w:divBdr>
            <w:top w:val="none" w:sz="0" w:space="0" w:color="auto"/>
            <w:left w:val="none" w:sz="0" w:space="0" w:color="auto"/>
            <w:bottom w:val="none" w:sz="0" w:space="0" w:color="auto"/>
            <w:right w:val="none" w:sz="0" w:space="0" w:color="auto"/>
          </w:divBdr>
        </w:div>
        <w:div w:id="1309633742">
          <w:marLeft w:val="640"/>
          <w:marRight w:val="0"/>
          <w:marTop w:val="0"/>
          <w:marBottom w:val="0"/>
          <w:divBdr>
            <w:top w:val="none" w:sz="0" w:space="0" w:color="auto"/>
            <w:left w:val="none" w:sz="0" w:space="0" w:color="auto"/>
            <w:bottom w:val="none" w:sz="0" w:space="0" w:color="auto"/>
            <w:right w:val="none" w:sz="0" w:space="0" w:color="auto"/>
          </w:divBdr>
        </w:div>
        <w:div w:id="1773550385">
          <w:marLeft w:val="640"/>
          <w:marRight w:val="0"/>
          <w:marTop w:val="0"/>
          <w:marBottom w:val="0"/>
          <w:divBdr>
            <w:top w:val="none" w:sz="0" w:space="0" w:color="auto"/>
            <w:left w:val="none" w:sz="0" w:space="0" w:color="auto"/>
            <w:bottom w:val="none" w:sz="0" w:space="0" w:color="auto"/>
            <w:right w:val="none" w:sz="0" w:space="0" w:color="auto"/>
          </w:divBdr>
        </w:div>
        <w:div w:id="1188564235">
          <w:marLeft w:val="640"/>
          <w:marRight w:val="0"/>
          <w:marTop w:val="0"/>
          <w:marBottom w:val="0"/>
          <w:divBdr>
            <w:top w:val="none" w:sz="0" w:space="0" w:color="auto"/>
            <w:left w:val="none" w:sz="0" w:space="0" w:color="auto"/>
            <w:bottom w:val="none" w:sz="0" w:space="0" w:color="auto"/>
            <w:right w:val="none" w:sz="0" w:space="0" w:color="auto"/>
          </w:divBdr>
        </w:div>
        <w:div w:id="911239510">
          <w:marLeft w:val="640"/>
          <w:marRight w:val="0"/>
          <w:marTop w:val="0"/>
          <w:marBottom w:val="0"/>
          <w:divBdr>
            <w:top w:val="none" w:sz="0" w:space="0" w:color="auto"/>
            <w:left w:val="none" w:sz="0" w:space="0" w:color="auto"/>
            <w:bottom w:val="none" w:sz="0" w:space="0" w:color="auto"/>
            <w:right w:val="none" w:sz="0" w:space="0" w:color="auto"/>
          </w:divBdr>
        </w:div>
        <w:div w:id="1731881677">
          <w:marLeft w:val="640"/>
          <w:marRight w:val="0"/>
          <w:marTop w:val="0"/>
          <w:marBottom w:val="0"/>
          <w:divBdr>
            <w:top w:val="none" w:sz="0" w:space="0" w:color="auto"/>
            <w:left w:val="none" w:sz="0" w:space="0" w:color="auto"/>
            <w:bottom w:val="none" w:sz="0" w:space="0" w:color="auto"/>
            <w:right w:val="none" w:sz="0" w:space="0" w:color="auto"/>
          </w:divBdr>
        </w:div>
        <w:div w:id="896940508">
          <w:marLeft w:val="640"/>
          <w:marRight w:val="0"/>
          <w:marTop w:val="0"/>
          <w:marBottom w:val="0"/>
          <w:divBdr>
            <w:top w:val="none" w:sz="0" w:space="0" w:color="auto"/>
            <w:left w:val="none" w:sz="0" w:space="0" w:color="auto"/>
            <w:bottom w:val="none" w:sz="0" w:space="0" w:color="auto"/>
            <w:right w:val="none" w:sz="0" w:space="0" w:color="auto"/>
          </w:divBdr>
        </w:div>
        <w:div w:id="2017531426">
          <w:marLeft w:val="640"/>
          <w:marRight w:val="0"/>
          <w:marTop w:val="0"/>
          <w:marBottom w:val="0"/>
          <w:divBdr>
            <w:top w:val="none" w:sz="0" w:space="0" w:color="auto"/>
            <w:left w:val="none" w:sz="0" w:space="0" w:color="auto"/>
            <w:bottom w:val="none" w:sz="0" w:space="0" w:color="auto"/>
            <w:right w:val="none" w:sz="0" w:space="0" w:color="auto"/>
          </w:divBdr>
        </w:div>
        <w:div w:id="660079365">
          <w:marLeft w:val="640"/>
          <w:marRight w:val="0"/>
          <w:marTop w:val="0"/>
          <w:marBottom w:val="0"/>
          <w:divBdr>
            <w:top w:val="none" w:sz="0" w:space="0" w:color="auto"/>
            <w:left w:val="none" w:sz="0" w:space="0" w:color="auto"/>
            <w:bottom w:val="none" w:sz="0" w:space="0" w:color="auto"/>
            <w:right w:val="none" w:sz="0" w:space="0" w:color="auto"/>
          </w:divBdr>
        </w:div>
        <w:div w:id="903028933">
          <w:marLeft w:val="640"/>
          <w:marRight w:val="0"/>
          <w:marTop w:val="0"/>
          <w:marBottom w:val="0"/>
          <w:divBdr>
            <w:top w:val="none" w:sz="0" w:space="0" w:color="auto"/>
            <w:left w:val="none" w:sz="0" w:space="0" w:color="auto"/>
            <w:bottom w:val="none" w:sz="0" w:space="0" w:color="auto"/>
            <w:right w:val="none" w:sz="0" w:space="0" w:color="auto"/>
          </w:divBdr>
        </w:div>
        <w:div w:id="775906934">
          <w:marLeft w:val="640"/>
          <w:marRight w:val="0"/>
          <w:marTop w:val="0"/>
          <w:marBottom w:val="0"/>
          <w:divBdr>
            <w:top w:val="none" w:sz="0" w:space="0" w:color="auto"/>
            <w:left w:val="none" w:sz="0" w:space="0" w:color="auto"/>
            <w:bottom w:val="none" w:sz="0" w:space="0" w:color="auto"/>
            <w:right w:val="none" w:sz="0" w:space="0" w:color="auto"/>
          </w:divBdr>
        </w:div>
        <w:div w:id="272173538">
          <w:marLeft w:val="640"/>
          <w:marRight w:val="0"/>
          <w:marTop w:val="0"/>
          <w:marBottom w:val="0"/>
          <w:divBdr>
            <w:top w:val="none" w:sz="0" w:space="0" w:color="auto"/>
            <w:left w:val="none" w:sz="0" w:space="0" w:color="auto"/>
            <w:bottom w:val="none" w:sz="0" w:space="0" w:color="auto"/>
            <w:right w:val="none" w:sz="0" w:space="0" w:color="auto"/>
          </w:divBdr>
        </w:div>
        <w:div w:id="2085839000">
          <w:marLeft w:val="640"/>
          <w:marRight w:val="0"/>
          <w:marTop w:val="0"/>
          <w:marBottom w:val="0"/>
          <w:divBdr>
            <w:top w:val="none" w:sz="0" w:space="0" w:color="auto"/>
            <w:left w:val="none" w:sz="0" w:space="0" w:color="auto"/>
            <w:bottom w:val="none" w:sz="0" w:space="0" w:color="auto"/>
            <w:right w:val="none" w:sz="0" w:space="0" w:color="auto"/>
          </w:divBdr>
        </w:div>
        <w:div w:id="1655573159">
          <w:marLeft w:val="640"/>
          <w:marRight w:val="0"/>
          <w:marTop w:val="0"/>
          <w:marBottom w:val="0"/>
          <w:divBdr>
            <w:top w:val="none" w:sz="0" w:space="0" w:color="auto"/>
            <w:left w:val="none" w:sz="0" w:space="0" w:color="auto"/>
            <w:bottom w:val="none" w:sz="0" w:space="0" w:color="auto"/>
            <w:right w:val="none" w:sz="0" w:space="0" w:color="auto"/>
          </w:divBdr>
        </w:div>
        <w:div w:id="543252772">
          <w:marLeft w:val="640"/>
          <w:marRight w:val="0"/>
          <w:marTop w:val="0"/>
          <w:marBottom w:val="0"/>
          <w:divBdr>
            <w:top w:val="none" w:sz="0" w:space="0" w:color="auto"/>
            <w:left w:val="none" w:sz="0" w:space="0" w:color="auto"/>
            <w:bottom w:val="none" w:sz="0" w:space="0" w:color="auto"/>
            <w:right w:val="none" w:sz="0" w:space="0" w:color="auto"/>
          </w:divBdr>
        </w:div>
        <w:div w:id="1700276374">
          <w:marLeft w:val="640"/>
          <w:marRight w:val="0"/>
          <w:marTop w:val="0"/>
          <w:marBottom w:val="0"/>
          <w:divBdr>
            <w:top w:val="none" w:sz="0" w:space="0" w:color="auto"/>
            <w:left w:val="none" w:sz="0" w:space="0" w:color="auto"/>
            <w:bottom w:val="none" w:sz="0" w:space="0" w:color="auto"/>
            <w:right w:val="none" w:sz="0" w:space="0" w:color="auto"/>
          </w:divBdr>
        </w:div>
        <w:div w:id="168256436">
          <w:marLeft w:val="640"/>
          <w:marRight w:val="0"/>
          <w:marTop w:val="0"/>
          <w:marBottom w:val="0"/>
          <w:divBdr>
            <w:top w:val="none" w:sz="0" w:space="0" w:color="auto"/>
            <w:left w:val="none" w:sz="0" w:space="0" w:color="auto"/>
            <w:bottom w:val="none" w:sz="0" w:space="0" w:color="auto"/>
            <w:right w:val="none" w:sz="0" w:space="0" w:color="auto"/>
          </w:divBdr>
        </w:div>
      </w:divsChild>
    </w:div>
    <w:div w:id="144511262">
      <w:bodyDiv w:val="1"/>
      <w:marLeft w:val="0"/>
      <w:marRight w:val="0"/>
      <w:marTop w:val="0"/>
      <w:marBottom w:val="0"/>
      <w:divBdr>
        <w:top w:val="none" w:sz="0" w:space="0" w:color="auto"/>
        <w:left w:val="none" w:sz="0" w:space="0" w:color="auto"/>
        <w:bottom w:val="none" w:sz="0" w:space="0" w:color="auto"/>
        <w:right w:val="none" w:sz="0" w:space="0" w:color="auto"/>
      </w:divBdr>
    </w:div>
    <w:div w:id="164134120">
      <w:bodyDiv w:val="1"/>
      <w:marLeft w:val="0"/>
      <w:marRight w:val="0"/>
      <w:marTop w:val="0"/>
      <w:marBottom w:val="0"/>
      <w:divBdr>
        <w:top w:val="none" w:sz="0" w:space="0" w:color="auto"/>
        <w:left w:val="none" w:sz="0" w:space="0" w:color="auto"/>
        <w:bottom w:val="none" w:sz="0" w:space="0" w:color="auto"/>
        <w:right w:val="none" w:sz="0" w:space="0" w:color="auto"/>
      </w:divBdr>
    </w:div>
    <w:div w:id="166554115">
      <w:bodyDiv w:val="1"/>
      <w:marLeft w:val="0"/>
      <w:marRight w:val="0"/>
      <w:marTop w:val="0"/>
      <w:marBottom w:val="0"/>
      <w:divBdr>
        <w:top w:val="none" w:sz="0" w:space="0" w:color="auto"/>
        <w:left w:val="none" w:sz="0" w:space="0" w:color="auto"/>
        <w:bottom w:val="none" w:sz="0" w:space="0" w:color="auto"/>
        <w:right w:val="none" w:sz="0" w:space="0" w:color="auto"/>
      </w:divBdr>
    </w:div>
    <w:div w:id="185414823">
      <w:bodyDiv w:val="1"/>
      <w:marLeft w:val="0"/>
      <w:marRight w:val="0"/>
      <w:marTop w:val="0"/>
      <w:marBottom w:val="0"/>
      <w:divBdr>
        <w:top w:val="none" w:sz="0" w:space="0" w:color="auto"/>
        <w:left w:val="none" w:sz="0" w:space="0" w:color="auto"/>
        <w:bottom w:val="none" w:sz="0" w:space="0" w:color="auto"/>
        <w:right w:val="none" w:sz="0" w:space="0" w:color="auto"/>
      </w:divBdr>
    </w:div>
    <w:div w:id="186335306">
      <w:bodyDiv w:val="1"/>
      <w:marLeft w:val="0"/>
      <w:marRight w:val="0"/>
      <w:marTop w:val="0"/>
      <w:marBottom w:val="0"/>
      <w:divBdr>
        <w:top w:val="none" w:sz="0" w:space="0" w:color="auto"/>
        <w:left w:val="none" w:sz="0" w:space="0" w:color="auto"/>
        <w:bottom w:val="none" w:sz="0" w:space="0" w:color="auto"/>
        <w:right w:val="none" w:sz="0" w:space="0" w:color="auto"/>
      </w:divBdr>
    </w:div>
    <w:div w:id="213010168">
      <w:bodyDiv w:val="1"/>
      <w:marLeft w:val="0"/>
      <w:marRight w:val="0"/>
      <w:marTop w:val="0"/>
      <w:marBottom w:val="0"/>
      <w:divBdr>
        <w:top w:val="none" w:sz="0" w:space="0" w:color="auto"/>
        <w:left w:val="none" w:sz="0" w:space="0" w:color="auto"/>
        <w:bottom w:val="none" w:sz="0" w:space="0" w:color="auto"/>
        <w:right w:val="none" w:sz="0" w:space="0" w:color="auto"/>
      </w:divBdr>
    </w:div>
    <w:div w:id="218245686">
      <w:bodyDiv w:val="1"/>
      <w:marLeft w:val="0"/>
      <w:marRight w:val="0"/>
      <w:marTop w:val="0"/>
      <w:marBottom w:val="0"/>
      <w:divBdr>
        <w:top w:val="none" w:sz="0" w:space="0" w:color="auto"/>
        <w:left w:val="none" w:sz="0" w:space="0" w:color="auto"/>
        <w:bottom w:val="none" w:sz="0" w:space="0" w:color="auto"/>
        <w:right w:val="none" w:sz="0" w:space="0" w:color="auto"/>
      </w:divBdr>
      <w:divsChild>
        <w:div w:id="1091898699">
          <w:marLeft w:val="640"/>
          <w:marRight w:val="0"/>
          <w:marTop w:val="0"/>
          <w:marBottom w:val="0"/>
          <w:divBdr>
            <w:top w:val="none" w:sz="0" w:space="0" w:color="auto"/>
            <w:left w:val="none" w:sz="0" w:space="0" w:color="auto"/>
            <w:bottom w:val="none" w:sz="0" w:space="0" w:color="auto"/>
            <w:right w:val="none" w:sz="0" w:space="0" w:color="auto"/>
          </w:divBdr>
        </w:div>
        <w:div w:id="1126043366">
          <w:marLeft w:val="640"/>
          <w:marRight w:val="0"/>
          <w:marTop w:val="0"/>
          <w:marBottom w:val="0"/>
          <w:divBdr>
            <w:top w:val="none" w:sz="0" w:space="0" w:color="auto"/>
            <w:left w:val="none" w:sz="0" w:space="0" w:color="auto"/>
            <w:bottom w:val="none" w:sz="0" w:space="0" w:color="auto"/>
            <w:right w:val="none" w:sz="0" w:space="0" w:color="auto"/>
          </w:divBdr>
        </w:div>
        <w:div w:id="1514877307">
          <w:marLeft w:val="640"/>
          <w:marRight w:val="0"/>
          <w:marTop w:val="0"/>
          <w:marBottom w:val="0"/>
          <w:divBdr>
            <w:top w:val="none" w:sz="0" w:space="0" w:color="auto"/>
            <w:left w:val="none" w:sz="0" w:space="0" w:color="auto"/>
            <w:bottom w:val="none" w:sz="0" w:space="0" w:color="auto"/>
            <w:right w:val="none" w:sz="0" w:space="0" w:color="auto"/>
          </w:divBdr>
        </w:div>
        <w:div w:id="1714697845">
          <w:marLeft w:val="640"/>
          <w:marRight w:val="0"/>
          <w:marTop w:val="0"/>
          <w:marBottom w:val="0"/>
          <w:divBdr>
            <w:top w:val="none" w:sz="0" w:space="0" w:color="auto"/>
            <w:left w:val="none" w:sz="0" w:space="0" w:color="auto"/>
            <w:bottom w:val="none" w:sz="0" w:space="0" w:color="auto"/>
            <w:right w:val="none" w:sz="0" w:space="0" w:color="auto"/>
          </w:divBdr>
        </w:div>
        <w:div w:id="2021006191">
          <w:marLeft w:val="640"/>
          <w:marRight w:val="0"/>
          <w:marTop w:val="0"/>
          <w:marBottom w:val="0"/>
          <w:divBdr>
            <w:top w:val="none" w:sz="0" w:space="0" w:color="auto"/>
            <w:left w:val="none" w:sz="0" w:space="0" w:color="auto"/>
            <w:bottom w:val="none" w:sz="0" w:space="0" w:color="auto"/>
            <w:right w:val="none" w:sz="0" w:space="0" w:color="auto"/>
          </w:divBdr>
        </w:div>
        <w:div w:id="1669360299">
          <w:marLeft w:val="640"/>
          <w:marRight w:val="0"/>
          <w:marTop w:val="0"/>
          <w:marBottom w:val="0"/>
          <w:divBdr>
            <w:top w:val="none" w:sz="0" w:space="0" w:color="auto"/>
            <w:left w:val="none" w:sz="0" w:space="0" w:color="auto"/>
            <w:bottom w:val="none" w:sz="0" w:space="0" w:color="auto"/>
            <w:right w:val="none" w:sz="0" w:space="0" w:color="auto"/>
          </w:divBdr>
        </w:div>
        <w:div w:id="1134560044">
          <w:marLeft w:val="640"/>
          <w:marRight w:val="0"/>
          <w:marTop w:val="0"/>
          <w:marBottom w:val="0"/>
          <w:divBdr>
            <w:top w:val="none" w:sz="0" w:space="0" w:color="auto"/>
            <w:left w:val="none" w:sz="0" w:space="0" w:color="auto"/>
            <w:bottom w:val="none" w:sz="0" w:space="0" w:color="auto"/>
            <w:right w:val="none" w:sz="0" w:space="0" w:color="auto"/>
          </w:divBdr>
        </w:div>
        <w:div w:id="1882135887">
          <w:marLeft w:val="640"/>
          <w:marRight w:val="0"/>
          <w:marTop w:val="0"/>
          <w:marBottom w:val="0"/>
          <w:divBdr>
            <w:top w:val="none" w:sz="0" w:space="0" w:color="auto"/>
            <w:left w:val="none" w:sz="0" w:space="0" w:color="auto"/>
            <w:bottom w:val="none" w:sz="0" w:space="0" w:color="auto"/>
            <w:right w:val="none" w:sz="0" w:space="0" w:color="auto"/>
          </w:divBdr>
        </w:div>
        <w:div w:id="1605503485">
          <w:marLeft w:val="640"/>
          <w:marRight w:val="0"/>
          <w:marTop w:val="0"/>
          <w:marBottom w:val="0"/>
          <w:divBdr>
            <w:top w:val="none" w:sz="0" w:space="0" w:color="auto"/>
            <w:left w:val="none" w:sz="0" w:space="0" w:color="auto"/>
            <w:bottom w:val="none" w:sz="0" w:space="0" w:color="auto"/>
            <w:right w:val="none" w:sz="0" w:space="0" w:color="auto"/>
          </w:divBdr>
        </w:div>
        <w:div w:id="725101820">
          <w:marLeft w:val="640"/>
          <w:marRight w:val="0"/>
          <w:marTop w:val="0"/>
          <w:marBottom w:val="0"/>
          <w:divBdr>
            <w:top w:val="none" w:sz="0" w:space="0" w:color="auto"/>
            <w:left w:val="none" w:sz="0" w:space="0" w:color="auto"/>
            <w:bottom w:val="none" w:sz="0" w:space="0" w:color="auto"/>
            <w:right w:val="none" w:sz="0" w:space="0" w:color="auto"/>
          </w:divBdr>
        </w:div>
        <w:div w:id="1330407562">
          <w:marLeft w:val="640"/>
          <w:marRight w:val="0"/>
          <w:marTop w:val="0"/>
          <w:marBottom w:val="0"/>
          <w:divBdr>
            <w:top w:val="none" w:sz="0" w:space="0" w:color="auto"/>
            <w:left w:val="none" w:sz="0" w:space="0" w:color="auto"/>
            <w:bottom w:val="none" w:sz="0" w:space="0" w:color="auto"/>
            <w:right w:val="none" w:sz="0" w:space="0" w:color="auto"/>
          </w:divBdr>
        </w:div>
        <w:div w:id="69086001">
          <w:marLeft w:val="640"/>
          <w:marRight w:val="0"/>
          <w:marTop w:val="0"/>
          <w:marBottom w:val="0"/>
          <w:divBdr>
            <w:top w:val="none" w:sz="0" w:space="0" w:color="auto"/>
            <w:left w:val="none" w:sz="0" w:space="0" w:color="auto"/>
            <w:bottom w:val="none" w:sz="0" w:space="0" w:color="auto"/>
            <w:right w:val="none" w:sz="0" w:space="0" w:color="auto"/>
          </w:divBdr>
        </w:div>
        <w:div w:id="824050010">
          <w:marLeft w:val="640"/>
          <w:marRight w:val="0"/>
          <w:marTop w:val="0"/>
          <w:marBottom w:val="0"/>
          <w:divBdr>
            <w:top w:val="none" w:sz="0" w:space="0" w:color="auto"/>
            <w:left w:val="none" w:sz="0" w:space="0" w:color="auto"/>
            <w:bottom w:val="none" w:sz="0" w:space="0" w:color="auto"/>
            <w:right w:val="none" w:sz="0" w:space="0" w:color="auto"/>
          </w:divBdr>
        </w:div>
        <w:div w:id="1010058761">
          <w:marLeft w:val="640"/>
          <w:marRight w:val="0"/>
          <w:marTop w:val="0"/>
          <w:marBottom w:val="0"/>
          <w:divBdr>
            <w:top w:val="none" w:sz="0" w:space="0" w:color="auto"/>
            <w:left w:val="none" w:sz="0" w:space="0" w:color="auto"/>
            <w:bottom w:val="none" w:sz="0" w:space="0" w:color="auto"/>
            <w:right w:val="none" w:sz="0" w:space="0" w:color="auto"/>
          </w:divBdr>
        </w:div>
        <w:div w:id="804007384">
          <w:marLeft w:val="640"/>
          <w:marRight w:val="0"/>
          <w:marTop w:val="0"/>
          <w:marBottom w:val="0"/>
          <w:divBdr>
            <w:top w:val="none" w:sz="0" w:space="0" w:color="auto"/>
            <w:left w:val="none" w:sz="0" w:space="0" w:color="auto"/>
            <w:bottom w:val="none" w:sz="0" w:space="0" w:color="auto"/>
            <w:right w:val="none" w:sz="0" w:space="0" w:color="auto"/>
          </w:divBdr>
        </w:div>
        <w:div w:id="493689660">
          <w:marLeft w:val="640"/>
          <w:marRight w:val="0"/>
          <w:marTop w:val="0"/>
          <w:marBottom w:val="0"/>
          <w:divBdr>
            <w:top w:val="none" w:sz="0" w:space="0" w:color="auto"/>
            <w:left w:val="none" w:sz="0" w:space="0" w:color="auto"/>
            <w:bottom w:val="none" w:sz="0" w:space="0" w:color="auto"/>
            <w:right w:val="none" w:sz="0" w:space="0" w:color="auto"/>
          </w:divBdr>
        </w:div>
        <w:div w:id="262031410">
          <w:marLeft w:val="640"/>
          <w:marRight w:val="0"/>
          <w:marTop w:val="0"/>
          <w:marBottom w:val="0"/>
          <w:divBdr>
            <w:top w:val="none" w:sz="0" w:space="0" w:color="auto"/>
            <w:left w:val="none" w:sz="0" w:space="0" w:color="auto"/>
            <w:bottom w:val="none" w:sz="0" w:space="0" w:color="auto"/>
            <w:right w:val="none" w:sz="0" w:space="0" w:color="auto"/>
          </w:divBdr>
        </w:div>
        <w:div w:id="899947811">
          <w:marLeft w:val="640"/>
          <w:marRight w:val="0"/>
          <w:marTop w:val="0"/>
          <w:marBottom w:val="0"/>
          <w:divBdr>
            <w:top w:val="none" w:sz="0" w:space="0" w:color="auto"/>
            <w:left w:val="none" w:sz="0" w:space="0" w:color="auto"/>
            <w:bottom w:val="none" w:sz="0" w:space="0" w:color="auto"/>
            <w:right w:val="none" w:sz="0" w:space="0" w:color="auto"/>
          </w:divBdr>
        </w:div>
        <w:div w:id="667438488">
          <w:marLeft w:val="640"/>
          <w:marRight w:val="0"/>
          <w:marTop w:val="0"/>
          <w:marBottom w:val="0"/>
          <w:divBdr>
            <w:top w:val="none" w:sz="0" w:space="0" w:color="auto"/>
            <w:left w:val="none" w:sz="0" w:space="0" w:color="auto"/>
            <w:bottom w:val="none" w:sz="0" w:space="0" w:color="auto"/>
            <w:right w:val="none" w:sz="0" w:space="0" w:color="auto"/>
          </w:divBdr>
        </w:div>
        <w:div w:id="138232267">
          <w:marLeft w:val="640"/>
          <w:marRight w:val="0"/>
          <w:marTop w:val="0"/>
          <w:marBottom w:val="0"/>
          <w:divBdr>
            <w:top w:val="none" w:sz="0" w:space="0" w:color="auto"/>
            <w:left w:val="none" w:sz="0" w:space="0" w:color="auto"/>
            <w:bottom w:val="none" w:sz="0" w:space="0" w:color="auto"/>
            <w:right w:val="none" w:sz="0" w:space="0" w:color="auto"/>
          </w:divBdr>
        </w:div>
        <w:div w:id="1441753953">
          <w:marLeft w:val="640"/>
          <w:marRight w:val="0"/>
          <w:marTop w:val="0"/>
          <w:marBottom w:val="0"/>
          <w:divBdr>
            <w:top w:val="none" w:sz="0" w:space="0" w:color="auto"/>
            <w:left w:val="none" w:sz="0" w:space="0" w:color="auto"/>
            <w:bottom w:val="none" w:sz="0" w:space="0" w:color="auto"/>
            <w:right w:val="none" w:sz="0" w:space="0" w:color="auto"/>
          </w:divBdr>
        </w:div>
        <w:div w:id="89085977">
          <w:marLeft w:val="640"/>
          <w:marRight w:val="0"/>
          <w:marTop w:val="0"/>
          <w:marBottom w:val="0"/>
          <w:divBdr>
            <w:top w:val="none" w:sz="0" w:space="0" w:color="auto"/>
            <w:left w:val="none" w:sz="0" w:space="0" w:color="auto"/>
            <w:bottom w:val="none" w:sz="0" w:space="0" w:color="auto"/>
            <w:right w:val="none" w:sz="0" w:space="0" w:color="auto"/>
          </w:divBdr>
        </w:div>
        <w:div w:id="1337538488">
          <w:marLeft w:val="640"/>
          <w:marRight w:val="0"/>
          <w:marTop w:val="0"/>
          <w:marBottom w:val="0"/>
          <w:divBdr>
            <w:top w:val="none" w:sz="0" w:space="0" w:color="auto"/>
            <w:left w:val="none" w:sz="0" w:space="0" w:color="auto"/>
            <w:bottom w:val="none" w:sz="0" w:space="0" w:color="auto"/>
            <w:right w:val="none" w:sz="0" w:space="0" w:color="auto"/>
          </w:divBdr>
        </w:div>
        <w:div w:id="669989740">
          <w:marLeft w:val="640"/>
          <w:marRight w:val="0"/>
          <w:marTop w:val="0"/>
          <w:marBottom w:val="0"/>
          <w:divBdr>
            <w:top w:val="none" w:sz="0" w:space="0" w:color="auto"/>
            <w:left w:val="none" w:sz="0" w:space="0" w:color="auto"/>
            <w:bottom w:val="none" w:sz="0" w:space="0" w:color="auto"/>
            <w:right w:val="none" w:sz="0" w:space="0" w:color="auto"/>
          </w:divBdr>
        </w:div>
        <w:div w:id="1096710934">
          <w:marLeft w:val="640"/>
          <w:marRight w:val="0"/>
          <w:marTop w:val="0"/>
          <w:marBottom w:val="0"/>
          <w:divBdr>
            <w:top w:val="none" w:sz="0" w:space="0" w:color="auto"/>
            <w:left w:val="none" w:sz="0" w:space="0" w:color="auto"/>
            <w:bottom w:val="none" w:sz="0" w:space="0" w:color="auto"/>
            <w:right w:val="none" w:sz="0" w:space="0" w:color="auto"/>
          </w:divBdr>
        </w:div>
        <w:div w:id="48044376">
          <w:marLeft w:val="640"/>
          <w:marRight w:val="0"/>
          <w:marTop w:val="0"/>
          <w:marBottom w:val="0"/>
          <w:divBdr>
            <w:top w:val="none" w:sz="0" w:space="0" w:color="auto"/>
            <w:left w:val="none" w:sz="0" w:space="0" w:color="auto"/>
            <w:bottom w:val="none" w:sz="0" w:space="0" w:color="auto"/>
            <w:right w:val="none" w:sz="0" w:space="0" w:color="auto"/>
          </w:divBdr>
        </w:div>
        <w:div w:id="1697776170">
          <w:marLeft w:val="640"/>
          <w:marRight w:val="0"/>
          <w:marTop w:val="0"/>
          <w:marBottom w:val="0"/>
          <w:divBdr>
            <w:top w:val="none" w:sz="0" w:space="0" w:color="auto"/>
            <w:left w:val="none" w:sz="0" w:space="0" w:color="auto"/>
            <w:bottom w:val="none" w:sz="0" w:space="0" w:color="auto"/>
            <w:right w:val="none" w:sz="0" w:space="0" w:color="auto"/>
          </w:divBdr>
        </w:div>
        <w:div w:id="1898010583">
          <w:marLeft w:val="640"/>
          <w:marRight w:val="0"/>
          <w:marTop w:val="0"/>
          <w:marBottom w:val="0"/>
          <w:divBdr>
            <w:top w:val="none" w:sz="0" w:space="0" w:color="auto"/>
            <w:left w:val="none" w:sz="0" w:space="0" w:color="auto"/>
            <w:bottom w:val="none" w:sz="0" w:space="0" w:color="auto"/>
            <w:right w:val="none" w:sz="0" w:space="0" w:color="auto"/>
          </w:divBdr>
        </w:div>
        <w:div w:id="190607077">
          <w:marLeft w:val="640"/>
          <w:marRight w:val="0"/>
          <w:marTop w:val="0"/>
          <w:marBottom w:val="0"/>
          <w:divBdr>
            <w:top w:val="none" w:sz="0" w:space="0" w:color="auto"/>
            <w:left w:val="none" w:sz="0" w:space="0" w:color="auto"/>
            <w:bottom w:val="none" w:sz="0" w:space="0" w:color="auto"/>
            <w:right w:val="none" w:sz="0" w:space="0" w:color="auto"/>
          </w:divBdr>
        </w:div>
        <w:div w:id="1439521173">
          <w:marLeft w:val="640"/>
          <w:marRight w:val="0"/>
          <w:marTop w:val="0"/>
          <w:marBottom w:val="0"/>
          <w:divBdr>
            <w:top w:val="none" w:sz="0" w:space="0" w:color="auto"/>
            <w:left w:val="none" w:sz="0" w:space="0" w:color="auto"/>
            <w:bottom w:val="none" w:sz="0" w:space="0" w:color="auto"/>
            <w:right w:val="none" w:sz="0" w:space="0" w:color="auto"/>
          </w:divBdr>
        </w:div>
        <w:div w:id="462427138">
          <w:marLeft w:val="640"/>
          <w:marRight w:val="0"/>
          <w:marTop w:val="0"/>
          <w:marBottom w:val="0"/>
          <w:divBdr>
            <w:top w:val="none" w:sz="0" w:space="0" w:color="auto"/>
            <w:left w:val="none" w:sz="0" w:space="0" w:color="auto"/>
            <w:bottom w:val="none" w:sz="0" w:space="0" w:color="auto"/>
            <w:right w:val="none" w:sz="0" w:space="0" w:color="auto"/>
          </w:divBdr>
        </w:div>
        <w:div w:id="2058702556">
          <w:marLeft w:val="640"/>
          <w:marRight w:val="0"/>
          <w:marTop w:val="0"/>
          <w:marBottom w:val="0"/>
          <w:divBdr>
            <w:top w:val="none" w:sz="0" w:space="0" w:color="auto"/>
            <w:left w:val="none" w:sz="0" w:space="0" w:color="auto"/>
            <w:bottom w:val="none" w:sz="0" w:space="0" w:color="auto"/>
            <w:right w:val="none" w:sz="0" w:space="0" w:color="auto"/>
          </w:divBdr>
        </w:div>
        <w:div w:id="1351180501">
          <w:marLeft w:val="640"/>
          <w:marRight w:val="0"/>
          <w:marTop w:val="0"/>
          <w:marBottom w:val="0"/>
          <w:divBdr>
            <w:top w:val="none" w:sz="0" w:space="0" w:color="auto"/>
            <w:left w:val="none" w:sz="0" w:space="0" w:color="auto"/>
            <w:bottom w:val="none" w:sz="0" w:space="0" w:color="auto"/>
            <w:right w:val="none" w:sz="0" w:space="0" w:color="auto"/>
          </w:divBdr>
        </w:div>
        <w:div w:id="1079711747">
          <w:marLeft w:val="640"/>
          <w:marRight w:val="0"/>
          <w:marTop w:val="0"/>
          <w:marBottom w:val="0"/>
          <w:divBdr>
            <w:top w:val="none" w:sz="0" w:space="0" w:color="auto"/>
            <w:left w:val="none" w:sz="0" w:space="0" w:color="auto"/>
            <w:bottom w:val="none" w:sz="0" w:space="0" w:color="auto"/>
            <w:right w:val="none" w:sz="0" w:space="0" w:color="auto"/>
          </w:divBdr>
        </w:div>
        <w:div w:id="305429226">
          <w:marLeft w:val="640"/>
          <w:marRight w:val="0"/>
          <w:marTop w:val="0"/>
          <w:marBottom w:val="0"/>
          <w:divBdr>
            <w:top w:val="none" w:sz="0" w:space="0" w:color="auto"/>
            <w:left w:val="none" w:sz="0" w:space="0" w:color="auto"/>
            <w:bottom w:val="none" w:sz="0" w:space="0" w:color="auto"/>
            <w:right w:val="none" w:sz="0" w:space="0" w:color="auto"/>
          </w:divBdr>
        </w:div>
        <w:div w:id="828790762">
          <w:marLeft w:val="640"/>
          <w:marRight w:val="0"/>
          <w:marTop w:val="0"/>
          <w:marBottom w:val="0"/>
          <w:divBdr>
            <w:top w:val="none" w:sz="0" w:space="0" w:color="auto"/>
            <w:left w:val="none" w:sz="0" w:space="0" w:color="auto"/>
            <w:bottom w:val="none" w:sz="0" w:space="0" w:color="auto"/>
            <w:right w:val="none" w:sz="0" w:space="0" w:color="auto"/>
          </w:divBdr>
        </w:div>
        <w:div w:id="2083718532">
          <w:marLeft w:val="640"/>
          <w:marRight w:val="0"/>
          <w:marTop w:val="0"/>
          <w:marBottom w:val="0"/>
          <w:divBdr>
            <w:top w:val="none" w:sz="0" w:space="0" w:color="auto"/>
            <w:left w:val="none" w:sz="0" w:space="0" w:color="auto"/>
            <w:bottom w:val="none" w:sz="0" w:space="0" w:color="auto"/>
            <w:right w:val="none" w:sz="0" w:space="0" w:color="auto"/>
          </w:divBdr>
        </w:div>
        <w:div w:id="1110736246">
          <w:marLeft w:val="640"/>
          <w:marRight w:val="0"/>
          <w:marTop w:val="0"/>
          <w:marBottom w:val="0"/>
          <w:divBdr>
            <w:top w:val="none" w:sz="0" w:space="0" w:color="auto"/>
            <w:left w:val="none" w:sz="0" w:space="0" w:color="auto"/>
            <w:bottom w:val="none" w:sz="0" w:space="0" w:color="auto"/>
            <w:right w:val="none" w:sz="0" w:space="0" w:color="auto"/>
          </w:divBdr>
        </w:div>
        <w:div w:id="727651998">
          <w:marLeft w:val="640"/>
          <w:marRight w:val="0"/>
          <w:marTop w:val="0"/>
          <w:marBottom w:val="0"/>
          <w:divBdr>
            <w:top w:val="none" w:sz="0" w:space="0" w:color="auto"/>
            <w:left w:val="none" w:sz="0" w:space="0" w:color="auto"/>
            <w:bottom w:val="none" w:sz="0" w:space="0" w:color="auto"/>
            <w:right w:val="none" w:sz="0" w:space="0" w:color="auto"/>
          </w:divBdr>
        </w:div>
        <w:div w:id="1064181030">
          <w:marLeft w:val="640"/>
          <w:marRight w:val="0"/>
          <w:marTop w:val="0"/>
          <w:marBottom w:val="0"/>
          <w:divBdr>
            <w:top w:val="none" w:sz="0" w:space="0" w:color="auto"/>
            <w:left w:val="none" w:sz="0" w:space="0" w:color="auto"/>
            <w:bottom w:val="none" w:sz="0" w:space="0" w:color="auto"/>
            <w:right w:val="none" w:sz="0" w:space="0" w:color="auto"/>
          </w:divBdr>
        </w:div>
        <w:div w:id="1524975259">
          <w:marLeft w:val="640"/>
          <w:marRight w:val="0"/>
          <w:marTop w:val="0"/>
          <w:marBottom w:val="0"/>
          <w:divBdr>
            <w:top w:val="none" w:sz="0" w:space="0" w:color="auto"/>
            <w:left w:val="none" w:sz="0" w:space="0" w:color="auto"/>
            <w:bottom w:val="none" w:sz="0" w:space="0" w:color="auto"/>
            <w:right w:val="none" w:sz="0" w:space="0" w:color="auto"/>
          </w:divBdr>
        </w:div>
        <w:div w:id="1595746543">
          <w:marLeft w:val="640"/>
          <w:marRight w:val="0"/>
          <w:marTop w:val="0"/>
          <w:marBottom w:val="0"/>
          <w:divBdr>
            <w:top w:val="none" w:sz="0" w:space="0" w:color="auto"/>
            <w:left w:val="none" w:sz="0" w:space="0" w:color="auto"/>
            <w:bottom w:val="none" w:sz="0" w:space="0" w:color="auto"/>
            <w:right w:val="none" w:sz="0" w:space="0" w:color="auto"/>
          </w:divBdr>
        </w:div>
        <w:div w:id="991560969">
          <w:marLeft w:val="640"/>
          <w:marRight w:val="0"/>
          <w:marTop w:val="0"/>
          <w:marBottom w:val="0"/>
          <w:divBdr>
            <w:top w:val="none" w:sz="0" w:space="0" w:color="auto"/>
            <w:left w:val="none" w:sz="0" w:space="0" w:color="auto"/>
            <w:bottom w:val="none" w:sz="0" w:space="0" w:color="auto"/>
            <w:right w:val="none" w:sz="0" w:space="0" w:color="auto"/>
          </w:divBdr>
        </w:div>
        <w:div w:id="953711806">
          <w:marLeft w:val="640"/>
          <w:marRight w:val="0"/>
          <w:marTop w:val="0"/>
          <w:marBottom w:val="0"/>
          <w:divBdr>
            <w:top w:val="none" w:sz="0" w:space="0" w:color="auto"/>
            <w:left w:val="none" w:sz="0" w:space="0" w:color="auto"/>
            <w:bottom w:val="none" w:sz="0" w:space="0" w:color="auto"/>
            <w:right w:val="none" w:sz="0" w:space="0" w:color="auto"/>
          </w:divBdr>
        </w:div>
      </w:divsChild>
    </w:div>
    <w:div w:id="220790835">
      <w:bodyDiv w:val="1"/>
      <w:marLeft w:val="0"/>
      <w:marRight w:val="0"/>
      <w:marTop w:val="0"/>
      <w:marBottom w:val="0"/>
      <w:divBdr>
        <w:top w:val="none" w:sz="0" w:space="0" w:color="auto"/>
        <w:left w:val="none" w:sz="0" w:space="0" w:color="auto"/>
        <w:bottom w:val="none" w:sz="0" w:space="0" w:color="auto"/>
        <w:right w:val="none" w:sz="0" w:space="0" w:color="auto"/>
      </w:divBdr>
    </w:div>
    <w:div w:id="240527795">
      <w:bodyDiv w:val="1"/>
      <w:marLeft w:val="0"/>
      <w:marRight w:val="0"/>
      <w:marTop w:val="0"/>
      <w:marBottom w:val="0"/>
      <w:divBdr>
        <w:top w:val="none" w:sz="0" w:space="0" w:color="auto"/>
        <w:left w:val="none" w:sz="0" w:space="0" w:color="auto"/>
        <w:bottom w:val="none" w:sz="0" w:space="0" w:color="auto"/>
        <w:right w:val="none" w:sz="0" w:space="0" w:color="auto"/>
      </w:divBdr>
    </w:div>
    <w:div w:id="249123569">
      <w:bodyDiv w:val="1"/>
      <w:marLeft w:val="0"/>
      <w:marRight w:val="0"/>
      <w:marTop w:val="0"/>
      <w:marBottom w:val="0"/>
      <w:divBdr>
        <w:top w:val="none" w:sz="0" w:space="0" w:color="auto"/>
        <w:left w:val="none" w:sz="0" w:space="0" w:color="auto"/>
        <w:bottom w:val="none" w:sz="0" w:space="0" w:color="auto"/>
        <w:right w:val="none" w:sz="0" w:space="0" w:color="auto"/>
      </w:divBdr>
      <w:divsChild>
        <w:div w:id="1337805619">
          <w:marLeft w:val="640"/>
          <w:marRight w:val="0"/>
          <w:marTop w:val="0"/>
          <w:marBottom w:val="0"/>
          <w:divBdr>
            <w:top w:val="none" w:sz="0" w:space="0" w:color="auto"/>
            <w:left w:val="none" w:sz="0" w:space="0" w:color="auto"/>
            <w:bottom w:val="none" w:sz="0" w:space="0" w:color="auto"/>
            <w:right w:val="none" w:sz="0" w:space="0" w:color="auto"/>
          </w:divBdr>
        </w:div>
        <w:div w:id="1360625590">
          <w:marLeft w:val="640"/>
          <w:marRight w:val="0"/>
          <w:marTop w:val="0"/>
          <w:marBottom w:val="0"/>
          <w:divBdr>
            <w:top w:val="none" w:sz="0" w:space="0" w:color="auto"/>
            <w:left w:val="none" w:sz="0" w:space="0" w:color="auto"/>
            <w:bottom w:val="none" w:sz="0" w:space="0" w:color="auto"/>
            <w:right w:val="none" w:sz="0" w:space="0" w:color="auto"/>
          </w:divBdr>
        </w:div>
        <w:div w:id="158741309">
          <w:marLeft w:val="640"/>
          <w:marRight w:val="0"/>
          <w:marTop w:val="0"/>
          <w:marBottom w:val="0"/>
          <w:divBdr>
            <w:top w:val="none" w:sz="0" w:space="0" w:color="auto"/>
            <w:left w:val="none" w:sz="0" w:space="0" w:color="auto"/>
            <w:bottom w:val="none" w:sz="0" w:space="0" w:color="auto"/>
            <w:right w:val="none" w:sz="0" w:space="0" w:color="auto"/>
          </w:divBdr>
        </w:div>
        <w:div w:id="2041347943">
          <w:marLeft w:val="640"/>
          <w:marRight w:val="0"/>
          <w:marTop w:val="0"/>
          <w:marBottom w:val="0"/>
          <w:divBdr>
            <w:top w:val="none" w:sz="0" w:space="0" w:color="auto"/>
            <w:left w:val="none" w:sz="0" w:space="0" w:color="auto"/>
            <w:bottom w:val="none" w:sz="0" w:space="0" w:color="auto"/>
            <w:right w:val="none" w:sz="0" w:space="0" w:color="auto"/>
          </w:divBdr>
        </w:div>
        <w:div w:id="171604701">
          <w:marLeft w:val="640"/>
          <w:marRight w:val="0"/>
          <w:marTop w:val="0"/>
          <w:marBottom w:val="0"/>
          <w:divBdr>
            <w:top w:val="none" w:sz="0" w:space="0" w:color="auto"/>
            <w:left w:val="none" w:sz="0" w:space="0" w:color="auto"/>
            <w:bottom w:val="none" w:sz="0" w:space="0" w:color="auto"/>
            <w:right w:val="none" w:sz="0" w:space="0" w:color="auto"/>
          </w:divBdr>
        </w:div>
        <w:div w:id="1650397542">
          <w:marLeft w:val="640"/>
          <w:marRight w:val="0"/>
          <w:marTop w:val="0"/>
          <w:marBottom w:val="0"/>
          <w:divBdr>
            <w:top w:val="none" w:sz="0" w:space="0" w:color="auto"/>
            <w:left w:val="none" w:sz="0" w:space="0" w:color="auto"/>
            <w:bottom w:val="none" w:sz="0" w:space="0" w:color="auto"/>
            <w:right w:val="none" w:sz="0" w:space="0" w:color="auto"/>
          </w:divBdr>
        </w:div>
        <w:div w:id="841623431">
          <w:marLeft w:val="640"/>
          <w:marRight w:val="0"/>
          <w:marTop w:val="0"/>
          <w:marBottom w:val="0"/>
          <w:divBdr>
            <w:top w:val="none" w:sz="0" w:space="0" w:color="auto"/>
            <w:left w:val="none" w:sz="0" w:space="0" w:color="auto"/>
            <w:bottom w:val="none" w:sz="0" w:space="0" w:color="auto"/>
            <w:right w:val="none" w:sz="0" w:space="0" w:color="auto"/>
          </w:divBdr>
        </w:div>
        <w:div w:id="191577682">
          <w:marLeft w:val="640"/>
          <w:marRight w:val="0"/>
          <w:marTop w:val="0"/>
          <w:marBottom w:val="0"/>
          <w:divBdr>
            <w:top w:val="none" w:sz="0" w:space="0" w:color="auto"/>
            <w:left w:val="none" w:sz="0" w:space="0" w:color="auto"/>
            <w:bottom w:val="none" w:sz="0" w:space="0" w:color="auto"/>
            <w:right w:val="none" w:sz="0" w:space="0" w:color="auto"/>
          </w:divBdr>
        </w:div>
        <w:div w:id="1454014203">
          <w:marLeft w:val="640"/>
          <w:marRight w:val="0"/>
          <w:marTop w:val="0"/>
          <w:marBottom w:val="0"/>
          <w:divBdr>
            <w:top w:val="none" w:sz="0" w:space="0" w:color="auto"/>
            <w:left w:val="none" w:sz="0" w:space="0" w:color="auto"/>
            <w:bottom w:val="none" w:sz="0" w:space="0" w:color="auto"/>
            <w:right w:val="none" w:sz="0" w:space="0" w:color="auto"/>
          </w:divBdr>
        </w:div>
        <w:div w:id="958491523">
          <w:marLeft w:val="640"/>
          <w:marRight w:val="0"/>
          <w:marTop w:val="0"/>
          <w:marBottom w:val="0"/>
          <w:divBdr>
            <w:top w:val="none" w:sz="0" w:space="0" w:color="auto"/>
            <w:left w:val="none" w:sz="0" w:space="0" w:color="auto"/>
            <w:bottom w:val="none" w:sz="0" w:space="0" w:color="auto"/>
            <w:right w:val="none" w:sz="0" w:space="0" w:color="auto"/>
          </w:divBdr>
        </w:div>
        <w:div w:id="1918203496">
          <w:marLeft w:val="640"/>
          <w:marRight w:val="0"/>
          <w:marTop w:val="0"/>
          <w:marBottom w:val="0"/>
          <w:divBdr>
            <w:top w:val="none" w:sz="0" w:space="0" w:color="auto"/>
            <w:left w:val="none" w:sz="0" w:space="0" w:color="auto"/>
            <w:bottom w:val="none" w:sz="0" w:space="0" w:color="auto"/>
            <w:right w:val="none" w:sz="0" w:space="0" w:color="auto"/>
          </w:divBdr>
        </w:div>
        <w:div w:id="790247480">
          <w:marLeft w:val="640"/>
          <w:marRight w:val="0"/>
          <w:marTop w:val="0"/>
          <w:marBottom w:val="0"/>
          <w:divBdr>
            <w:top w:val="none" w:sz="0" w:space="0" w:color="auto"/>
            <w:left w:val="none" w:sz="0" w:space="0" w:color="auto"/>
            <w:bottom w:val="none" w:sz="0" w:space="0" w:color="auto"/>
            <w:right w:val="none" w:sz="0" w:space="0" w:color="auto"/>
          </w:divBdr>
        </w:div>
        <w:div w:id="407118050">
          <w:marLeft w:val="640"/>
          <w:marRight w:val="0"/>
          <w:marTop w:val="0"/>
          <w:marBottom w:val="0"/>
          <w:divBdr>
            <w:top w:val="none" w:sz="0" w:space="0" w:color="auto"/>
            <w:left w:val="none" w:sz="0" w:space="0" w:color="auto"/>
            <w:bottom w:val="none" w:sz="0" w:space="0" w:color="auto"/>
            <w:right w:val="none" w:sz="0" w:space="0" w:color="auto"/>
          </w:divBdr>
        </w:div>
        <w:div w:id="1037239153">
          <w:marLeft w:val="640"/>
          <w:marRight w:val="0"/>
          <w:marTop w:val="0"/>
          <w:marBottom w:val="0"/>
          <w:divBdr>
            <w:top w:val="none" w:sz="0" w:space="0" w:color="auto"/>
            <w:left w:val="none" w:sz="0" w:space="0" w:color="auto"/>
            <w:bottom w:val="none" w:sz="0" w:space="0" w:color="auto"/>
            <w:right w:val="none" w:sz="0" w:space="0" w:color="auto"/>
          </w:divBdr>
        </w:div>
        <w:div w:id="1805274645">
          <w:marLeft w:val="640"/>
          <w:marRight w:val="0"/>
          <w:marTop w:val="0"/>
          <w:marBottom w:val="0"/>
          <w:divBdr>
            <w:top w:val="none" w:sz="0" w:space="0" w:color="auto"/>
            <w:left w:val="none" w:sz="0" w:space="0" w:color="auto"/>
            <w:bottom w:val="none" w:sz="0" w:space="0" w:color="auto"/>
            <w:right w:val="none" w:sz="0" w:space="0" w:color="auto"/>
          </w:divBdr>
        </w:div>
        <w:div w:id="656810901">
          <w:marLeft w:val="640"/>
          <w:marRight w:val="0"/>
          <w:marTop w:val="0"/>
          <w:marBottom w:val="0"/>
          <w:divBdr>
            <w:top w:val="none" w:sz="0" w:space="0" w:color="auto"/>
            <w:left w:val="none" w:sz="0" w:space="0" w:color="auto"/>
            <w:bottom w:val="none" w:sz="0" w:space="0" w:color="auto"/>
            <w:right w:val="none" w:sz="0" w:space="0" w:color="auto"/>
          </w:divBdr>
        </w:div>
        <w:div w:id="1577087303">
          <w:marLeft w:val="640"/>
          <w:marRight w:val="0"/>
          <w:marTop w:val="0"/>
          <w:marBottom w:val="0"/>
          <w:divBdr>
            <w:top w:val="none" w:sz="0" w:space="0" w:color="auto"/>
            <w:left w:val="none" w:sz="0" w:space="0" w:color="auto"/>
            <w:bottom w:val="none" w:sz="0" w:space="0" w:color="auto"/>
            <w:right w:val="none" w:sz="0" w:space="0" w:color="auto"/>
          </w:divBdr>
        </w:div>
        <w:div w:id="528035024">
          <w:marLeft w:val="640"/>
          <w:marRight w:val="0"/>
          <w:marTop w:val="0"/>
          <w:marBottom w:val="0"/>
          <w:divBdr>
            <w:top w:val="none" w:sz="0" w:space="0" w:color="auto"/>
            <w:left w:val="none" w:sz="0" w:space="0" w:color="auto"/>
            <w:bottom w:val="none" w:sz="0" w:space="0" w:color="auto"/>
            <w:right w:val="none" w:sz="0" w:space="0" w:color="auto"/>
          </w:divBdr>
        </w:div>
        <w:div w:id="2065056167">
          <w:marLeft w:val="640"/>
          <w:marRight w:val="0"/>
          <w:marTop w:val="0"/>
          <w:marBottom w:val="0"/>
          <w:divBdr>
            <w:top w:val="none" w:sz="0" w:space="0" w:color="auto"/>
            <w:left w:val="none" w:sz="0" w:space="0" w:color="auto"/>
            <w:bottom w:val="none" w:sz="0" w:space="0" w:color="auto"/>
            <w:right w:val="none" w:sz="0" w:space="0" w:color="auto"/>
          </w:divBdr>
        </w:div>
        <w:div w:id="1108741104">
          <w:marLeft w:val="640"/>
          <w:marRight w:val="0"/>
          <w:marTop w:val="0"/>
          <w:marBottom w:val="0"/>
          <w:divBdr>
            <w:top w:val="none" w:sz="0" w:space="0" w:color="auto"/>
            <w:left w:val="none" w:sz="0" w:space="0" w:color="auto"/>
            <w:bottom w:val="none" w:sz="0" w:space="0" w:color="auto"/>
            <w:right w:val="none" w:sz="0" w:space="0" w:color="auto"/>
          </w:divBdr>
        </w:div>
        <w:div w:id="1458525606">
          <w:marLeft w:val="640"/>
          <w:marRight w:val="0"/>
          <w:marTop w:val="0"/>
          <w:marBottom w:val="0"/>
          <w:divBdr>
            <w:top w:val="none" w:sz="0" w:space="0" w:color="auto"/>
            <w:left w:val="none" w:sz="0" w:space="0" w:color="auto"/>
            <w:bottom w:val="none" w:sz="0" w:space="0" w:color="auto"/>
            <w:right w:val="none" w:sz="0" w:space="0" w:color="auto"/>
          </w:divBdr>
        </w:div>
        <w:div w:id="135680619">
          <w:marLeft w:val="640"/>
          <w:marRight w:val="0"/>
          <w:marTop w:val="0"/>
          <w:marBottom w:val="0"/>
          <w:divBdr>
            <w:top w:val="none" w:sz="0" w:space="0" w:color="auto"/>
            <w:left w:val="none" w:sz="0" w:space="0" w:color="auto"/>
            <w:bottom w:val="none" w:sz="0" w:space="0" w:color="auto"/>
            <w:right w:val="none" w:sz="0" w:space="0" w:color="auto"/>
          </w:divBdr>
        </w:div>
        <w:div w:id="1308321886">
          <w:marLeft w:val="640"/>
          <w:marRight w:val="0"/>
          <w:marTop w:val="0"/>
          <w:marBottom w:val="0"/>
          <w:divBdr>
            <w:top w:val="none" w:sz="0" w:space="0" w:color="auto"/>
            <w:left w:val="none" w:sz="0" w:space="0" w:color="auto"/>
            <w:bottom w:val="none" w:sz="0" w:space="0" w:color="auto"/>
            <w:right w:val="none" w:sz="0" w:space="0" w:color="auto"/>
          </w:divBdr>
        </w:div>
        <w:div w:id="1157771410">
          <w:marLeft w:val="640"/>
          <w:marRight w:val="0"/>
          <w:marTop w:val="0"/>
          <w:marBottom w:val="0"/>
          <w:divBdr>
            <w:top w:val="none" w:sz="0" w:space="0" w:color="auto"/>
            <w:left w:val="none" w:sz="0" w:space="0" w:color="auto"/>
            <w:bottom w:val="none" w:sz="0" w:space="0" w:color="auto"/>
            <w:right w:val="none" w:sz="0" w:space="0" w:color="auto"/>
          </w:divBdr>
        </w:div>
        <w:div w:id="1935899312">
          <w:marLeft w:val="640"/>
          <w:marRight w:val="0"/>
          <w:marTop w:val="0"/>
          <w:marBottom w:val="0"/>
          <w:divBdr>
            <w:top w:val="none" w:sz="0" w:space="0" w:color="auto"/>
            <w:left w:val="none" w:sz="0" w:space="0" w:color="auto"/>
            <w:bottom w:val="none" w:sz="0" w:space="0" w:color="auto"/>
            <w:right w:val="none" w:sz="0" w:space="0" w:color="auto"/>
          </w:divBdr>
        </w:div>
        <w:div w:id="841315769">
          <w:marLeft w:val="640"/>
          <w:marRight w:val="0"/>
          <w:marTop w:val="0"/>
          <w:marBottom w:val="0"/>
          <w:divBdr>
            <w:top w:val="none" w:sz="0" w:space="0" w:color="auto"/>
            <w:left w:val="none" w:sz="0" w:space="0" w:color="auto"/>
            <w:bottom w:val="none" w:sz="0" w:space="0" w:color="auto"/>
            <w:right w:val="none" w:sz="0" w:space="0" w:color="auto"/>
          </w:divBdr>
        </w:div>
        <w:div w:id="1706247447">
          <w:marLeft w:val="640"/>
          <w:marRight w:val="0"/>
          <w:marTop w:val="0"/>
          <w:marBottom w:val="0"/>
          <w:divBdr>
            <w:top w:val="none" w:sz="0" w:space="0" w:color="auto"/>
            <w:left w:val="none" w:sz="0" w:space="0" w:color="auto"/>
            <w:bottom w:val="none" w:sz="0" w:space="0" w:color="auto"/>
            <w:right w:val="none" w:sz="0" w:space="0" w:color="auto"/>
          </w:divBdr>
        </w:div>
        <w:div w:id="2013145911">
          <w:marLeft w:val="640"/>
          <w:marRight w:val="0"/>
          <w:marTop w:val="0"/>
          <w:marBottom w:val="0"/>
          <w:divBdr>
            <w:top w:val="none" w:sz="0" w:space="0" w:color="auto"/>
            <w:left w:val="none" w:sz="0" w:space="0" w:color="auto"/>
            <w:bottom w:val="none" w:sz="0" w:space="0" w:color="auto"/>
            <w:right w:val="none" w:sz="0" w:space="0" w:color="auto"/>
          </w:divBdr>
        </w:div>
        <w:div w:id="1042828568">
          <w:marLeft w:val="640"/>
          <w:marRight w:val="0"/>
          <w:marTop w:val="0"/>
          <w:marBottom w:val="0"/>
          <w:divBdr>
            <w:top w:val="none" w:sz="0" w:space="0" w:color="auto"/>
            <w:left w:val="none" w:sz="0" w:space="0" w:color="auto"/>
            <w:bottom w:val="none" w:sz="0" w:space="0" w:color="auto"/>
            <w:right w:val="none" w:sz="0" w:space="0" w:color="auto"/>
          </w:divBdr>
        </w:div>
        <w:div w:id="635188424">
          <w:marLeft w:val="640"/>
          <w:marRight w:val="0"/>
          <w:marTop w:val="0"/>
          <w:marBottom w:val="0"/>
          <w:divBdr>
            <w:top w:val="none" w:sz="0" w:space="0" w:color="auto"/>
            <w:left w:val="none" w:sz="0" w:space="0" w:color="auto"/>
            <w:bottom w:val="none" w:sz="0" w:space="0" w:color="auto"/>
            <w:right w:val="none" w:sz="0" w:space="0" w:color="auto"/>
          </w:divBdr>
        </w:div>
        <w:div w:id="253906536">
          <w:marLeft w:val="640"/>
          <w:marRight w:val="0"/>
          <w:marTop w:val="0"/>
          <w:marBottom w:val="0"/>
          <w:divBdr>
            <w:top w:val="none" w:sz="0" w:space="0" w:color="auto"/>
            <w:left w:val="none" w:sz="0" w:space="0" w:color="auto"/>
            <w:bottom w:val="none" w:sz="0" w:space="0" w:color="auto"/>
            <w:right w:val="none" w:sz="0" w:space="0" w:color="auto"/>
          </w:divBdr>
        </w:div>
        <w:div w:id="426653694">
          <w:marLeft w:val="640"/>
          <w:marRight w:val="0"/>
          <w:marTop w:val="0"/>
          <w:marBottom w:val="0"/>
          <w:divBdr>
            <w:top w:val="none" w:sz="0" w:space="0" w:color="auto"/>
            <w:left w:val="none" w:sz="0" w:space="0" w:color="auto"/>
            <w:bottom w:val="none" w:sz="0" w:space="0" w:color="auto"/>
            <w:right w:val="none" w:sz="0" w:space="0" w:color="auto"/>
          </w:divBdr>
        </w:div>
        <w:div w:id="969440956">
          <w:marLeft w:val="640"/>
          <w:marRight w:val="0"/>
          <w:marTop w:val="0"/>
          <w:marBottom w:val="0"/>
          <w:divBdr>
            <w:top w:val="none" w:sz="0" w:space="0" w:color="auto"/>
            <w:left w:val="none" w:sz="0" w:space="0" w:color="auto"/>
            <w:bottom w:val="none" w:sz="0" w:space="0" w:color="auto"/>
            <w:right w:val="none" w:sz="0" w:space="0" w:color="auto"/>
          </w:divBdr>
        </w:div>
        <w:div w:id="959915268">
          <w:marLeft w:val="640"/>
          <w:marRight w:val="0"/>
          <w:marTop w:val="0"/>
          <w:marBottom w:val="0"/>
          <w:divBdr>
            <w:top w:val="none" w:sz="0" w:space="0" w:color="auto"/>
            <w:left w:val="none" w:sz="0" w:space="0" w:color="auto"/>
            <w:bottom w:val="none" w:sz="0" w:space="0" w:color="auto"/>
            <w:right w:val="none" w:sz="0" w:space="0" w:color="auto"/>
          </w:divBdr>
        </w:div>
        <w:div w:id="1506360743">
          <w:marLeft w:val="640"/>
          <w:marRight w:val="0"/>
          <w:marTop w:val="0"/>
          <w:marBottom w:val="0"/>
          <w:divBdr>
            <w:top w:val="none" w:sz="0" w:space="0" w:color="auto"/>
            <w:left w:val="none" w:sz="0" w:space="0" w:color="auto"/>
            <w:bottom w:val="none" w:sz="0" w:space="0" w:color="auto"/>
            <w:right w:val="none" w:sz="0" w:space="0" w:color="auto"/>
          </w:divBdr>
        </w:div>
        <w:div w:id="1423450824">
          <w:marLeft w:val="640"/>
          <w:marRight w:val="0"/>
          <w:marTop w:val="0"/>
          <w:marBottom w:val="0"/>
          <w:divBdr>
            <w:top w:val="none" w:sz="0" w:space="0" w:color="auto"/>
            <w:left w:val="none" w:sz="0" w:space="0" w:color="auto"/>
            <w:bottom w:val="none" w:sz="0" w:space="0" w:color="auto"/>
            <w:right w:val="none" w:sz="0" w:space="0" w:color="auto"/>
          </w:divBdr>
        </w:div>
        <w:div w:id="950019164">
          <w:marLeft w:val="640"/>
          <w:marRight w:val="0"/>
          <w:marTop w:val="0"/>
          <w:marBottom w:val="0"/>
          <w:divBdr>
            <w:top w:val="none" w:sz="0" w:space="0" w:color="auto"/>
            <w:left w:val="none" w:sz="0" w:space="0" w:color="auto"/>
            <w:bottom w:val="none" w:sz="0" w:space="0" w:color="auto"/>
            <w:right w:val="none" w:sz="0" w:space="0" w:color="auto"/>
          </w:divBdr>
        </w:div>
        <w:div w:id="1571697138">
          <w:marLeft w:val="640"/>
          <w:marRight w:val="0"/>
          <w:marTop w:val="0"/>
          <w:marBottom w:val="0"/>
          <w:divBdr>
            <w:top w:val="none" w:sz="0" w:space="0" w:color="auto"/>
            <w:left w:val="none" w:sz="0" w:space="0" w:color="auto"/>
            <w:bottom w:val="none" w:sz="0" w:space="0" w:color="auto"/>
            <w:right w:val="none" w:sz="0" w:space="0" w:color="auto"/>
          </w:divBdr>
        </w:div>
        <w:div w:id="1162159993">
          <w:marLeft w:val="640"/>
          <w:marRight w:val="0"/>
          <w:marTop w:val="0"/>
          <w:marBottom w:val="0"/>
          <w:divBdr>
            <w:top w:val="none" w:sz="0" w:space="0" w:color="auto"/>
            <w:left w:val="none" w:sz="0" w:space="0" w:color="auto"/>
            <w:bottom w:val="none" w:sz="0" w:space="0" w:color="auto"/>
            <w:right w:val="none" w:sz="0" w:space="0" w:color="auto"/>
          </w:divBdr>
        </w:div>
        <w:div w:id="1424759607">
          <w:marLeft w:val="640"/>
          <w:marRight w:val="0"/>
          <w:marTop w:val="0"/>
          <w:marBottom w:val="0"/>
          <w:divBdr>
            <w:top w:val="none" w:sz="0" w:space="0" w:color="auto"/>
            <w:left w:val="none" w:sz="0" w:space="0" w:color="auto"/>
            <w:bottom w:val="none" w:sz="0" w:space="0" w:color="auto"/>
            <w:right w:val="none" w:sz="0" w:space="0" w:color="auto"/>
          </w:divBdr>
        </w:div>
        <w:div w:id="1047605678">
          <w:marLeft w:val="640"/>
          <w:marRight w:val="0"/>
          <w:marTop w:val="0"/>
          <w:marBottom w:val="0"/>
          <w:divBdr>
            <w:top w:val="none" w:sz="0" w:space="0" w:color="auto"/>
            <w:left w:val="none" w:sz="0" w:space="0" w:color="auto"/>
            <w:bottom w:val="none" w:sz="0" w:space="0" w:color="auto"/>
            <w:right w:val="none" w:sz="0" w:space="0" w:color="auto"/>
          </w:divBdr>
        </w:div>
        <w:div w:id="92941901">
          <w:marLeft w:val="640"/>
          <w:marRight w:val="0"/>
          <w:marTop w:val="0"/>
          <w:marBottom w:val="0"/>
          <w:divBdr>
            <w:top w:val="none" w:sz="0" w:space="0" w:color="auto"/>
            <w:left w:val="none" w:sz="0" w:space="0" w:color="auto"/>
            <w:bottom w:val="none" w:sz="0" w:space="0" w:color="auto"/>
            <w:right w:val="none" w:sz="0" w:space="0" w:color="auto"/>
          </w:divBdr>
        </w:div>
        <w:div w:id="313536480">
          <w:marLeft w:val="640"/>
          <w:marRight w:val="0"/>
          <w:marTop w:val="0"/>
          <w:marBottom w:val="0"/>
          <w:divBdr>
            <w:top w:val="none" w:sz="0" w:space="0" w:color="auto"/>
            <w:left w:val="none" w:sz="0" w:space="0" w:color="auto"/>
            <w:bottom w:val="none" w:sz="0" w:space="0" w:color="auto"/>
            <w:right w:val="none" w:sz="0" w:space="0" w:color="auto"/>
          </w:divBdr>
        </w:div>
        <w:div w:id="305136086">
          <w:marLeft w:val="640"/>
          <w:marRight w:val="0"/>
          <w:marTop w:val="0"/>
          <w:marBottom w:val="0"/>
          <w:divBdr>
            <w:top w:val="none" w:sz="0" w:space="0" w:color="auto"/>
            <w:left w:val="none" w:sz="0" w:space="0" w:color="auto"/>
            <w:bottom w:val="none" w:sz="0" w:space="0" w:color="auto"/>
            <w:right w:val="none" w:sz="0" w:space="0" w:color="auto"/>
          </w:divBdr>
        </w:div>
        <w:div w:id="1059983425">
          <w:marLeft w:val="640"/>
          <w:marRight w:val="0"/>
          <w:marTop w:val="0"/>
          <w:marBottom w:val="0"/>
          <w:divBdr>
            <w:top w:val="none" w:sz="0" w:space="0" w:color="auto"/>
            <w:left w:val="none" w:sz="0" w:space="0" w:color="auto"/>
            <w:bottom w:val="none" w:sz="0" w:space="0" w:color="auto"/>
            <w:right w:val="none" w:sz="0" w:space="0" w:color="auto"/>
          </w:divBdr>
        </w:div>
        <w:div w:id="601453935">
          <w:marLeft w:val="640"/>
          <w:marRight w:val="0"/>
          <w:marTop w:val="0"/>
          <w:marBottom w:val="0"/>
          <w:divBdr>
            <w:top w:val="none" w:sz="0" w:space="0" w:color="auto"/>
            <w:left w:val="none" w:sz="0" w:space="0" w:color="auto"/>
            <w:bottom w:val="none" w:sz="0" w:space="0" w:color="auto"/>
            <w:right w:val="none" w:sz="0" w:space="0" w:color="auto"/>
          </w:divBdr>
        </w:div>
        <w:div w:id="1156918953">
          <w:marLeft w:val="640"/>
          <w:marRight w:val="0"/>
          <w:marTop w:val="0"/>
          <w:marBottom w:val="0"/>
          <w:divBdr>
            <w:top w:val="none" w:sz="0" w:space="0" w:color="auto"/>
            <w:left w:val="none" w:sz="0" w:space="0" w:color="auto"/>
            <w:bottom w:val="none" w:sz="0" w:space="0" w:color="auto"/>
            <w:right w:val="none" w:sz="0" w:space="0" w:color="auto"/>
          </w:divBdr>
        </w:div>
        <w:div w:id="1338000327">
          <w:marLeft w:val="640"/>
          <w:marRight w:val="0"/>
          <w:marTop w:val="0"/>
          <w:marBottom w:val="0"/>
          <w:divBdr>
            <w:top w:val="none" w:sz="0" w:space="0" w:color="auto"/>
            <w:left w:val="none" w:sz="0" w:space="0" w:color="auto"/>
            <w:bottom w:val="none" w:sz="0" w:space="0" w:color="auto"/>
            <w:right w:val="none" w:sz="0" w:space="0" w:color="auto"/>
          </w:divBdr>
        </w:div>
        <w:div w:id="357395819">
          <w:marLeft w:val="640"/>
          <w:marRight w:val="0"/>
          <w:marTop w:val="0"/>
          <w:marBottom w:val="0"/>
          <w:divBdr>
            <w:top w:val="none" w:sz="0" w:space="0" w:color="auto"/>
            <w:left w:val="none" w:sz="0" w:space="0" w:color="auto"/>
            <w:bottom w:val="none" w:sz="0" w:space="0" w:color="auto"/>
            <w:right w:val="none" w:sz="0" w:space="0" w:color="auto"/>
          </w:divBdr>
        </w:div>
        <w:div w:id="87164738">
          <w:marLeft w:val="640"/>
          <w:marRight w:val="0"/>
          <w:marTop w:val="0"/>
          <w:marBottom w:val="0"/>
          <w:divBdr>
            <w:top w:val="none" w:sz="0" w:space="0" w:color="auto"/>
            <w:left w:val="none" w:sz="0" w:space="0" w:color="auto"/>
            <w:bottom w:val="none" w:sz="0" w:space="0" w:color="auto"/>
            <w:right w:val="none" w:sz="0" w:space="0" w:color="auto"/>
          </w:divBdr>
        </w:div>
        <w:div w:id="2118988795">
          <w:marLeft w:val="640"/>
          <w:marRight w:val="0"/>
          <w:marTop w:val="0"/>
          <w:marBottom w:val="0"/>
          <w:divBdr>
            <w:top w:val="none" w:sz="0" w:space="0" w:color="auto"/>
            <w:left w:val="none" w:sz="0" w:space="0" w:color="auto"/>
            <w:bottom w:val="none" w:sz="0" w:space="0" w:color="auto"/>
            <w:right w:val="none" w:sz="0" w:space="0" w:color="auto"/>
          </w:divBdr>
        </w:div>
        <w:div w:id="1996298403">
          <w:marLeft w:val="640"/>
          <w:marRight w:val="0"/>
          <w:marTop w:val="0"/>
          <w:marBottom w:val="0"/>
          <w:divBdr>
            <w:top w:val="none" w:sz="0" w:space="0" w:color="auto"/>
            <w:left w:val="none" w:sz="0" w:space="0" w:color="auto"/>
            <w:bottom w:val="none" w:sz="0" w:space="0" w:color="auto"/>
            <w:right w:val="none" w:sz="0" w:space="0" w:color="auto"/>
          </w:divBdr>
        </w:div>
        <w:div w:id="188761934">
          <w:marLeft w:val="640"/>
          <w:marRight w:val="0"/>
          <w:marTop w:val="0"/>
          <w:marBottom w:val="0"/>
          <w:divBdr>
            <w:top w:val="none" w:sz="0" w:space="0" w:color="auto"/>
            <w:left w:val="none" w:sz="0" w:space="0" w:color="auto"/>
            <w:bottom w:val="none" w:sz="0" w:space="0" w:color="auto"/>
            <w:right w:val="none" w:sz="0" w:space="0" w:color="auto"/>
          </w:divBdr>
        </w:div>
        <w:div w:id="533811449">
          <w:marLeft w:val="640"/>
          <w:marRight w:val="0"/>
          <w:marTop w:val="0"/>
          <w:marBottom w:val="0"/>
          <w:divBdr>
            <w:top w:val="none" w:sz="0" w:space="0" w:color="auto"/>
            <w:left w:val="none" w:sz="0" w:space="0" w:color="auto"/>
            <w:bottom w:val="none" w:sz="0" w:space="0" w:color="auto"/>
            <w:right w:val="none" w:sz="0" w:space="0" w:color="auto"/>
          </w:divBdr>
        </w:div>
      </w:divsChild>
    </w:div>
    <w:div w:id="259993007">
      <w:bodyDiv w:val="1"/>
      <w:marLeft w:val="0"/>
      <w:marRight w:val="0"/>
      <w:marTop w:val="0"/>
      <w:marBottom w:val="0"/>
      <w:divBdr>
        <w:top w:val="none" w:sz="0" w:space="0" w:color="auto"/>
        <w:left w:val="none" w:sz="0" w:space="0" w:color="auto"/>
        <w:bottom w:val="none" w:sz="0" w:space="0" w:color="auto"/>
        <w:right w:val="none" w:sz="0" w:space="0" w:color="auto"/>
      </w:divBdr>
    </w:div>
    <w:div w:id="264729776">
      <w:bodyDiv w:val="1"/>
      <w:marLeft w:val="0"/>
      <w:marRight w:val="0"/>
      <w:marTop w:val="0"/>
      <w:marBottom w:val="0"/>
      <w:divBdr>
        <w:top w:val="none" w:sz="0" w:space="0" w:color="auto"/>
        <w:left w:val="none" w:sz="0" w:space="0" w:color="auto"/>
        <w:bottom w:val="none" w:sz="0" w:space="0" w:color="auto"/>
        <w:right w:val="none" w:sz="0" w:space="0" w:color="auto"/>
      </w:divBdr>
    </w:div>
    <w:div w:id="272978505">
      <w:bodyDiv w:val="1"/>
      <w:marLeft w:val="0"/>
      <w:marRight w:val="0"/>
      <w:marTop w:val="0"/>
      <w:marBottom w:val="0"/>
      <w:divBdr>
        <w:top w:val="none" w:sz="0" w:space="0" w:color="auto"/>
        <w:left w:val="none" w:sz="0" w:space="0" w:color="auto"/>
        <w:bottom w:val="none" w:sz="0" w:space="0" w:color="auto"/>
        <w:right w:val="none" w:sz="0" w:space="0" w:color="auto"/>
      </w:divBdr>
    </w:div>
    <w:div w:id="280232536">
      <w:bodyDiv w:val="1"/>
      <w:marLeft w:val="0"/>
      <w:marRight w:val="0"/>
      <w:marTop w:val="0"/>
      <w:marBottom w:val="0"/>
      <w:divBdr>
        <w:top w:val="none" w:sz="0" w:space="0" w:color="auto"/>
        <w:left w:val="none" w:sz="0" w:space="0" w:color="auto"/>
        <w:bottom w:val="none" w:sz="0" w:space="0" w:color="auto"/>
        <w:right w:val="none" w:sz="0" w:space="0" w:color="auto"/>
      </w:divBdr>
      <w:divsChild>
        <w:div w:id="1317568056">
          <w:marLeft w:val="640"/>
          <w:marRight w:val="0"/>
          <w:marTop w:val="0"/>
          <w:marBottom w:val="0"/>
          <w:divBdr>
            <w:top w:val="none" w:sz="0" w:space="0" w:color="auto"/>
            <w:left w:val="none" w:sz="0" w:space="0" w:color="auto"/>
            <w:bottom w:val="none" w:sz="0" w:space="0" w:color="auto"/>
            <w:right w:val="none" w:sz="0" w:space="0" w:color="auto"/>
          </w:divBdr>
        </w:div>
        <w:div w:id="292173926">
          <w:marLeft w:val="640"/>
          <w:marRight w:val="0"/>
          <w:marTop w:val="0"/>
          <w:marBottom w:val="0"/>
          <w:divBdr>
            <w:top w:val="none" w:sz="0" w:space="0" w:color="auto"/>
            <w:left w:val="none" w:sz="0" w:space="0" w:color="auto"/>
            <w:bottom w:val="none" w:sz="0" w:space="0" w:color="auto"/>
            <w:right w:val="none" w:sz="0" w:space="0" w:color="auto"/>
          </w:divBdr>
        </w:div>
        <w:div w:id="191242403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2102294139">
          <w:marLeft w:val="640"/>
          <w:marRight w:val="0"/>
          <w:marTop w:val="0"/>
          <w:marBottom w:val="0"/>
          <w:divBdr>
            <w:top w:val="none" w:sz="0" w:space="0" w:color="auto"/>
            <w:left w:val="none" w:sz="0" w:space="0" w:color="auto"/>
            <w:bottom w:val="none" w:sz="0" w:space="0" w:color="auto"/>
            <w:right w:val="none" w:sz="0" w:space="0" w:color="auto"/>
          </w:divBdr>
        </w:div>
        <w:div w:id="761610611">
          <w:marLeft w:val="640"/>
          <w:marRight w:val="0"/>
          <w:marTop w:val="0"/>
          <w:marBottom w:val="0"/>
          <w:divBdr>
            <w:top w:val="none" w:sz="0" w:space="0" w:color="auto"/>
            <w:left w:val="none" w:sz="0" w:space="0" w:color="auto"/>
            <w:bottom w:val="none" w:sz="0" w:space="0" w:color="auto"/>
            <w:right w:val="none" w:sz="0" w:space="0" w:color="auto"/>
          </w:divBdr>
        </w:div>
        <w:div w:id="1893032022">
          <w:marLeft w:val="640"/>
          <w:marRight w:val="0"/>
          <w:marTop w:val="0"/>
          <w:marBottom w:val="0"/>
          <w:divBdr>
            <w:top w:val="none" w:sz="0" w:space="0" w:color="auto"/>
            <w:left w:val="none" w:sz="0" w:space="0" w:color="auto"/>
            <w:bottom w:val="none" w:sz="0" w:space="0" w:color="auto"/>
            <w:right w:val="none" w:sz="0" w:space="0" w:color="auto"/>
          </w:divBdr>
        </w:div>
        <w:div w:id="1006444225">
          <w:marLeft w:val="640"/>
          <w:marRight w:val="0"/>
          <w:marTop w:val="0"/>
          <w:marBottom w:val="0"/>
          <w:divBdr>
            <w:top w:val="none" w:sz="0" w:space="0" w:color="auto"/>
            <w:left w:val="none" w:sz="0" w:space="0" w:color="auto"/>
            <w:bottom w:val="none" w:sz="0" w:space="0" w:color="auto"/>
            <w:right w:val="none" w:sz="0" w:space="0" w:color="auto"/>
          </w:divBdr>
        </w:div>
        <w:div w:id="215549843">
          <w:marLeft w:val="640"/>
          <w:marRight w:val="0"/>
          <w:marTop w:val="0"/>
          <w:marBottom w:val="0"/>
          <w:divBdr>
            <w:top w:val="none" w:sz="0" w:space="0" w:color="auto"/>
            <w:left w:val="none" w:sz="0" w:space="0" w:color="auto"/>
            <w:bottom w:val="none" w:sz="0" w:space="0" w:color="auto"/>
            <w:right w:val="none" w:sz="0" w:space="0" w:color="auto"/>
          </w:divBdr>
        </w:div>
        <w:div w:id="562839207">
          <w:marLeft w:val="640"/>
          <w:marRight w:val="0"/>
          <w:marTop w:val="0"/>
          <w:marBottom w:val="0"/>
          <w:divBdr>
            <w:top w:val="none" w:sz="0" w:space="0" w:color="auto"/>
            <w:left w:val="none" w:sz="0" w:space="0" w:color="auto"/>
            <w:bottom w:val="none" w:sz="0" w:space="0" w:color="auto"/>
            <w:right w:val="none" w:sz="0" w:space="0" w:color="auto"/>
          </w:divBdr>
        </w:div>
        <w:div w:id="263269233">
          <w:marLeft w:val="640"/>
          <w:marRight w:val="0"/>
          <w:marTop w:val="0"/>
          <w:marBottom w:val="0"/>
          <w:divBdr>
            <w:top w:val="none" w:sz="0" w:space="0" w:color="auto"/>
            <w:left w:val="none" w:sz="0" w:space="0" w:color="auto"/>
            <w:bottom w:val="none" w:sz="0" w:space="0" w:color="auto"/>
            <w:right w:val="none" w:sz="0" w:space="0" w:color="auto"/>
          </w:divBdr>
        </w:div>
        <w:div w:id="1632787553">
          <w:marLeft w:val="640"/>
          <w:marRight w:val="0"/>
          <w:marTop w:val="0"/>
          <w:marBottom w:val="0"/>
          <w:divBdr>
            <w:top w:val="none" w:sz="0" w:space="0" w:color="auto"/>
            <w:left w:val="none" w:sz="0" w:space="0" w:color="auto"/>
            <w:bottom w:val="none" w:sz="0" w:space="0" w:color="auto"/>
            <w:right w:val="none" w:sz="0" w:space="0" w:color="auto"/>
          </w:divBdr>
        </w:div>
        <w:div w:id="511458618">
          <w:marLeft w:val="640"/>
          <w:marRight w:val="0"/>
          <w:marTop w:val="0"/>
          <w:marBottom w:val="0"/>
          <w:divBdr>
            <w:top w:val="none" w:sz="0" w:space="0" w:color="auto"/>
            <w:left w:val="none" w:sz="0" w:space="0" w:color="auto"/>
            <w:bottom w:val="none" w:sz="0" w:space="0" w:color="auto"/>
            <w:right w:val="none" w:sz="0" w:space="0" w:color="auto"/>
          </w:divBdr>
        </w:div>
        <w:div w:id="1877155772">
          <w:marLeft w:val="640"/>
          <w:marRight w:val="0"/>
          <w:marTop w:val="0"/>
          <w:marBottom w:val="0"/>
          <w:divBdr>
            <w:top w:val="none" w:sz="0" w:space="0" w:color="auto"/>
            <w:left w:val="none" w:sz="0" w:space="0" w:color="auto"/>
            <w:bottom w:val="none" w:sz="0" w:space="0" w:color="auto"/>
            <w:right w:val="none" w:sz="0" w:space="0" w:color="auto"/>
          </w:divBdr>
        </w:div>
        <w:div w:id="1617173161">
          <w:marLeft w:val="640"/>
          <w:marRight w:val="0"/>
          <w:marTop w:val="0"/>
          <w:marBottom w:val="0"/>
          <w:divBdr>
            <w:top w:val="none" w:sz="0" w:space="0" w:color="auto"/>
            <w:left w:val="none" w:sz="0" w:space="0" w:color="auto"/>
            <w:bottom w:val="none" w:sz="0" w:space="0" w:color="auto"/>
            <w:right w:val="none" w:sz="0" w:space="0" w:color="auto"/>
          </w:divBdr>
        </w:div>
        <w:div w:id="1237125423">
          <w:marLeft w:val="640"/>
          <w:marRight w:val="0"/>
          <w:marTop w:val="0"/>
          <w:marBottom w:val="0"/>
          <w:divBdr>
            <w:top w:val="none" w:sz="0" w:space="0" w:color="auto"/>
            <w:left w:val="none" w:sz="0" w:space="0" w:color="auto"/>
            <w:bottom w:val="none" w:sz="0" w:space="0" w:color="auto"/>
            <w:right w:val="none" w:sz="0" w:space="0" w:color="auto"/>
          </w:divBdr>
        </w:div>
        <w:div w:id="2070807739">
          <w:marLeft w:val="640"/>
          <w:marRight w:val="0"/>
          <w:marTop w:val="0"/>
          <w:marBottom w:val="0"/>
          <w:divBdr>
            <w:top w:val="none" w:sz="0" w:space="0" w:color="auto"/>
            <w:left w:val="none" w:sz="0" w:space="0" w:color="auto"/>
            <w:bottom w:val="none" w:sz="0" w:space="0" w:color="auto"/>
            <w:right w:val="none" w:sz="0" w:space="0" w:color="auto"/>
          </w:divBdr>
        </w:div>
        <w:div w:id="1356151665">
          <w:marLeft w:val="640"/>
          <w:marRight w:val="0"/>
          <w:marTop w:val="0"/>
          <w:marBottom w:val="0"/>
          <w:divBdr>
            <w:top w:val="none" w:sz="0" w:space="0" w:color="auto"/>
            <w:left w:val="none" w:sz="0" w:space="0" w:color="auto"/>
            <w:bottom w:val="none" w:sz="0" w:space="0" w:color="auto"/>
            <w:right w:val="none" w:sz="0" w:space="0" w:color="auto"/>
          </w:divBdr>
        </w:div>
        <w:div w:id="978072661">
          <w:marLeft w:val="640"/>
          <w:marRight w:val="0"/>
          <w:marTop w:val="0"/>
          <w:marBottom w:val="0"/>
          <w:divBdr>
            <w:top w:val="none" w:sz="0" w:space="0" w:color="auto"/>
            <w:left w:val="none" w:sz="0" w:space="0" w:color="auto"/>
            <w:bottom w:val="none" w:sz="0" w:space="0" w:color="auto"/>
            <w:right w:val="none" w:sz="0" w:space="0" w:color="auto"/>
          </w:divBdr>
        </w:div>
        <w:div w:id="1600330328">
          <w:marLeft w:val="640"/>
          <w:marRight w:val="0"/>
          <w:marTop w:val="0"/>
          <w:marBottom w:val="0"/>
          <w:divBdr>
            <w:top w:val="none" w:sz="0" w:space="0" w:color="auto"/>
            <w:left w:val="none" w:sz="0" w:space="0" w:color="auto"/>
            <w:bottom w:val="none" w:sz="0" w:space="0" w:color="auto"/>
            <w:right w:val="none" w:sz="0" w:space="0" w:color="auto"/>
          </w:divBdr>
        </w:div>
        <w:div w:id="70469363">
          <w:marLeft w:val="640"/>
          <w:marRight w:val="0"/>
          <w:marTop w:val="0"/>
          <w:marBottom w:val="0"/>
          <w:divBdr>
            <w:top w:val="none" w:sz="0" w:space="0" w:color="auto"/>
            <w:left w:val="none" w:sz="0" w:space="0" w:color="auto"/>
            <w:bottom w:val="none" w:sz="0" w:space="0" w:color="auto"/>
            <w:right w:val="none" w:sz="0" w:space="0" w:color="auto"/>
          </w:divBdr>
        </w:div>
        <w:div w:id="337390636">
          <w:marLeft w:val="640"/>
          <w:marRight w:val="0"/>
          <w:marTop w:val="0"/>
          <w:marBottom w:val="0"/>
          <w:divBdr>
            <w:top w:val="none" w:sz="0" w:space="0" w:color="auto"/>
            <w:left w:val="none" w:sz="0" w:space="0" w:color="auto"/>
            <w:bottom w:val="none" w:sz="0" w:space="0" w:color="auto"/>
            <w:right w:val="none" w:sz="0" w:space="0" w:color="auto"/>
          </w:divBdr>
        </w:div>
        <w:div w:id="338511561">
          <w:marLeft w:val="640"/>
          <w:marRight w:val="0"/>
          <w:marTop w:val="0"/>
          <w:marBottom w:val="0"/>
          <w:divBdr>
            <w:top w:val="none" w:sz="0" w:space="0" w:color="auto"/>
            <w:left w:val="none" w:sz="0" w:space="0" w:color="auto"/>
            <w:bottom w:val="none" w:sz="0" w:space="0" w:color="auto"/>
            <w:right w:val="none" w:sz="0" w:space="0" w:color="auto"/>
          </w:divBdr>
        </w:div>
        <w:div w:id="569538987">
          <w:marLeft w:val="640"/>
          <w:marRight w:val="0"/>
          <w:marTop w:val="0"/>
          <w:marBottom w:val="0"/>
          <w:divBdr>
            <w:top w:val="none" w:sz="0" w:space="0" w:color="auto"/>
            <w:left w:val="none" w:sz="0" w:space="0" w:color="auto"/>
            <w:bottom w:val="none" w:sz="0" w:space="0" w:color="auto"/>
            <w:right w:val="none" w:sz="0" w:space="0" w:color="auto"/>
          </w:divBdr>
        </w:div>
        <w:div w:id="131215286">
          <w:marLeft w:val="640"/>
          <w:marRight w:val="0"/>
          <w:marTop w:val="0"/>
          <w:marBottom w:val="0"/>
          <w:divBdr>
            <w:top w:val="none" w:sz="0" w:space="0" w:color="auto"/>
            <w:left w:val="none" w:sz="0" w:space="0" w:color="auto"/>
            <w:bottom w:val="none" w:sz="0" w:space="0" w:color="auto"/>
            <w:right w:val="none" w:sz="0" w:space="0" w:color="auto"/>
          </w:divBdr>
        </w:div>
        <w:div w:id="1996912712">
          <w:marLeft w:val="640"/>
          <w:marRight w:val="0"/>
          <w:marTop w:val="0"/>
          <w:marBottom w:val="0"/>
          <w:divBdr>
            <w:top w:val="none" w:sz="0" w:space="0" w:color="auto"/>
            <w:left w:val="none" w:sz="0" w:space="0" w:color="auto"/>
            <w:bottom w:val="none" w:sz="0" w:space="0" w:color="auto"/>
            <w:right w:val="none" w:sz="0" w:space="0" w:color="auto"/>
          </w:divBdr>
        </w:div>
        <w:div w:id="907494734">
          <w:marLeft w:val="640"/>
          <w:marRight w:val="0"/>
          <w:marTop w:val="0"/>
          <w:marBottom w:val="0"/>
          <w:divBdr>
            <w:top w:val="none" w:sz="0" w:space="0" w:color="auto"/>
            <w:left w:val="none" w:sz="0" w:space="0" w:color="auto"/>
            <w:bottom w:val="none" w:sz="0" w:space="0" w:color="auto"/>
            <w:right w:val="none" w:sz="0" w:space="0" w:color="auto"/>
          </w:divBdr>
        </w:div>
        <w:div w:id="552690859">
          <w:marLeft w:val="640"/>
          <w:marRight w:val="0"/>
          <w:marTop w:val="0"/>
          <w:marBottom w:val="0"/>
          <w:divBdr>
            <w:top w:val="none" w:sz="0" w:space="0" w:color="auto"/>
            <w:left w:val="none" w:sz="0" w:space="0" w:color="auto"/>
            <w:bottom w:val="none" w:sz="0" w:space="0" w:color="auto"/>
            <w:right w:val="none" w:sz="0" w:space="0" w:color="auto"/>
          </w:divBdr>
        </w:div>
        <w:div w:id="1635671005">
          <w:marLeft w:val="640"/>
          <w:marRight w:val="0"/>
          <w:marTop w:val="0"/>
          <w:marBottom w:val="0"/>
          <w:divBdr>
            <w:top w:val="none" w:sz="0" w:space="0" w:color="auto"/>
            <w:left w:val="none" w:sz="0" w:space="0" w:color="auto"/>
            <w:bottom w:val="none" w:sz="0" w:space="0" w:color="auto"/>
            <w:right w:val="none" w:sz="0" w:space="0" w:color="auto"/>
          </w:divBdr>
        </w:div>
        <w:div w:id="2094006338">
          <w:marLeft w:val="640"/>
          <w:marRight w:val="0"/>
          <w:marTop w:val="0"/>
          <w:marBottom w:val="0"/>
          <w:divBdr>
            <w:top w:val="none" w:sz="0" w:space="0" w:color="auto"/>
            <w:left w:val="none" w:sz="0" w:space="0" w:color="auto"/>
            <w:bottom w:val="none" w:sz="0" w:space="0" w:color="auto"/>
            <w:right w:val="none" w:sz="0" w:space="0" w:color="auto"/>
          </w:divBdr>
        </w:div>
        <w:div w:id="487789522">
          <w:marLeft w:val="640"/>
          <w:marRight w:val="0"/>
          <w:marTop w:val="0"/>
          <w:marBottom w:val="0"/>
          <w:divBdr>
            <w:top w:val="none" w:sz="0" w:space="0" w:color="auto"/>
            <w:left w:val="none" w:sz="0" w:space="0" w:color="auto"/>
            <w:bottom w:val="none" w:sz="0" w:space="0" w:color="auto"/>
            <w:right w:val="none" w:sz="0" w:space="0" w:color="auto"/>
          </w:divBdr>
        </w:div>
        <w:div w:id="1427381114">
          <w:marLeft w:val="640"/>
          <w:marRight w:val="0"/>
          <w:marTop w:val="0"/>
          <w:marBottom w:val="0"/>
          <w:divBdr>
            <w:top w:val="none" w:sz="0" w:space="0" w:color="auto"/>
            <w:left w:val="none" w:sz="0" w:space="0" w:color="auto"/>
            <w:bottom w:val="none" w:sz="0" w:space="0" w:color="auto"/>
            <w:right w:val="none" w:sz="0" w:space="0" w:color="auto"/>
          </w:divBdr>
        </w:div>
        <w:div w:id="1212616321">
          <w:marLeft w:val="640"/>
          <w:marRight w:val="0"/>
          <w:marTop w:val="0"/>
          <w:marBottom w:val="0"/>
          <w:divBdr>
            <w:top w:val="none" w:sz="0" w:space="0" w:color="auto"/>
            <w:left w:val="none" w:sz="0" w:space="0" w:color="auto"/>
            <w:bottom w:val="none" w:sz="0" w:space="0" w:color="auto"/>
            <w:right w:val="none" w:sz="0" w:space="0" w:color="auto"/>
          </w:divBdr>
        </w:div>
        <w:div w:id="1564637381">
          <w:marLeft w:val="640"/>
          <w:marRight w:val="0"/>
          <w:marTop w:val="0"/>
          <w:marBottom w:val="0"/>
          <w:divBdr>
            <w:top w:val="none" w:sz="0" w:space="0" w:color="auto"/>
            <w:left w:val="none" w:sz="0" w:space="0" w:color="auto"/>
            <w:bottom w:val="none" w:sz="0" w:space="0" w:color="auto"/>
            <w:right w:val="none" w:sz="0" w:space="0" w:color="auto"/>
          </w:divBdr>
        </w:div>
        <w:div w:id="969363304">
          <w:marLeft w:val="640"/>
          <w:marRight w:val="0"/>
          <w:marTop w:val="0"/>
          <w:marBottom w:val="0"/>
          <w:divBdr>
            <w:top w:val="none" w:sz="0" w:space="0" w:color="auto"/>
            <w:left w:val="none" w:sz="0" w:space="0" w:color="auto"/>
            <w:bottom w:val="none" w:sz="0" w:space="0" w:color="auto"/>
            <w:right w:val="none" w:sz="0" w:space="0" w:color="auto"/>
          </w:divBdr>
        </w:div>
        <w:div w:id="1235119984">
          <w:marLeft w:val="640"/>
          <w:marRight w:val="0"/>
          <w:marTop w:val="0"/>
          <w:marBottom w:val="0"/>
          <w:divBdr>
            <w:top w:val="none" w:sz="0" w:space="0" w:color="auto"/>
            <w:left w:val="none" w:sz="0" w:space="0" w:color="auto"/>
            <w:bottom w:val="none" w:sz="0" w:space="0" w:color="auto"/>
            <w:right w:val="none" w:sz="0" w:space="0" w:color="auto"/>
          </w:divBdr>
        </w:div>
        <w:div w:id="1866943895">
          <w:marLeft w:val="640"/>
          <w:marRight w:val="0"/>
          <w:marTop w:val="0"/>
          <w:marBottom w:val="0"/>
          <w:divBdr>
            <w:top w:val="none" w:sz="0" w:space="0" w:color="auto"/>
            <w:left w:val="none" w:sz="0" w:space="0" w:color="auto"/>
            <w:bottom w:val="none" w:sz="0" w:space="0" w:color="auto"/>
            <w:right w:val="none" w:sz="0" w:space="0" w:color="auto"/>
          </w:divBdr>
        </w:div>
      </w:divsChild>
    </w:div>
    <w:div w:id="293294390">
      <w:bodyDiv w:val="1"/>
      <w:marLeft w:val="0"/>
      <w:marRight w:val="0"/>
      <w:marTop w:val="0"/>
      <w:marBottom w:val="0"/>
      <w:divBdr>
        <w:top w:val="none" w:sz="0" w:space="0" w:color="auto"/>
        <w:left w:val="none" w:sz="0" w:space="0" w:color="auto"/>
        <w:bottom w:val="none" w:sz="0" w:space="0" w:color="auto"/>
        <w:right w:val="none" w:sz="0" w:space="0" w:color="auto"/>
      </w:divBdr>
    </w:div>
    <w:div w:id="321735579">
      <w:bodyDiv w:val="1"/>
      <w:marLeft w:val="0"/>
      <w:marRight w:val="0"/>
      <w:marTop w:val="0"/>
      <w:marBottom w:val="0"/>
      <w:divBdr>
        <w:top w:val="none" w:sz="0" w:space="0" w:color="auto"/>
        <w:left w:val="none" w:sz="0" w:space="0" w:color="auto"/>
        <w:bottom w:val="none" w:sz="0" w:space="0" w:color="auto"/>
        <w:right w:val="none" w:sz="0" w:space="0" w:color="auto"/>
      </w:divBdr>
    </w:div>
    <w:div w:id="334965133">
      <w:bodyDiv w:val="1"/>
      <w:marLeft w:val="0"/>
      <w:marRight w:val="0"/>
      <w:marTop w:val="0"/>
      <w:marBottom w:val="0"/>
      <w:divBdr>
        <w:top w:val="none" w:sz="0" w:space="0" w:color="auto"/>
        <w:left w:val="none" w:sz="0" w:space="0" w:color="auto"/>
        <w:bottom w:val="none" w:sz="0" w:space="0" w:color="auto"/>
        <w:right w:val="none" w:sz="0" w:space="0" w:color="auto"/>
      </w:divBdr>
    </w:div>
    <w:div w:id="337192329">
      <w:bodyDiv w:val="1"/>
      <w:marLeft w:val="0"/>
      <w:marRight w:val="0"/>
      <w:marTop w:val="0"/>
      <w:marBottom w:val="0"/>
      <w:divBdr>
        <w:top w:val="none" w:sz="0" w:space="0" w:color="auto"/>
        <w:left w:val="none" w:sz="0" w:space="0" w:color="auto"/>
        <w:bottom w:val="none" w:sz="0" w:space="0" w:color="auto"/>
        <w:right w:val="none" w:sz="0" w:space="0" w:color="auto"/>
      </w:divBdr>
      <w:divsChild>
        <w:div w:id="77137013">
          <w:marLeft w:val="640"/>
          <w:marRight w:val="0"/>
          <w:marTop w:val="0"/>
          <w:marBottom w:val="0"/>
          <w:divBdr>
            <w:top w:val="none" w:sz="0" w:space="0" w:color="auto"/>
            <w:left w:val="none" w:sz="0" w:space="0" w:color="auto"/>
            <w:bottom w:val="none" w:sz="0" w:space="0" w:color="auto"/>
            <w:right w:val="none" w:sz="0" w:space="0" w:color="auto"/>
          </w:divBdr>
        </w:div>
        <w:div w:id="1207714492">
          <w:marLeft w:val="640"/>
          <w:marRight w:val="0"/>
          <w:marTop w:val="0"/>
          <w:marBottom w:val="0"/>
          <w:divBdr>
            <w:top w:val="none" w:sz="0" w:space="0" w:color="auto"/>
            <w:left w:val="none" w:sz="0" w:space="0" w:color="auto"/>
            <w:bottom w:val="none" w:sz="0" w:space="0" w:color="auto"/>
            <w:right w:val="none" w:sz="0" w:space="0" w:color="auto"/>
          </w:divBdr>
        </w:div>
        <w:div w:id="1621376888">
          <w:marLeft w:val="640"/>
          <w:marRight w:val="0"/>
          <w:marTop w:val="0"/>
          <w:marBottom w:val="0"/>
          <w:divBdr>
            <w:top w:val="none" w:sz="0" w:space="0" w:color="auto"/>
            <w:left w:val="none" w:sz="0" w:space="0" w:color="auto"/>
            <w:bottom w:val="none" w:sz="0" w:space="0" w:color="auto"/>
            <w:right w:val="none" w:sz="0" w:space="0" w:color="auto"/>
          </w:divBdr>
        </w:div>
        <w:div w:id="526718186">
          <w:marLeft w:val="640"/>
          <w:marRight w:val="0"/>
          <w:marTop w:val="0"/>
          <w:marBottom w:val="0"/>
          <w:divBdr>
            <w:top w:val="none" w:sz="0" w:space="0" w:color="auto"/>
            <w:left w:val="none" w:sz="0" w:space="0" w:color="auto"/>
            <w:bottom w:val="none" w:sz="0" w:space="0" w:color="auto"/>
            <w:right w:val="none" w:sz="0" w:space="0" w:color="auto"/>
          </w:divBdr>
        </w:div>
        <w:div w:id="1830291366">
          <w:marLeft w:val="640"/>
          <w:marRight w:val="0"/>
          <w:marTop w:val="0"/>
          <w:marBottom w:val="0"/>
          <w:divBdr>
            <w:top w:val="none" w:sz="0" w:space="0" w:color="auto"/>
            <w:left w:val="none" w:sz="0" w:space="0" w:color="auto"/>
            <w:bottom w:val="none" w:sz="0" w:space="0" w:color="auto"/>
            <w:right w:val="none" w:sz="0" w:space="0" w:color="auto"/>
          </w:divBdr>
        </w:div>
        <w:div w:id="662244312">
          <w:marLeft w:val="640"/>
          <w:marRight w:val="0"/>
          <w:marTop w:val="0"/>
          <w:marBottom w:val="0"/>
          <w:divBdr>
            <w:top w:val="none" w:sz="0" w:space="0" w:color="auto"/>
            <w:left w:val="none" w:sz="0" w:space="0" w:color="auto"/>
            <w:bottom w:val="none" w:sz="0" w:space="0" w:color="auto"/>
            <w:right w:val="none" w:sz="0" w:space="0" w:color="auto"/>
          </w:divBdr>
        </w:div>
        <w:div w:id="1361586477">
          <w:marLeft w:val="640"/>
          <w:marRight w:val="0"/>
          <w:marTop w:val="0"/>
          <w:marBottom w:val="0"/>
          <w:divBdr>
            <w:top w:val="none" w:sz="0" w:space="0" w:color="auto"/>
            <w:left w:val="none" w:sz="0" w:space="0" w:color="auto"/>
            <w:bottom w:val="none" w:sz="0" w:space="0" w:color="auto"/>
            <w:right w:val="none" w:sz="0" w:space="0" w:color="auto"/>
          </w:divBdr>
        </w:div>
        <w:div w:id="1553693570">
          <w:marLeft w:val="640"/>
          <w:marRight w:val="0"/>
          <w:marTop w:val="0"/>
          <w:marBottom w:val="0"/>
          <w:divBdr>
            <w:top w:val="none" w:sz="0" w:space="0" w:color="auto"/>
            <w:left w:val="none" w:sz="0" w:space="0" w:color="auto"/>
            <w:bottom w:val="none" w:sz="0" w:space="0" w:color="auto"/>
            <w:right w:val="none" w:sz="0" w:space="0" w:color="auto"/>
          </w:divBdr>
        </w:div>
        <w:div w:id="460615212">
          <w:marLeft w:val="640"/>
          <w:marRight w:val="0"/>
          <w:marTop w:val="0"/>
          <w:marBottom w:val="0"/>
          <w:divBdr>
            <w:top w:val="none" w:sz="0" w:space="0" w:color="auto"/>
            <w:left w:val="none" w:sz="0" w:space="0" w:color="auto"/>
            <w:bottom w:val="none" w:sz="0" w:space="0" w:color="auto"/>
            <w:right w:val="none" w:sz="0" w:space="0" w:color="auto"/>
          </w:divBdr>
        </w:div>
        <w:div w:id="141242406">
          <w:marLeft w:val="640"/>
          <w:marRight w:val="0"/>
          <w:marTop w:val="0"/>
          <w:marBottom w:val="0"/>
          <w:divBdr>
            <w:top w:val="none" w:sz="0" w:space="0" w:color="auto"/>
            <w:left w:val="none" w:sz="0" w:space="0" w:color="auto"/>
            <w:bottom w:val="none" w:sz="0" w:space="0" w:color="auto"/>
            <w:right w:val="none" w:sz="0" w:space="0" w:color="auto"/>
          </w:divBdr>
        </w:div>
        <w:div w:id="237830363">
          <w:marLeft w:val="640"/>
          <w:marRight w:val="0"/>
          <w:marTop w:val="0"/>
          <w:marBottom w:val="0"/>
          <w:divBdr>
            <w:top w:val="none" w:sz="0" w:space="0" w:color="auto"/>
            <w:left w:val="none" w:sz="0" w:space="0" w:color="auto"/>
            <w:bottom w:val="none" w:sz="0" w:space="0" w:color="auto"/>
            <w:right w:val="none" w:sz="0" w:space="0" w:color="auto"/>
          </w:divBdr>
        </w:div>
        <w:div w:id="1805541943">
          <w:marLeft w:val="640"/>
          <w:marRight w:val="0"/>
          <w:marTop w:val="0"/>
          <w:marBottom w:val="0"/>
          <w:divBdr>
            <w:top w:val="none" w:sz="0" w:space="0" w:color="auto"/>
            <w:left w:val="none" w:sz="0" w:space="0" w:color="auto"/>
            <w:bottom w:val="none" w:sz="0" w:space="0" w:color="auto"/>
            <w:right w:val="none" w:sz="0" w:space="0" w:color="auto"/>
          </w:divBdr>
        </w:div>
        <w:div w:id="711266875">
          <w:marLeft w:val="640"/>
          <w:marRight w:val="0"/>
          <w:marTop w:val="0"/>
          <w:marBottom w:val="0"/>
          <w:divBdr>
            <w:top w:val="none" w:sz="0" w:space="0" w:color="auto"/>
            <w:left w:val="none" w:sz="0" w:space="0" w:color="auto"/>
            <w:bottom w:val="none" w:sz="0" w:space="0" w:color="auto"/>
            <w:right w:val="none" w:sz="0" w:space="0" w:color="auto"/>
          </w:divBdr>
        </w:div>
        <w:div w:id="1351495192">
          <w:marLeft w:val="640"/>
          <w:marRight w:val="0"/>
          <w:marTop w:val="0"/>
          <w:marBottom w:val="0"/>
          <w:divBdr>
            <w:top w:val="none" w:sz="0" w:space="0" w:color="auto"/>
            <w:left w:val="none" w:sz="0" w:space="0" w:color="auto"/>
            <w:bottom w:val="none" w:sz="0" w:space="0" w:color="auto"/>
            <w:right w:val="none" w:sz="0" w:space="0" w:color="auto"/>
          </w:divBdr>
        </w:div>
        <w:div w:id="927351593">
          <w:marLeft w:val="640"/>
          <w:marRight w:val="0"/>
          <w:marTop w:val="0"/>
          <w:marBottom w:val="0"/>
          <w:divBdr>
            <w:top w:val="none" w:sz="0" w:space="0" w:color="auto"/>
            <w:left w:val="none" w:sz="0" w:space="0" w:color="auto"/>
            <w:bottom w:val="none" w:sz="0" w:space="0" w:color="auto"/>
            <w:right w:val="none" w:sz="0" w:space="0" w:color="auto"/>
          </w:divBdr>
        </w:div>
        <w:div w:id="1257790219">
          <w:marLeft w:val="640"/>
          <w:marRight w:val="0"/>
          <w:marTop w:val="0"/>
          <w:marBottom w:val="0"/>
          <w:divBdr>
            <w:top w:val="none" w:sz="0" w:space="0" w:color="auto"/>
            <w:left w:val="none" w:sz="0" w:space="0" w:color="auto"/>
            <w:bottom w:val="none" w:sz="0" w:space="0" w:color="auto"/>
            <w:right w:val="none" w:sz="0" w:space="0" w:color="auto"/>
          </w:divBdr>
        </w:div>
        <w:div w:id="831726000">
          <w:marLeft w:val="640"/>
          <w:marRight w:val="0"/>
          <w:marTop w:val="0"/>
          <w:marBottom w:val="0"/>
          <w:divBdr>
            <w:top w:val="none" w:sz="0" w:space="0" w:color="auto"/>
            <w:left w:val="none" w:sz="0" w:space="0" w:color="auto"/>
            <w:bottom w:val="none" w:sz="0" w:space="0" w:color="auto"/>
            <w:right w:val="none" w:sz="0" w:space="0" w:color="auto"/>
          </w:divBdr>
        </w:div>
        <w:div w:id="37315986">
          <w:marLeft w:val="640"/>
          <w:marRight w:val="0"/>
          <w:marTop w:val="0"/>
          <w:marBottom w:val="0"/>
          <w:divBdr>
            <w:top w:val="none" w:sz="0" w:space="0" w:color="auto"/>
            <w:left w:val="none" w:sz="0" w:space="0" w:color="auto"/>
            <w:bottom w:val="none" w:sz="0" w:space="0" w:color="auto"/>
            <w:right w:val="none" w:sz="0" w:space="0" w:color="auto"/>
          </w:divBdr>
        </w:div>
        <w:div w:id="1777677500">
          <w:marLeft w:val="640"/>
          <w:marRight w:val="0"/>
          <w:marTop w:val="0"/>
          <w:marBottom w:val="0"/>
          <w:divBdr>
            <w:top w:val="none" w:sz="0" w:space="0" w:color="auto"/>
            <w:left w:val="none" w:sz="0" w:space="0" w:color="auto"/>
            <w:bottom w:val="none" w:sz="0" w:space="0" w:color="auto"/>
            <w:right w:val="none" w:sz="0" w:space="0" w:color="auto"/>
          </w:divBdr>
        </w:div>
        <w:div w:id="1681158717">
          <w:marLeft w:val="640"/>
          <w:marRight w:val="0"/>
          <w:marTop w:val="0"/>
          <w:marBottom w:val="0"/>
          <w:divBdr>
            <w:top w:val="none" w:sz="0" w:space="0" w:color="auto"/>
            <w:left w:val="none" w:sz="0" w:space="0" w:color="auto"/>
            <w:bottom w:val="none" w:sz="0" w:space="0" w:color="auto"/>
            <w:right w:val="none" w:sz="0" w:space="0" w:color="auto"/>
          </w:divBdr>
        </w:div>
        <w:div w:id="1363021945">
          <w:marLeft w:val="640"/>
          <w:marRight w:val="0"/>
          <w:marTop w:val="0"/>
          <w:marBottom w:val="0"/>
          <w:divBdr>
            <w:top w:val="none" w:sz="0" w:space="0" w:color="auto"/>
            <w:left w:val="none" w:sz="0" w:space="0" w:color="auto"/>
            <w:bottom w:val="none" w:sz="0" w:space="0" w:color="auto"/>
            <w:right w:val="none" w:sz="0" w:space="0" w:color="auto"/>
          </w:divBdr>
        </w:div>
        <w:div w:id="373504035">
          <w:marLeft w:val="640"/>
          <w:marRight w:val="0"/>
          <w:marTop w:val="0"/>
          <w:marBottom w:val="0"/>
          <w:divBdr>
            <w:top w:val="none" w:sz="0" w:space="0" w:color="auto"/>
            <w:left w:val="none" w:sz="0" w:space="0" w:color="auto"/>
            <w:bottom w:val="none" w:sz="0" w:space="0" w:color="auto"/>
            <w:right w:val="none" w:sz="0" w:space="0" w:color="auto"/>
          </w:divBdr>
        </w:div>
        <w:div w:id="573010447">
          <w:marLeft w:val="640"/>
          <w:marRight w:val="0"/>
          <w:marTop w:val="0"/>
          <w:marBottom w:val="0"/>
          <w:divBdr>
            <w:top w:val="none" w:sz="0" w:space="0" w:color="auto"/>
            <w:left w:val="none" w:sz="0" w:space="0" w:color="auto"/>
            <w:bottom w:val="none" w:sz="0" w:space="0" w:color="auto"/>
            <w:right w:val="none" w:sz="0" w:space="0" w:color="auto"/>
          </w:divBdr>
        </w:div>
        <w:div w:id="121651439">
          <w:marLeft w:val="640"/>
          <w:marRight w:val="0"/>
          <w:marTop w:val="0"/>
          <w:marBottom w:val="0"/>
          <w:divBdr>
            <w:top w:val="none" w:sz="0" w:space="0" w:color="auto"/>
            <w:left w:val="none" w:sz="0" w:space="0" w:color="auto"/>
            <w:bottom w:val="none" w:sz="0" w:space="0" w:color="auto"/>
            <w:right w:val="none" w:sz="0" w:space="0" w:color="auto"/>
          </w:divBdr>
        </w:div>
        <w:div w:id="618143942">
          <w:marLeft w:val="640"/>
          <w:marRight w:val="0"/>
          <w:marTop w:val="0"/>
          <w:marBottom w:val="0"/>
          <w:divBdr>
            <w:top w:val="none" w:sz="0" w:space="0" w:color="auto"/>
            <w:left w:val="none" w:sz="0" w:space="0" w:color="auto"/>
            <w:bottom w:val="none" w:sz="0" w:space="0" w:color="auto"/>
            <w:right w:val="none" w:sz="0" w:space="0" w:color="auto"/>
          </w:divBdr>
        </w:div>
        <w:div w:id="1362853288">
          <w:marLeft w:val="640"/>
          <w:marRight w:val="0"/>
          <w:marTop w:val="0"/>
          <w:marBottom w:val="0"/>
          <w:divBdr>
            <w:top w:val="none" w:sz="0" w:space="0" w:color="auto"/>
            <w:left w:val="none" w:sz="0" w:space="0" w:color="auto"/>
            <w:bottom w:val="none" w:sz="0" w:space="0" w:color="auto"/>
            <w:right w:val="none" w:sz="0" w:space="0" w:color="auto"/>
          </w:divBdr>
        </w:div>
        <w:div w:id="952400211">
          <w:marLeft w:val="640"/>
          <w:marRight w:val="0"/>
          <w:marTop w:val="0"/>
          <w:marBottom w:val="0"/>
          <w:divBdr>
            <w:top w:val="none" w:sz="0" w:space="0" w:color="auto"/>
            <w:left w:val="none" w:sz="0" w:space="0" w:color="auto"/>
            <w:bottom w:val="none" w:sz="0" w:space="0" w:color="auto"/>
            <w:right w:val="none" w:sz="0" w:space="0" w:color="auto"/>
          </w:divBdr>
        </w:div>
        <w:div w:id="349993711">
          <w:marLeft w:val="640"/>
          <w:marRight w:val="0"/>
          <w:marTop w:val="0"/>
          <w:marBottom w:val="0"/>
          <w:divBdr>
            <w:top w:val="none" w:sz="0" w:space="0" w:color="auto"/>
            <w:left w:val="none" w:sz="0" w:space="0" w:color="auto"/>
            <w:bottom w:val="none" w:sz="0" w:space="0" w:color="auto"/>
            <w:right w:val="none" w:sz="0" w:space="0" w:color="auto"/>
          </w:divBdr>
        </w:div>
        <w:div w:id="308949433">
          <w:marLeft w:val="640"/>
          <w:marRight w:val="0"/>
          <w:marTop w:val="0"/>
          <w:marBottom w:val="0"/>
          <w:divBdr>
            <w:top w:val="none" w:sz="0" w:space="0" w:color="auto"/>
            <w:left w:val="none" w:sz="0" w:space="0" w:color="auto"/>
            <w:bottom w:val="none" w:sz="0" w:space="0" w:color="auto"/>
            <w:right w:val="none" w:sz="0" w:space="0" w:color="auto"/>
          </w:divBdr>
        </w:div>
        <w:div w:id="2131585449">
          <w:marLeft w:val="640"/>
          <w:marRight w:val="0"/>
          <w:marTop w:val="0"/>
          <w:marBottom w:val="0"/>
          <w:divBdr>
            <w:top w:val="none" w:sz="0" w:space="0" w:color="auto"/>
            <w:left w:val="none" w:sz="0" w:space="0" w:color="auto"/>
            <w:bottom w:val="none" w:sz="0" w:space="0" w:color="auto"/>
            <w:right w:val="none" w:sz="0" w:space="0" w:color="auto"/>
          </w:divBdr>
        </w:div>
        <w:div w:id="357048807">
          <w:marLeft w:val="640"/>
          <w:marRight w:val="0"/>
          <w:marTop w:val="0"/>
          <w:marBottom w:val="0"/>
          <w:divBdr>
            <w:top w:val="none" w:sz="0" w:space="0" w:color="auto"/>
            <w:left w:val="none" w:sz="0" w:space="0" w:color="auto"/>
            <w:bottom w:val="none" w:sz="0" w:space="0" w:color="auto"/>
            <w:right w:val="none" w:sz="0" w:space="0" w:color="auto"/>
          </w:divBdr>
        </w:div>
        <w:div w:id="1755860937">
          <w:marLeft w:val="640"/>
          <w:marRight w:val="0"/>
          <w:marTop w:val="0"/>
          <w:marBottom w:val="0"/>
          <w:divBdr>
            <w:top w:val="none" w:sz="0" w:space="0" w:color="auto"/>
            <w:left w:val="none" w:sz="0" w:space="0" w:color="auto"/>
            <w:bottom w:val="none" w:sz="0" w:space="0" w:color="auto"/>
            <w:right w:val="none" w:sz="0" w:space="0" w:color="auto"/>
          </w:divBdr>
        </w:div>
        <w:div w:id="24524860">
          <w:marLeft w:val="640"/>
          <w:marRight w:val="0"/>
          <w:marTop w:val="0"/>
          <w:marBottom w:val="0"/>
          <w:divBdr>
            <w:top w:val="none" w:sz="0" w:space="0" w:color="auto"/>
            <w:left w:val="none" w:sz="0" w:space="0" w:color="auto"/>
            <w:bottom w:val="none" w:sz="0" w:space="0" w:color="auto"/>
            <w:right w:val="none" w:sz="0" w:space="0" w:color="auto"/>
          </w:divBdr>
        </w:div>
        <w:div w:id="163398541">
          <w:marLeft w:val="640"/>
          <w:marRight w:val="0"/>
          <w:marTop w:val="0"/>
          <w:marBottom w:val="0"/>
          <w:divBdr>
            <w:top w:val="none" w:sz="0" w:space="0" w:color="auto"/>
            <w:left w:val="none" w:sz="0" w:space="0" w:color="auto"/>
            <w:bottom w:val="none" w:sz="0" w:space="0" w:color="auto"/>
            <w:right w:val="none" w:sz="0" w:space="0" w:color="auto"/>
          </w:divBdr>
        </w:div>
        <w:div w:id="323050450">
          <w:marLeft w:val="640"/>
          <w:marRight w:val="0"/>
          <w:marTop w:val="0"/>
          <w:marBottom w:val="0"/>
          <w:divBdr>
            <w:top w:val="none" w:sz="0" w:space="0" w:color="auto"/>
            <w:left w:val="none" w:sz="0" w:space="0" w:color="auto"/>
            <w:bottom w:val="none" w:sz="0" w:space="0" w:color="auto"/>
            <w:right w:val="none" w:sz="0" w:space="0" w:color="auto"/>
          </w:divBdr>
        </w:div>
        <w:div w:id="1842616916">
          <w:marLeft w:val="640"/>
          <w:marRight w:val="0"/>
          <w:marTop w:val="0"/>
          <w:marBottom w:val="0"/>
          <w:divBdr>
            <w:top w:val="none" w:sz="0" w:space="0" w:color="auto"/>
            <w:left w:val="none" w:sz="0" w:space="0" w:color="auto"/>
            <w:bottom w:val="none" w:sz="0" w:space="0" w:color="auto"/>
            <w:right w:val="none" w:sz="0" w:space="0" w:color="auto"/>
          </w:divBdr>
        </w:div>
        <w:div w:id="2146123841">
          <w:marLeft w:val="640"/>
          <w:marRight w:val="0"/>
          <w:marTop w:val="0"/>
          <w:marBottom w:val="0"/>
          <w:divBdr>
            <w:top w:val="none" w:sz="0" w:space="0" w:color="auto"/>
            <w:left w:val="none" w:sz="0" w:space="0" w:color="auto"/>
            <w:bottom w:val="none" w:sz="0" w:space="0" w:color="auto"/>
            <w:right w:val="none" w:sz="0" w:space="0" w:color="auto"/>
          </w:divBdr>
        </w:div>
        <w:div w:id="882329250">
          <w:marLeft w:val="640"/>
          <w:marRight w:val="0"/>
          <w:marTop w:val="0"/>
          <w:marBottom w:val="0"/>
          <w:divBdr>
            <w:top w:val="none" w:sz="0" w:space="0" w:color="auto"/>
            <w:left w:val="none" w:sz="0" w:space="0" w:color="auto"/>
            <w:bottom w:val="none" w:sz="0" w:space="0" w:color="auto"/>
            <w:right w:val="none" w:sz="0" w:space="0" w:color="auto"/>
          </w:divBdr>
        </w:div>
        <w:div w:id="214315993">
          <w:marLeft w:val="640"/>
          <w:marRight w:val="0"/>
          <w:marTop w:val="0"/>
          <w:marBottom w:val="0"/>
          <w:divBdr>
            <w:top w:val="none" w:sz="0" w:space="0" w:color="auto"/>
            <w:left w:val="none" w:sz="0" w:space="0" w:color="auto"/>
            <w:bottom w:val="none" w:sz="0" w:space="0" w:color="auto"/>
            <w:right w:val="none" w:sz="0" w:space="0" w:color="auto"/>
          </w:divBdr>
        </w:div>
        <w:div w:id="1225798586">
          <w:marLeft w:val="640"/>
          <w:marRight w:val="0"/>
          <w:marTop w:val="0"/>
          <w:marBottom w:val="0"/>
          <w:divBdr>
            <w:top w:val="none" w:sz="0" w:space="0" w:color="auto"/>
            <w:left w:val="none" w:sz="0" w:space="0" w:color="auto"/>
            <w:bottom w:val="none" w:sz="0" w:space="0" w:color="auto"/>
            <w:right w:val="none" w:sz="0" w:space="0" w:color="auto"/>
          </w:divBdr>
        </w:div>
        <w:div w:id="1728071339">
          <w:marLeft w:val="640"/>
          <w:marRight w:val="0"/>
          <w:marTop w:val="0"/>
          <w:marBottom w:val="0"/>
          <w:divBdr>
            <w:top w:val="none" w:sz="0" w:space="0" w:color="auto"/>
            <w:left w:val="none" w:sz="0" w:space="0" w:color="auto"/>
            <w:bottom w:val="none" w:sz="0" w:space="0" w:color="auto"/>
            <w:right w:val="none" w:sz="0" w:space="0" w:color="auto"/>
          </w:divBdr>
        </w:div>
        <w:div w:id="573513619">
          <w:marLeft w:val="640"/>
          <w:marRight w:val="0"/>
          <w:marTop w:val="0"/>
          <w:marBottom w:val="0"/>
          <w:divBdr>
            <w:top w:val="none" w:sz="0" w:space="0" w:color="auto"/>
            <w:left w:val="none" w:sz="0" w:space="0" w:color="auto"/>
            <w:bottom w:val="none" w:sz="0" w:space="0" w:color="auto"/>
            <w:right w:val="none" w:sz="0" w:space="0" w:color="auto"/>
          </w:divBdr>
        </w:div>
        <w:div w:id="649092177">
          <w:marLeft w:val="640"/>
          <w:marRight w:val="0"/>
          <w:marTop w:val="0"/>
          <w:marBottom w:val="0"/>
          <w:divBdr>
            <w:top w:val="none" w:sz="0" w:space="0" w:color="auto"/>
            <w:left w:val="none" w:sz="0" w:space="0" w:color="auto"/>
            <w:bottom w:val="none" w:sz="0" w:space="0" w:color="auto"/>
            <w:right w:val="none" w:sz="0" w:space="0" w:color="auto"/>
          </w:divBdr>
        </w:div>
        <w:div w:id="496842128">
          <w:marLeft w:val="640"/>
          <w:marRight w:val="0"/>
          <w:marTop w:val="0"/>
          <w:marBottom w:val="0"/>
          <w:divBdr>
            <w:top w:val="none" w:sz="0" w:space="0" w:color="auto"/>
            <w:left w:val="none" w:sz="0" w:space="0" w:color="auto"/>
            <w:bottom w:val="none" w:sz="0" w:space="0" w:color="auto"/>
            <w:right w:val="none" w:sz="0" w:space="0" w:color="auto"/>
          </w:divBdr>
        </w:div>
        <w:div w:id="128400952">
          <w:marLeft w:val="640"/>
          <w:marRight w:val="0"/>
          <w:marTop w:val="0"/>
          <w:marBottom w:val="0"/>
          <w:divBdr>
            <w:top w:val="none" w:sz="0" w:space="0" w:color="auto"/>
            <w:left w:val="none" w:sz="0" w:space="0" w:color="auto"/>
            <w:bottom w:val="none" w:sz="0" w:space="0" w:color="auto"/>
            <w:right w:val="none" w:sz="0" w:space="0" w:color="auto"/>
          </w:divBdr>
        </w:div>
        <w:div w:id="1388065145">
          <w:marLeft w:val="640"/>
          <w:marRight w:val="0"/>
          <w:marTop w:val="0"/>
          <w:marBottom w:val="0"/>
          <w:divBdr>
            <w:top w:val="none" w:sz="0" w:space="0" w:color="auto"/>
            <w:left w:val="none" w:sz="0" w:space="0" w:color="auto"/>
            <w:bottom w:val="none" w:sz="0" w:space="0" w:color="auto"/>
            <w:right w:val="none" w:sz="0" w:space="0" w:color="auto"/>
          </w:divBdr>
        </w:div>
        <w:div w:id="1836332978">
          <w:marLeft w:val="640"/>
          <w:marRight w:val="0"/>
          <w:marTop w:val="0"/>
          <w:marBottom w:val="0"/>
          <w:divBdr>
            <w:top w:val="none" w:sz="0" w:space="0" w:color="auto"/>
            <w:left w:val="none" w:sz="0" w:space="0" w:color="auto"/>
            <w:bottom w:val="none" w:sz="0" w:space="0" w:color="auto"/>
            <w:right w:val="none" w:sz="0" w:space="0" w:color="auto"/>
          </w:divBdr>
        </w:div>
        <w:div w:id="336621240">
          <w:marLeft w:val="640"/>
          <w:marRight w:val="0"/>
          <w:marTop w:val="0"/>
          <w:marBottom w:val="0"/>
          <w:divBdr>
            <w:top w:val="none" w:sz="0" w:space="0" w:color="auto"/>
            <w:left w:val="none" w:sz="0" w:space="0" w:color="auto"/>
            <w:bottom w:val="none" w:sz="0" w:space="0" w:color="auto"/>
            <w:right w:val="none" w:sz="0" w:space="0" w:color="auto"/>
          </w:divBdr>
        </w:div>
        <w:div w:id="1488401183">
          <w:marLeft w:val="640"/>
          <w:marRight w:val="0"/>
          <w:marTop w:val="0"/>
          <w:marBottom w:val="0"/>
          <w:divBdr>
            <w:top w:val="none" w:sz="0" w:space="0" w:color="auto"/>
            <w:left w:val="none" w:sz="0" w:space="0" w:color="auto"/>
            <w:bottom w:val="none" w:sz="0" w:space="0" w:color="auto"/>
            <w:right w:val="none" w:sz="0" w:space="0" w:color="auto"/>
          </w:divBdr>
        </w:div>
        <w:div w:id="1586107569">
          <w:marLeft w:val="640"/>
          <w:marRight w:val="0"/>
          <w:marTop w:val="0"/>
          <w:marBottom w:val="0"/>
          <w:divBdr>
            <w:top w:val="none" w:sz="0" w:space="0" w:color="auto"/>
            <w:left w:val="none" w:sz="0" w:space="0" w:color="auto"/>
            <w:bottom w:val="none" w:sz="0" w:space="0" w:color="auto"/>
            <w:right w:val="none" w:sz="0" w:space="0" w:color="auto"/>
          </w:divBdr>
        </w:div>
        <w:div w:id="1269390993">
          <w:marLeft w:val="640"/>
          <w:marRight w:val="0"/>
          <w:marTop w:val="0"/>
          <w:marBottom w:val="0"/>
          <w:divBdr>
            <w:top w:val="none" w:sz="0" w:space="0" w:color="auto"/>
            <w:left w:val="none" w:sz="0" w:space="0" w:color="auto"/>
            <w:bottom w:val="none" w:sz="0" w:space="0" w:color="auto"/>
            <w:right w:val="none" w:sz="0" w:space="0" w:color="auto"/>
          </w:divBdr>
        </w:div>
        <w:div w:id="989745370">
          <w:marLeft w:val="640"/>
          <w:marRight w:val="0"/>
          <w:marTop w:val="0"/>
          <w:marBottom w:val="0"/>
          <w:divBdr>
            <w:top w:val="none" w:sz="0" w:space="0" w:color="auto"/>
            <w:left w:val="none" w:sz="0" w:space="0" w:color="auto"/>
            <w:bottom w:val="none" w:sz="0" w:space="0" w:color="auto"/>
            <w:right w:val="none" w:sz="0" w:space="0" w:color="auto"/>
          </w:divBdr>
        </w:div>
      </w:divsChild>
    </w:div>
    <w:div w:id="382604470">
      <w:bodyDiv w:val="1"/>
      <w:marLeft w:val="0"/>
      <w:marRight w:val="0"/>
      <w:marTop w:val="0"/>
      <w:marBottom w:val="0"/>
      <w:divBdr>
        <w:top w:val="none" w:sz="0" w:space="0" w:color="auto"/>
        <w:left w:val="none" w:sz="0" w:space="0" w:color="auto"/>
        <w:bottom w:val="none" w:sz="0" w:space="0" w:color="auto"/>
        <w:right w:val="none" w:sz="0" w:space="0" w:color="auto"/>
      </w:divBdr>
      <w:divsChild>
        <w:div w:id="1258560969">
          <w:marLeft w:val="640"/>
          <w:marRight w:val="0"/>
          <w:marTop w:val="0"/>
          <w:marBottom w:val="0"/>
          <w:divBdr>
            <w:top w:val="none" w:sz="0" w:space="0" w:color="auto"/>
            <w:left w:val="none" w:sz="0" w:space="0" w:color="auto"/>
            <w:bottom w:val="none" w:sz="0" w:space="0" w:color="auto"/>
            <w:right w:val="none" w:sz="0" w:space="0" w:color="auto"/>
          </w:divBdr>
        </w:div>
        <w:div w:id="916985174">
          <w:marLeft w:val="640"/>
          <w:marRight w:val="0"/>
          <w:marTop w:val="0"/>
          <w:marBottom w:val="0"/>
          <w:divBdr>
            <w:top w:val="none" w:sz="0" w:space="0" w:color="auto"/>
            <w:left w:val="none" w:sz="0" w:space="0" w:color="auto"/>
            <w:bottom w:val="none" w:sz="0" w:space="0" w:color="auto"/>
            <w:right w:val="none" w:sz="0" w:space="0" w:color="auto"/>
          </w:divBdr>
        </w:div>
        <w:div w:id="2009677442">
          <w:marLeft w:val="640"/>
          <w:marRight w:val="0"/>
          <w:marTop w:val="0"/>
          <w:marBottom w:val="0"/>
          <w:divBdr>
            <w:top w:val="none" w:sz="0" w:space="0" w:color="auto"/>
            <w:left w:val="none" w:sz="0" w:space="0" w:color="auto"/>
            <w:bottom w:val="none" w:sz="0" w:space="0" w:color="auto"/>
            <w:right w:val="none" w:sz="0" w:space="0" w:color="auto"/>
          </w:divBdr>
        </w:div>
        <w:div w:id="75367220">
          <w:marLeft w:val="640"/>
          <w:marRight w:val="0"/>
          <w:marTop w:val="0"/>
          <w:marBottom w:val="0"/>
          <w:divBdr>
            <w:top w:val="none" w:sz="0" w:space="0" w:color="auto"/>
            <w:left w:val="none" w:sz="0" w:space="0" w:color="auto"/>
            <w:bottom w:val="none" w:sz="0" w:space="0" w:color="auto"/>
            <w:right w:val="none" w:sz="0" w:space="0" w:color="auto"/>
          </w:divBdr>
        </w:div>
        <w:div w:id="404185050">
          <w:marLeft w:val="640"/>
          <w:marRight w:val="0"/>
          <w:marTop w:val="0"/>
          <w:marBottom w:val="0"/>
          <w:divBdr>
            <w:top w:val="none" w:sz="0" w:space="0" w:color="auto"/>
            <w:left w:val="none" w:sz="0" w:space="0" w:color="auto"/>
            <w:bottom w:val="none" w:sz="0" w:space="0" w:color="auto"/>
            <w:right w:val="none" w:sz="0" w:space="0" w:color="auto"/>
          </w:divBdr>
        </w:div>
        <w:div w:id="412774242">
          <w:marLeft w:val="640"/>
          <w:marRight w:val="0"/>
          <w:marTop w:val="0"/>
          <w:marBottom w:val="0"/>
          <w:divBdr>
            <w:top w:val="none" w:sz="0" w:space="0" w:color="auto"/>
            <w:left w:val="none" w:sz="0" w:space="0" w:color="auto"/>
            <w:bottom w:val="none" w:sz="0" w:space="0" w:color="auto"/>
            <w:right w:val="none" w:sz="0" w:space="0" w:color="auto"/>
          </w:divBdr>
        </w:div>
        <w:div w:id="12153580">
          <w:marLeft w:val="640"/>
          <w:marRight w:val="0"/>
          <w:marTop w:val="0"/>
          <w:marBottom w:val="0"/>
          <w:divBdr>
            <w:top w:val="none" w:sz="0" w:space="0" w:color="auto"/>
            <w:left w:val="none" w:sz="0" w:space="0" w:color="auto"/>
            <w:bottom w:val="none" w:sz="0" w:space="0" w:color="auto"/>
            <w:right w:val="none" w:sz="0" w:space="0" w:color="auto"/>
          </w:divBdr>
        </w:div>
        <w:div w:id="1946451325">
          <w:marLeft w:val="640"/>
          <w:marRight w:val="0"/>
          <w:marTop w:val="0"/>
          <w:marBottom w:val="0"/>
          <w:divBdr>
            <w:top w:val="none" w:sz="0" w:space="0" w:color="auto"/>
            <w:left w:val="none" w:sz="0" w:space="0" w:color="auto"/>
            <w:bottom w:val="none" w:sz="0" w:space="0" w:color="auto"/>
            <w:right w:val="none" w:sz="0" w:space="0" w:color="auto"/>
          </w:divBdr>
        </w:div>
        <w:div w:id="181626390">
          <w:marLeft w:val="640"/>
          <w:marRight w:val="0"/>
          <w:marTop w:val="0"/>
          <w:marBottom w:val="0"/>
          <w:divBdr>
            <w:top w:val="none" w:sz="0" w:space="0" w:color="auto"/>
            <w:left w:val="none" w:sz="0" w:space="0" w:color="auto"/>
            <w:bottom w:val="none" w:sz="0" w:space="0" w:color="auto"/>
            <w:right w:val="none" w:sz="0" w:space="0" w:color="auto"/>
          </w:divBdr>
        </w:div>
        <w:div w:id="1519855540">
          <w:marLeft w:val="640"/>
          <w:marRight w:val="0"/>
          <w:marTop w:val="0"/>
          <w:marBottom w:val="0"/>
          <w:divBdr>
            <w:top w:val="none" w:sz="0" w:space="0" w:color="auto"/>
            <w:left w:val="none" w:sz="0" w:space="0" w:color="auto"/>
            <w:bottom w:val="none" w:sz="0" w:space="0" w:color="auto"/>
            <w:right w:val="none" w:sz="0" w:space="0" w:color="auto"/>
          </w:divBdr>
        </w:div>
        <w:div w:id="1078526134">
          <w:marLeft w:val="640"/>
          <w:marRight w:val="0"/>
          <w:marTop w:val="0"/>
          <w:marBottom w:val="0"/>
          <w:divBdr>
            <w:top w:val="none" w:sz="0" w:space="0" w:color="auto"/>
            <w:left w:val="none" w:sz="0" w:space="0" w:color="auto"/>
            <w:bottom w:val="none" w:sz="0" w:space="0" w:color="auto"/>
            <w:right w:val="none" w:sz="0" w:space="0" w:color="auto"/>
          </w:divBdr>
        </w:div>
        <w:div w:id="1935629651">
          <w:marLeft w:val="640"/>
          <w:marRight w:val="0"/>
          <w:marTop w:val="0"/>
          <w:marBottom w:val="0"/>
          <w:divBdr>
            <w:top w:val="none" w:sz="0" w:space="0" w:color="auto"/>
            <w:left w:val="none" w:sz="0" w:space="0" w:color="auto"/>
            <w:bottom w:val="none" w:sz="0" w:space="0" w:color="auto"/>
            <w:right w:val="none" w:sz="0" w:space="0" w:color="auto"/>
          </w:divBdr>
        </w:div>
        <w:div w:id="1543057847">
          <w:marLeft w:val="640"/>
          <w:marRight w:val="0"/>
          <w:marTop w:val="0"/>
          <w:marBottom w:val="0"/>
          <w:divBdr>
            <w:top w:val="none" w:sz="0" w:space="0" w:color="auto"/>
            <w:left w:val="none" w:sz="0" w:space="0" w:color="auto"/>
            <w:bottom w:val="none" w:sz="0" w:space="0" w:color="auto"/>
            <w:right w:val="none" w:sz="0" w:space="0" w:color="auto"/>
          </w:divBdr>
        </w:div>
        <w:div w:id="1840004223">
          <w:marLeft w:val="640"/>
          <w:marRight w:val="0"/>
          <w:marTop w:val="0"/>
          <w:marBottom w:val="0"/>
          <w:divBdr>
            <w:top w:val="none" w:sz="0" w:space="0" w:color="auto"/>
            <w:left w:val="none" w:sz="0" w:space="0" w:color="auto"/>
            <w:bottom w:val="none" w:sz="0" w:space="0" w:color="auto"/>
            <w:right w:val="none" w:sz="0" w:space="0" w:color="auto"/>
          </w:divBdr>
        </w:div>
        <w:div w:id="1890797454">
          <w:marLeft w:val="640"/>
          <w:marRight w:val="0"/>
          <w:marTop w:val="0"/>
          <w:marBottom w:val="0"/>
          <w:divBdr>
            <w:top w:val="none" w:sz="0" w:space="0" w:color="auto"/>
            <w:left w:val="none" w:sz="0" w:space="0" w:color="auto"/>
            <w:bottom w:val="none" w:sz="0" w:space="0" w:color="auto"/>
            <w:right w:val="none" w:sz="0" w:space="0" w:color="auto"/>
          </w:divBdr>
        </w:div>
        <w:div w:id="563101070">
          <w:marLeft w:val="640"/>
          <w:marRight w:val="0"/>
          <w:marTop w:val="0"/>
          <w:marBottom w:val="0"/>
          <w:divBdr>
            <w:top w:val="none" w:sz="0" w:space="0" w:color="auto"/>
            <w:left w:val="none" w:sz="0" w:space="0" w:color="auto"/>
            <w:bottom w:val="none" w:sz="0" w:space="0" w:color="auto"/>
            <w:right w:val="none" w:sz="0" w:space="0" w:color="auto"/>
          </w:divBdr>
        </w:div>
        <w:div w:id="1371372042">
          <w:marLeft w:val="640"/>
          <w:marRight w:val="0"/>
          <w:marTop w:val="0"/>
          <w:marBottom w:val="0"/>
          <w:divBdr>
            <w:top w:val="none" w:sz="0" w:space="0" w:color="auto"/>
            <w:left w:val="none" w:sz="0" w:space="0" w:color="auto"/>
            <w:bottom w:val="none" w:sz="0" w:space="0" w:color="auto"/>
            <w:right w:val="none" w:sz="0" w:space="0" w:color="auto"/>
          </w:divBdr>
        </w:div>
        <w:div w:id="607155308">
          <w:marLeft w:val="640"/>
          <w:marRight w:val="0"/>
          <w:marTop w:val="0"/>
          <w:marBottom w:val="0"/>
          <w:divBdr>
            <w:top w:val="none" w:sz="0" w:space="0" w:color="auto"/>
            <w:left w:val="none" w:sz="0" w:space="0" w:color="auto"/>
            <w:bottom w:val="none" w:sz="0" w:space="0" w:color="auto"/>
            <w:right w:val="none" w:sz="0" w:space="0" w:color="auto"/>
          </w:divBdr>
        </w:div>
        <w:div w:id="1814907802">
          <w:marLeft w:val="640"/>
          <w:marRight w:val="0"/>
          <w:marTop w:val="0"/>
          <w:marBottom w:val="0"/>
          <w:divBdr>
            <w:top w:val="none" w:sz="0" w:space="0" w:color="auto"/>
            <w:left w:val="none" w:sz="0" w:space="0" w:color="auto"/>
            <w:bottom w:val="none" w:sz="0" w:space="0" w:color="auto"/>
            <w:right w:val="none" w:sz="0" w:space="0" w:color="auto"/>
          </w:divBdr>
        </w:div>
        <w:div w:id="2116172972">
          <w:marLeft w:val="640"/>
          <w:marRight w:val="0"/>
          <w:marTop w:val="0"/>
          <w:marBottom w:val="0"/>
          <w:divBdr>
            <w:top w:val="none" w:sz="0" w:space="0" w:color="auto"/>
            <w:left w:val="none" w:sz="0" w:space="0" w:color="auto"/>
            <w:bottom w:val="none" w:sz="0" w:space="0" w:color="auto"/>
            <w:right w:val="none" w:sz="0" w:space="0" w:color="auto"/>
          </w:divBdr>
        </w:div>
        <w:div w:id="1498570265">
          <w:marLeft w:val="640"/>
          <w:marRight w:val="0"/>
          <w:marTop w:val="0"/>
          <w:marBottom w:val="0"/>
          <w:divBdr>
            <w:top w:val="none" w:sz="0" w:space="0" w:color="auto"/>
            <w:left w:val="none" w:sz="0" w:space="0" w:color="auto"/>
            <w:bottom w:val="none" w:sz="0" w:space="0" w:color="auto"/>
            <w:right w:val="none" w:sz="0" w:space="0" w:color="auto"/>
          </w:divBdr>
        </w:div>
        <w:div w:id="864909081">
          <w:marLeft w:val="640"/>
          <w:marRight w:val="0"/>
          <w:marTop w:val="0"/>
          <w:marBottom w:val="0"/>
          <w:divBdr>
            <w:top w:val="none" w:sz="0" w:space="0" w:color="auto"/>
            <w:left w:val="none" w:sz="0" w:space="0" w:color="auto"/>
            <w:bottom w:val="none" w:sz="0" w:space="0" w:color="auto"/>
            <w:right w:val="none" w:sz="0" w:space="0" w:color="auto"/>
          </w:divBdr>
        </w:div>
        <w:div w:id="1273514295">
          <w:marLeft w:val="640"/>
          <w:marRight w:val="0"/>
          <w:marTop w:val="0"/>
          <w:marBottom w:val="0"/>
          <w:divBdr>
            <w:top w:val="none" w:sz="0" w:space="0" w:color="auto"/>
            <w:left w:val="none" w:sz="0" w:space="0" w:color="auto"/>
            <w:bottom w:val="none" w:sz="0" w:space="0" w:color="auto"/>
            <w:right w:val="none" w:sz="0" w:space="0" w:color="auto"/>
          </w:divBdr>
        </w:div>
        <w:div w:id="9455455">
          <w:marLeft w:val="640"/>
          <w:marRight w:val="0"/>
          <w:marTop w:val="0"/>
          <w:marBottom w:val="0"/>
          <w:divBdr>
            <w:top w:val="none" w:sz="0" w:space="0" w:color="auto"/>
            <w:left w:val="none" w:sz="0" w:space="0" w:color="auto"/>
            <w:bottom w:val="none" w:sz="0" w:space="0" w:color="auto"/>
            <w:right w:val="none" w:sz="0" w:space="0" w:color="auto"/>
          </w:divBdr>
        </w:div>
        <w:div w:id="2076856928">
          <w:marLeft w:val="640"/>
          <w:marRight w:val="0"/>
          <w:marTop w:val="0"/>
          <w:marBottom w:val="0"/>
          <w:divBdr>
            <w:top w:val="none" w:sz="0" w:space="0" w:color="auto"/>
            <w:left w:val="none" w:sz="0" w:space="0" w:color="auto"/>
            <w:bottom w:val="none" w:sz="0" w:space="0" w:color="auto"/>
            <w:right w:val="none" w:sz="0" w:space="0" w:color="auto"/>
          </w:divBdr>
        </w:div>
        <w:div w:id="1803040990">
          <w:marLeft w:val="640"/>
          <w:marRight w:val="0"/>
          <w:marTop w:val="0"/>
          <w:marBottom w:val="0"/>
          <w:divBdr>
            <w:top w:val="none" w:sz="0" w:space="0" w:color="auto"/>
            <w:left w:val="none" w:sz="0" w:space="0" w:color="auto"/>
            <w:bottom w:val="none" w:sz="0" w:space="0" w:color="auto"/>
            <w:right w:val="none" w:sz="0" w:space="0" w:color="auto"/>
          </w:divBdr>
        </w:div>
        <w:div w:id="1193566830">
          <w:marLeft w:val="640"/>
          <w:marRight w:val="0"/>
          <w:marTop w:val="0"/>
          <w:marBottom w:val="0"/>
          <w:divBdr>
            <w:top w:val="none" w:sz="0" w:space="0" w:color="auto"/>
            <w:left w:val="none" w:sz="0" w:space="0" w:color="auto"/>
            <w:bottom w:val="none" w:sz="0" w:space="0" w:color="auto"/>
            <w:right w:val="none" w:sz="0" w:space="0" w:color="auto"/>
          </w:divBdr>
        </w:div>
        <w:div w:id="262960352">
          <w:marLeft w:val="640"/>
          <w:marRight w:val="0"/>
          <w:marTop w:val="0"/>
          <w:marBottom w:val="0"/>
          <w:divBdr>
            <w:top w:val="none" w:sz="0" w:space="0" w:color="auto"/>
            <w:left w:val="none" w:sz="0" w:space="0" w:color="auto"/>
            <w:bottom w:val="none" w:sz="0" w:space="0" w:color="auto"/>
            <w:right w:val="none" w:sz="0" w:space="0" w:color="auto"/>
          </w:divBdr>
        </w:div>
        <w:div w:id="1209680558">
          <w:marLeft w:val="640"/>
          <w:marRight w:val="0"/>
          <w:marTop w:val="0"/>
          <w:marBottom w:val="0"/>
          <w:divBdr>
            <w:top w:val="none" w:sz="0" w:space="0" w:color="auto"/>
            <w:left w:val="none" w:sz="0" w:space="0" w:color="auto"/>
            <w:bottom w:val="none" w:sz="0" w:space="0" w:color="auto"/>
            <w:right w:val="none" w:sz="0" w:space="0" w:color="auto"/>
          </w:divBdr>
        </w:div>
        <w:div w:id="1541935597">
          <w:marLeft w:val="640"/>
          <w:marRight w:val="0"/>
          <w:marTop w:val="0"/>
          <w:marBottom w:val="0"/>
          <w:divBdr>
            <w:top w:val="none" w:sz="0" w:space="0" w:color="auto"/>
            <w:left w:val="none" w:sz="0" w:space="0" w:color="auto"/>
            <w:bottom w:val="none" w:sz="0" w:space="0" w:color="auto"/>
            <w:right w:val="none" w:sz="0" w:space="0" w:color="auto"/>
          </w:divBdr>
        </w:div>
        <w:div w:id="9376548">
          <w:marLeft w:val="640"/>
          <w:marRight w:val="0"/>
          <w:marTop w:val="0"/>
          <w:marBottom w:val="0"/>
          <w:divBdr>
            <w:top w:val="none" w:sz="0" w:space="0" w:color="auto"/>
            <w:left w:val="none" w:sz="0" w:space="0" w:color="auto"/>
            <w:bottom w:val="none" w:sz="0" w:space="0" w:color="auto"/>
            <w:right w:val="none" w:sz="0" w:space="0" w:color="auto"/>
          </w:divBdr>
        </w:div>
        <w:div w:id="1801000525">
          <w:marLeft w:val="640"/>
          <w:marRight w:val="0"/>
          <w:marTop w:val="0"/>
          <w:marBottom w:val="0"/>
          <w:divBdr>
            <w:top w:val="none" w:sz="0" w:space="0" w:color="auto"/>
            <w:left w:val="none" w:sz="0" w:space="0" w:color="auto"/>
            <w:bottom w:val="none" w:sz="0" w:space="0" w:color="auto"/>
            <w:right w:val="none" w:sz="0" w:space="0" w:color="auto"/>
          </w:divBdr>
        </w:div>
        <w:div w:id="1377853758">
          <w:marLeft w:val="640"/>
          <w:marRight w:val="0"/>
          <w:marTop w:val="0"/>
          <w:marBottom w:val="0"/>
          <w:divBdr>
            <w:top w:val="none" w:sz="0" w:space="0" w:color="auto"/>
            <w:left w:val="none" w:sz="0" w:space="0" w:color="auto"/>
            <w:bottom w:val="none" w:sz="0" w:space="0" w:color="auto"/>
            <w:right w:val="none" w:sz="0" w:space="0" w:color="auto"/>
          </w:divBdr>
        </w:div>
        <w:div w:id="981736948">
          <w:marLeft w:val="640"/>
          <w:marRight w:val="0"/>
          <w:marTop w:val="0"/>
          <w:marBottom w:val="0"/>
          <w:divBdr>
            <w:top w:val="none" w:sz="0" w:space="0" w:color="auto"/>
            <w:left w:val="none" w:sz="0" w:space="0" w:color="auto"/>
            <w:bottom w:val="none" w:sz="0" w:space="0" w:color="auto"/>
            <w:right w:val="none" w:sz="0" w:space="0" w:color="auto"/>
          </w:divBdr>
        </w:div>
        <w:div w:id="1697148239">
          <w:marLeft w:val="640"/>
          <w:marRight w:val="0"/>
          <w:marTop w:val="0"/>
          <w:marBottom w:val="0"/>
          <w:divBdr>
            <w:top w:val="none" w:sz="0" w:space="0" w:color="auto"/>
            <w:left w:val="none" w:sz="0" w:space="0" w:color="auto"/>
            <w:bottom w:val="none" w:sz="0" w:space="0" w:color="auto"/>
            <w:right w:val="none" w:sz="0" w:space="0" w:color="auto"/>
          </w:divBdr>
        </w:div>
        <w:div w:id="2005041151">
          <w:marLeft w:val="640"/>
          <w:marRight w:val="0"/>
          <w:marTop w:val="0"/>
          <w:marBottom w:val="0"/>
          <w:divBdr>
            <w:top w:val="none" w:sz="0" w:space="0" w:color="auto"/>
            <w:left w:val="none" w:sz="0" w:space="0" w:color="auto"/>
            <w:bottom w:val="none" w:sz="0" w:space="0" w:color="auto"/>
            <w:right w:val="none" w:sz="0" w:space="0" w:color="auto"/>
          </w:divBdr>
        </w:div>
        <w:div w:id="811409682">
          <w:marLeft w:val="640"/>
          <w:marRight w:val="0"/>
          <w:marTop w:val="0"/>
          <w:marBottom w:val="0"/>
          <w:divBdr>
            <w:top w:val="none" w:sz="0" w:space="0" w:color="auto"/>
            <w:left w:val="none" w:sz="0" w:space="0" w:color="auto"/>
            <w:bottom w:val="none" w:sz="0" w:space="0" w:color="auto"/>
            <w:right w:val="none" w:sz="0" w:space="0" w:color="auto"/>
          </w:divBdr>
        </w:div>
        <w:div w:id="214896651">
          <w:marLeft w:val="640"/>
          <w:marRight w:val="0"/>
          <w:marTop w:val="0"/>
          <w:marBottom w:val="0"/>
          <w:divBdr>
            <w:top w:val="none" w:sz="0" w:space="0" w:color="auto"/>
            <w:left w:val="none" w:sz="0" w:space="0" w:color="auto"/>
            <w:bottom w:val="none" w:sz="0" w:space="0" w:color="auto"/>
            <w:right w:val="none" w:sz="0" w:space="0" w:color="auto"/>
          </w:divBdr>
        </w:div>
        <w:div w:id="1746953025">
          <w:marLeft w:val="640"/>
          <w:marRight w:val="0"/>
          <w:marTop w:val="0"/>
          <w:marBottom w:val="0"/>
          <w:divBdr>
            <w:top w:val="none" w:sz="0" w:space="0" w:color="auto"/>
            <w:left w:val="none" w:sz="0" w:space="0" w:color="auto"/>
            <w:bottom w:val="none" w:sz="0" w:space="0" w:color="auto"/>
            <w:right w:val="none" w:sz="0" w:space="0" w:color="auto"/>
          </w:divBdr>
        </w:div>
        <w:div w:id="1692143902">
          <w:marLeft w:val="640"/>
          <w:marRight w:val="0"/>
          <w:marTop w:val="0"/>
          <w:marBottom w:val="0"/>
          <w:divBdr>
            <w:top w:val="none" w:sz="0" w:space="0" w:color="auto"/>
            <w:left w:val="none" w:sz="0" w:space="0" w:color="auto"/>
            <w:bottom w:val="none" w:sz="0" w:space="0" w:color="auto"/>
            <w:right w:val="none" w:sz="0" w:space="0" w:color="auto"/>
          </w:divBdr>
        </w:div>
        <w:div w:id="562915672">
          <w:marLeft w:val="640"/>
          <w:marRight w:val="0"/>
          <w:marTop w:val="0"/>
          <w:marBottom w:val="0"/>
          <w:divBdr>
            <w:top w:val="none" w:sz="0" w:space="0" w:color="auto"/>
            <w:left w:val="none" w:sz="0" w:space="0" w:color="auto"/>
            <w:bottom w:val="none" w:sz="0" w:space="0" w:color="auto"/>
            <w:right w:val="none" w:sz="0" w:space="0" w:color="auto"/>
          </w:divBdr>
        </w:div>
        <w:div w:id="1457404543">
          <w:marLeft w:val="640"/>
          <w:marRight w:val="0"/>
          <w:marTop w:val="0"/>
          <w:marBottom w:val="0"/>
          <w:divBdr>
            <w:top w:val="none" w:sz="0" w:space="0" w:color="auto"/>
            <w:left w:val="none" w:sz="0" w:space="0" w:color="auto"/>
            <w:bottom w:val="none" w:sz="0" w:space="0" w:color="auto"/>
            <w:right w:val="none" w:sz="0" w:space="0" w:color="auto"/>
          </w:divBdr>
        </w:div>
        <w:div w:id="1546021967">
          <w:marLeft w:val="640"/>
          <w:marRight w:val="0"/>
          <w:marTop w:val="0"/>
          <w:marBottom w:val="0"/>
          <w:divBdr>
            <w:top w:val="none" w:sz="0" w:space="0" w:color="auto"/>
            <w:left w:val="none" w:sz="0" w:space="0" w:color="auto"/>
            <w:bottom w:val="none" w:sz="0" w:space="0" w:color="auto"/>
            <w:right w:val="none" w:sz="0" w:space="0" w:color="auto"/>
          </w:divBdr>
        </w:div>
        <w:div w:id="1935628432">
          <w:marLeft w:val="640"/>
          <w:marRight w:val="0"/>
          <w:marTop w:val="0"/>
          <w:marBottom w:val="0"/>
          <w:divBdr>
            <w:top w:val="none" w:sz="0" w:space="0" w:color="auto"/>
            <w:left w:val="none" w:sz="0" w:space="0" w:color="auto"/>
            <w:bottom w:val="none" w:sz="0" w:space="0" w:color="auto"/>
            <w:right w:val="none" w:sz="0" w:space="0" w:color="auto"/>
          </w:divBdr>
        </w:div>
        <w:div w:id="314720472">
          <w:marLeft w:val="640"/>
          <w:marRight w:val="0"/>
          <w:marTop w:val="0"/>
          <w:marBottom w:val="0"/>
          <w:divBdr>
            <w:top w:val="none" w:sz="0" w:space="0" w:color="auto"/>
            <w:left w:val="none" w:sz="0" w:space="0" w:color="auto"/>
            <w:bottom w:val="none" w:sz="0" w:space="0" w:color="auto"/>
            <w:right w:val="none" w:sz="0" w:space="0" w:color="auto"/>
          </w:divBdr>
        </w:div>
        <w:div w:id="553663436">
          <w:marLeft w:val="640"/>
          <w:marRight w:val="0"/>
          <w:marTop w:val="0"/>
          <w:marBottom w:val="0"/>
          <w:divBdr>
            <w:top w:val="none" w:sz="0" w:space="0" w:color="auto"/>
            <w:left w:val="none" w:sz="0" w:space="0" w:color="auto"/>
            <w:bottom w:val="none" w:sz="0" w:space="0" w:color="auto"/>
            <w:right w:val="none" w:sz="0" w:space="0" w:color="auto"/>
          </w:divBdr>
        </w:div>
        <w:div w:id="2011516774">
          <w:marLeft w:val="640"/>
          <w:marRight w:val="0"/>
          <w:marTop w:val="0"/>
          <w:marBottom w:val="0"/>
          <w:divBdr>
            <w:top w:val="none" w:sz="0" w:space="0" w:color="auto"/>
            <w:left w:val="none" w:sz="0" w:space="0" w:color="auto"/>
            <w:bottom w:val="none" w:sz="0" w:space="0" w:color="auto"/>
            <w:right w:val="none" w:sz="0" w:space="0" w:color="auto"/>
          </w:divBdr>
        </w:div>
        <w:div w:id="210113887">
          <w:marLeft w:val="640"/>
          <w:marRight w:val="0"/>
          <w:marTop w:val="0"/>
          <w:marBottom w:val="0"/>
          <w:divBdr>
            <w:top w:val="none" w:sz="0" w:space="0" w:color="auto"/>
            <w:left w:val="none" w:sz="0" w:space="0" w:color="auto"/>
            <w:bottom w:val="none" w:sz="0" w:space="0" w:color="auto"/>
            <w:right w:val="none" w:sz="0" w:space="0" w:color="auto"/>
          </w:divBdr>
        </w:div>
        <w:div w:id="11421682">
          <w:marLeft w:val="640"/>
          <w:marRight w:val="0"/>
          <w:marTop w:val="0"/>
          <w:marBottom w:val="0"/>
          <w:divBdr>
            <w:top w:val="none" w:sz="0" w:space="0" w:color="auto"/>
            <w:left w:val="none" w:sz="0" w:space="0" w:color="auto"/>
            <w:bottom w:val="none" w:sz="0" w:space="0" w:color="auto"/>
            <w:right w:val="none" w:sz="0" w:space="0" w:color="auto"/>
          </w:divBdr>
        </w:div>
        <w:div w:id="870995248">
          <w:marLeft w:val="640"/>
          <w:marRight w:val="0"/>
          <w:marTop w:val="0"/>
          <w:marBottom w:val="0"/>
          <w:divBdr>
            <w:top w:val="none" w:sz="0" w:space="0" w:color="auto"/>
            <w:left w:val="none" w:sz="0" w:space="0" w:color="auto"/>
            <w:bottom w:val="none" w:sz="0" w:space="0" w:color="auto"/>
            <w:right w:val="none" w:sz="0" w:space="0" w:color="auto"/>
          </w:divBdr>
        </w:div>
        <w:div w:id="1690990209">
          <w:marLeft w:val="640"/>
          <w:marRight w:val="0"/>
          <w:marTop w:val="0"/>
          <w:marBottom w:val="0"/>
          <w:divBdr>
            <w:top w:val="none" w:sz="0" w:space="0" w:color="auto"/>
            <w:left w:val="none" w:sz="0" w:space="0" w:color="auto"/>
            <w:bottom w:val="none" w:sz="0" w:space="0" w:color="auto"/>
            <w:right w:val="none" w:sz="0" w:space="0" w:color="auto"/>
          </w:divBdr>
        </w:div>
        <w:div w:id="601184681">
          <w:marLeft w:val="640"/>
          <w:marRight w:val="0"/>
          <w:marTop w:val="0"/>
          <w:marBottom w:val="0"/>
          <w:divBdr>
            <w:top w:val="none" w:sz="0" w:space="0" w:color="auto"/>
            <w:left w:val="none" w:sz="0" w:space="0" w:color="auto"/>
            <w:bottom w:val="none" w:sz="0" w:space="0" w:color="auto"/>
            <w:right w:val="none" w:sz="0" w:space="0" w:color="auto"/>
          </w:divBdr>
        </w:div>
        <w:div w:id="2082211669">
          <w:marLeft w:val="640"/>
          <w:marRight w:val="0"/>
          <w:marTop w:val="0"/>
          <w:marBottom w:val="0"/>
          <w:divBdr>
            <w:top w:val="none" w:sz="0" w:space="0" w:color="auto"/>
            <w:left w:val="none" w:sz="0" w:space="0" w:color="auto"/>
            <w:bottom w:val="none" w:sz="0" w:space="0" w:color="auto"/>
            <w:right w:val="none" w:sz="0" w:space="0" w:color="auto"/>
          </w:divBdr>
        </w:div>
        <w:div w:id="28184769">
          <w:marLeft w:val="640"/>
          <w:marRight w:val="0"/>
          <w:marTop w:val="0"/>
          <w:marBottom w:val="0"/>
          <w:divBdr>
            <w:top w:val="none" w:sz="0" w:space="0" w:color="auto"/>
            <w:left w:val="none" w:sz="0" w:space="0" w:color="auto"/>
            <w:bottom w:val="none" w:sz="0" w:space="0" w:color="auto"/>
            <w:right w:val="none" w:sz="0" w:space="0" w:color="auto"/>
          </w:divBdr>
        </w:div>
      </w:divsChild>
    </w:div>
    <w:div w:id="385764173">
      <w:bodyDiv w:val="1"/>
      <w:marLeft w:val="0"/>
      <w:marRight w:val="0"/>
      <w:marTop w:val="0"/>
      <w:marBottom w:val="0"/>
      <w:divBdr>
        <w:top w:val="none" w:sz="0" w:space="0" w:color="auto"/>
        <w:left w:val="none" w:sz="0" w:space="0" w:color="auto"/>
        <w:bottom w:val="none" w:sz="0" w:space="0" w:color="auto"/>
        <w:right w:val="none" w:sz="0" w:space="0" w:color="auto"/>
      </w:divBdr>
      <w:divsChild>
        <w:div w:id="1841775679">
          <w:marLeft w:val="640"/>
          <w:marRight w:val="0"/>
          <w:marTop w:val="0"/>
          <w:marBottom w:val="0"/>
          <w:divBdr>
            <w:top w:val="none" w:sz="0" w:space="0" w:color="auto"/>
            <w:left w:val="none" w:sz="0" w:space="0" w:color="auto"/>
            <w:bottom w:val="none" w:sz="0" w:space="0" w:color="auto"/>
            <w:right w:val="none" w:sz="0" w:space="0" w:color="auto"/>
          </w:divBdr>
        </w:div>
        <w:div w:id="278218133">
          <w:marLeft w:val="640"/>
          <w:marRight w:val="0"/>
          <w:marTop w:val="0"/>
          <w:marBottom w:val="0"/>
          <w:divBdr>
            <w:top w:val="none" w:sz="0" w:space="0" w:color="auto"/>
            <w:left w:val="none" w:sz="0" w:space="0" w:color="auto"/>
            <w:bottom w:val="none" w:sz="0" w:space="0" w:color="auto"/>
            <w:right w:val="none" w:sz="0" w:space="0" w:color="auto"/>
          </w:divBdr>
        </w:div>
        <w:div w:id="754088472">
          <w:marLeft w:val="640"/>
          <w:marRight w:val="0"/>
          <w:marTop w:val="0"/>
          <w:marBottom w:val="0"/>
          <w:divBdr>
            <w:top w:val="none" w:sz="0" w:space="0" w:color="auto"/>
            <w:left w:val="none" w:sz="0" w:space="0" w:color="auto"/>
            <w:bottom w:val="none" w:sz="0" w:space="0" w:color="auto"/>
            <w:right w:val="none" w:sz="0" w:space="0" w:color="auto"/>
          </w:divBdr>
        </w:div>
        <w:div w:id="826476877">
          <w:marLeft w:val="640"/>
          <w:marRight w:val="0"/>
          <w:marTop w:val="0"/>
          <w:marBottom w:val="0"/>
          <w:divBdr>
            <w:top w:val="none" w:sz="0" w:space="0" w:color="auto"/>
            <w:left w:val="none" w:sz="0" w:space="0" w:color="auto"/>
            <w:bottom w:val="none" w:sz="0" w:space="0" w:color="auto"/>
            <w:right w:val="none" w:sz="0" w:space="0" w:color="auto"/>
          </w:divBdr>
        </w:div>
        <w:div w:id="273637720">
          <w:marLeft w:val="640"/>
          <w:marRight w:val="0"/>
          <w:marTop w:val="0"/>
          <w:marBottom w:val="0"/>
          <w:divBdr>
            <w:top w:val="none" w:sz="0" w:space="0" w:color="auto"/>
            <w:left w:val="none" w:sz="0" w:space="0" w:color="auto"/>
            <w:bottom w:val="none" w:sz="0" w:space="0" w:color="auto"/>
            <w:right w:val="none" w:sz="0" w:space="0" w:color="auto"/>
          </w:divBdr>
        </w:div>
        <w:div w:id="1994093123">
          <w:marLeft w:val="640"/>
          <w:marRight w:val="0"/>
          <w:marTop w:val="0"/>
          <w:marBottom w:val="0"/>
          <w:divBdr>
            <w:top w:val="none" w:sz="0" w:space="0" w:color="auto"/>
            <w:left w:val="none" w:sz="0" w:space="0" w:color="auto"/>
            <w:bottom w:val="none" w:sz="0" w:space="0" w:color="auto"/>
            <w:right w:val="none" w:sz="0" w:space="0" w:color="auto"/>
          </w:divBdr>
        </w:div>
        <w:div w:id="1891064555">
          <w:marLeft w:val="640"/>
          <w:marRight w:val="0"/>
          <w:marTop w:val="0"/>
          <w:marBottom w:val="0"/>
          <w:divBdr>
            <w:top w:val="none" w:sz="0" w:space="0" w:color="auto"/>
            <w:left w:val="none" w:sz="0" w:space="0" w:color="auto"/>
            <w:bottom w:val="none" w:sz="0" w:space="0" w:color="auto"/>
            <w:right w:val="none" w:sz="0" w:space="0" w:color="auto"/>
          </w:divBdr>
        </w:div>
        <w:div w:id="60443850">
          <w:marLeft w:val="640"/>
          <w:marRight w:val="0"/>
          <w:marTop w:val="0"/>
          <w:marBottom w:val="0"/>
          <w:divBdr>
            <w:top w:val="none" w:sz="0" w:space="0" w:color="auto"/>
            <w:left w:val="none" w:sz="0" w:space="0" w:color="auto"/>
            <w:bottom w:val="none" w:sz="0" w:space="0" w:color="auto"/>
            <w:right w:val="none" w:sz="0" w:space="0" w:color="auto"/>
          </w:divBdr>
        </w:div>
        <w:div w:id="355160959">
          <w:marLeft w:val="640"/>
          <w:marRight w:val="0"/>
          <w:marTop w:val="0"/>
          <w:marBottom w:val="0"/>
          <w:divBdr>
            <w:top w:val="none" w:sz="0" w:space="0" w:color="auto"/>
            <w:left w:val="none" w:sz="0" w:space="0" w:color="auto"/>
            <w:bottom w:val="none" w:sz="0" w:space="0" w:color="auto"/>
            <w:right w:val="none" w:sz="0" w:space="0" w:color="auto"/>
          </w:divBdr>
        </w:div>
        <w:div w:id="248585199">
          <w:marLeft w:val="640"/>
          <w:marRight w:val="0"/>
          <w:marTop w:val="0"/>
          <w:marBottom w:val="0"/>
          <w:divBdr>
            <w:top w:val="none" w:sz="0" w:space="0" w:color="auto"/>
            <w:left w:val="none" w:sz="0" w:space="0" w:color="auto"/>
            <w:bottom w:val="none" w:sz="0" w:space="0" w:color="auto"/>
            <w:right w:val="none" w:sz="0" w:space="0" w:color="auto"/>
          </w:divBdr>
        </w:div>
        <w:div w:id="1499685851">
          <w:marLeft w:val="640"/>
          <w:marRight w:val="0"/>
          <w:marTop w:val="0"/>
          <w:marBottom w:val="0"/>
          <w:divBdr>
            <w:top w:val="none" w:sz="0" w:space="0" w:color="auto"/>
            <w:left w:val="none" w:sz="0" w:space="0" w:color="auto"/>
            <w:bottom w:val="none" w:sz="0" w:space="0" w:color="auto"/>
            <w:right w:val="none" w:sz="0" w:space="0" w:color="auto"/>
          </w:divBdr>
        </w:div>
        <w:div w:id="32929953">
          <w:marLeft w:val="640"/>
          <w:marRight w:val="0"/>
          <w:marTop w:val="0"/>
          <w:marBottom w:val="0"/>
          <w:divBdr>
            <w:top w:val="none" w:sz="0" w:space="0" w:color="auto"/>
            <w:left w:val="none" w:sz="0" w:space="0" w:color="auto"/>
            <w:bottom w:val="none" w:sz="0" w:space="0" w:color="auto"/>
            <w:right w:val="none" w:sz="0" w:space="0" w:color="auto"/>
          </w:divBdr>
        </w:div>
        <w:div w:id="2070836395">
          <w:marLeft w:val="640"/>
          <w:marRight w:val="0"/>
          <w:marTop w:val="0"/>
          <w:marBottom w:val="0"/>
          <w:divBdr>
            <w:top w:val="none" w:sz="0" w:space="0" w:color="auto"/>
            <w:left w:val="none" w:sz="0" w:space="0" w:color="auto"/>
            <w:bottom w:val="none" w:sz="0" w:space="0" w:color="auto"/>
            <w:right w:val="none" w:sz="0" w:space="0" w:color="auto"/>
          </w:divBdr>
        </w:div>
        <w:div w:id="1336686250">
          <w:marLeft w:val="640"/>
          <w:marRight w:val="0"/>
          <w:marTop w:val="0"/>
          <w:marBottom w:val="0"/>
          <w:divBdr>
            <w:top w:val="none" w:sz="0" w:space="0" w:color="auto"/>
            <w:left w:val="none" w:sz="0" w:space="0" w:color="auto"/>
            <w:bottom w:val="none" w:sz="0" w:space="0" w:color="auto"/>
            <w:right w:val="none" w:sz="0" w:space="0" w:color="auto"/>
          </w:divBdr>
        </w:div>
        <w:div w:id="796265142">
          <w:marLeft w:val="640"/>
          <w:marRight w:val="0"/>
          <w:marTop w:val="0"/>
          <w:marBottom w:val="0"/>
          <w:divBdr>
            <w:top w:val="none" w:sz="0" w:space="0" w:color="auto"/>
            <w:left w:val="none" w:sz="0" w:space="0" w:color="auto"/>
            <w:bottom w:val="none" w:sz="0" w:space="0" w:color="auto"/>
            <w:right w:val="none" w:sz="0" w:space="0" w:color="auto"/>
          </w:divBdr>
        </w:div>
        <w:div w:id="1982146595">
          <w:marLeft w:val="640"/>
          <w:marRight w:val="0"/>
          <w:marTop w:val="0"/>
          <w:marBottom w:val="0"/>
          <w:divBdr>
            <w:top w:val="none" w:sz="0" w:space="0" w:color="auto"/>
            <w:left w:val="none" w:sz="0" w:space="0" w:color="auto"/>
            <w:bottom w:val="none" w:sz="0" w:space="0" w:color="auto"/>
            <w:right w:val="none" w:sz="0" w:space="0" w:color="auto"/>
          </w:divBdr>
        </w:div>
        <w:div w:id="1503279805">
          <w:marLeft w:val="640"/>
          <w:marRight w:val="0"/>
          <w:marTop w:val="0"/>
          <w:marBottom w:val="0"/>
          <w:divBdr>
            <w:top w:val="none" w:sz="0" w:space="0" w:color="auto"/>
            <w:left w:val="none" w:sz="0" w:space="0" w:color="auto"/>
            <w:bottom w:val="none" w:sz="0" w:space="0" w:color="auto"/>
            <w:right w:val="none" w:sz="0" w:space="0" w:color="auto"/>
          </w:divBdr>
        </w:div>
        <w:div w:id="1754818725">
          <w:marLeft w:val="640"/>
          <w:marRight w:val="0"/>
          <w:marTop w:val="0"/>
          <w:marBottom w:val="0"/>
          <w:divBdr>
            <w:top w:val="none" w:sz="0" w:space="0" w:color="auto"/>
            <w:left w:val="none" w:sz="0" w:space="0" w:color="auto"/>
            <w:bottom w:val="none" w:sz="0" w:space="0" w:color="auto"/>
            <w:right w:val="none" w:sz="0" w:space="0" w:color="auto"/>
          </w:divBdr>
        </w:div>
        <w:div w:id="371538725">
          <w:marLeft w:val="640"/>
          <w:marRight w:val="0"/>
          <w:marTop w:val="0"/>
          <w:marBottom w:val="0"/>
          <w:divBdr>
            <w:top w:val="none" w:sz="0" w:space="0" w:color="auto"/>
            <w:left w:val="none" w:sz="0" w:space="0" w:color="auto"/>
            <w:bottom w:val="none" w:sz="0" w:space="0" w:color="auto"/>
            <w:right w:val="none" w:sz="0" w:space="0" w:color="auto"/>
          </w:divBdr>
        </w:div>
        <w:div w:id="1536044786">
          <w:marLeft w:val="640"/>
          <w:marRight w:val="0"/>
          <w:marTop w:val="0"/>
          <w:marBottom w:val="0"/>
          <w:divBdr>
            <w:top w:val="none" w:sz="0" w:space="0" w:color="auto"/>
            <w:left w:val="none" w:sz="0" w:space="0" w:color="auto"/>
            <w:bottom w:val="none" w:sz="0" w:space="0" w:color="auto"/>
            <w:right w:val="none" w:sz="0" w:space="0" w:color="auto"/>
          </w:divBdr>
        </w:div>
        <w:div w:id="844779799">
          <w:marLeft w:val="640"/>
          <w:marRight w:val="0"/>
          <w:marTop w:val="0"/>
          <w:marBottom w:val="0"/>
          <w:divBdr>
            <w:top w:val="none" w:sz="0" w:space="0" w:color="auto"/>
            <w:left w:val="none" w:sz="0" w:space="0" w:color="auto"/>
            <w:bottom w:val="none" w:sz="0" w:space="0" w:color="auto"/>
            <w:right w:val="none" w:sz="0" w:space="0" w:color="auto"/>
          </w:divBdr>
        </w:div>
        <w:div w:id="328143283">
          <w:marLeft w:val="640"/>
          <w:marRight w:val="0"/>
          <w:marTop w:val="0"/>
          <w:marBottom w:val="0"/>
          <w:divBdr>
            <w:top w:val="none" w:sz="0" w:space="0" w:color="auto"/>
            <w:left w:val="none" w:sz="0" w:space="0" w:color="auto"/>
            <w:bottom w:val="none" w:sz="0" w:space="0" w:color="auto"/>
            <w:right w:val="none" w:sz="0" w:space="0" w:color="auto"/>
          </w:divBdr>
        </w:div>
        <w:div w:id="1437553182">
          <w:marLeft w:val="640"/>
          <w:marRight w:val="0"/>
          <w:marTop w:val="0"/>
          <w:marBottom w:val="0"/>
          <w:divBdr>
            <w:top w:val="none" w:sz="0" w:space="0" w:color="auto"/>
            <w:left w:val="none" w:sz="0" w:space="0" w:color="auto"/>
            <w:bottom w:val="none" w:sz="0" w:space="0" w:color="auto"/>
            <w:right w:val="none" w:sz="0" w:space="0" w:color="auto"/>
          </w:divBdr>
        </w:div>
        <w:div w:id="1674451114">
          <w:marLeft w:val="640"/>
          <w:marRight w:val="0"/>
          <w:marTop w:val="0"/>
          <w:marBottom w:val="0"/>
          <w:divBdr>
            <w:top w:val="none" w:sz="0" w:space="0" w:color="auto"/>
            <w:left w:val="none" w:sz="0" w:space="0" w:color="auto"/>
            <w:bottom w:val="none" w:sz="0" w:space="0" w:color="auto"/>
            <w:right w:val="none" w:sz="0" w:space="0" w:color="auto"/>
          </w:divBdr>
        </w:div>
        <w:div w:id="473641493">
          <w:marLeft w:val="640"/>
          <w:marRight w:val="0"/>
          <w:marTop w:val="0"/>
          <w:marBottom w:val="0"/>
          <w:divBdr>
            <w:top w:val="none" w:sz="0" w:space="0" w:color="auto"/>
            <w:left w:val="none" w:sz="0" w:space="0" w:color="auto"/>
            <w:bottom w:val="none" w:sz="0" w:space="0" w:color="auto"/>
            <w:right w:val="none" w:sz="0" w:space="0" w:color="auto"/>
          </w:divBdr>
        </w:div>
        <w:div w:id="1166672352">
          <w:marLeft w:val="640"/>
          <w:marRight w:val="0"/>
          <w:marTop w:val="0"/>
          <w:marBottom w:val="0"/>
          <w:divBdr>
            <w:top w:val="none" w:sz="0" w:space="0" w:color="auto"/>
            <w:left w:val="none" w:sz="0" w:space="0" w:color="auto"/>
            <w:bottom w:val="none" w:sz="0" w:space="0" w:color="auto"/>
            <w:right w:val="none" w:sz="0" w:space="0" w:color="auto"/>
          </w:divBdr>
        </w:div>
        <w:div w:id="70859808">
          <w:marLeft w:val="640"/>
          <w:marRight w:val="0"/>
          <w:marTop w:val="0"/>
          <w:marBottom w:val="0"/>
          <w:divBdr>
            <w:top w:val="none" w:sz="0" w:space="0" w:color="auto"/>
            <w:left w:val="none" w:sz="0" w:space="0" w:color="auto"/>
            <w:bottom w:val="none" w:sz="0" w:space="0" w:color="auto"/>
            <w:right w:val="none" w:sz="0" w:space="0" w:color="auto"/>
          </w:divBdr>
        </w:div>
        <w:div w:id="952446717">
          <w:marLeft w:val="640"/>
          <w:marRight w:val="0"/>
          <w:marTop w:val="0"/>
          <w:marBottom w:val="0"/>
          <w:divBdr>
            <w:top w:val="none" w:sz="0" w:space="0" w:color="auto"/>
            <w:left w:val="none" w:sz="0" w:space="0" w:color="auto"/>
            <w:bottom w:val="none" w:sz="0" w:space="0" w:color="auto"/>
            <w:right w:val="none" w:sz="0" w:space="0" w:color="auto"/>
          </w:divBdr>
        </w:div>
        <w:div w:id="319386615">
          <w:marLeft w:val="640"/>
          <w:marRight w:val="0"/>
          <w:marTop w:val="0"/>
          <w:marBottom w:val="0"/>
          <w:divBdr>
            <w:top w:val="none" w:sz="0" w:space="0" w:color="auto"/>
            <w:left w:val="none" w:sz="0" w:space="0" w:color="auto"/>
            <w:bottom w:val="none" w:sz="0" w:space="0" w:color="auto"/>
            <w:right w:val="none" w:sz="0" w:space="0" w:color="auto"/>
          </w:divBdr>
        </w:div>
        <w:div w:id="536967417">
          <w:marLeft w:val="640"/>
          <w:marRight w:val="0"/>
          <w:marTop w:val="0"/>
          <w:marBottom w:val="0"/>
          <w:divBdr>
            <w:top w:val="none" w:sz="0" w:space="0" w:color="auto"/>
            <w:left w:val="none" w:sz="0" w:space="0" w:color="auto"/>
            <w:bottom w:val="none" w:sz="0" w:space="0" w:color="auto"/>
            <w:right w:val="none" w:sz="0" w:space="0" w:color="auto"/>
          </w:divBdr>
        </w:div>
        <w:div w:id="451096908">
          <w:marLeft w:val="640"/>
          <w:marRight w:val="0"/>
          <w:marTop w:val="0"/>
          <w:marBottom w:val="0"/>
          <w:divBdr>
            <w:top w:val="none" w:sz="0" w:space="0" w:color="auto"/>
            <w:left w:val="none" w:sz="0" w:space="0" w:color="auto"/>
            <w:bottom w:val="none" w:sz="0" w:space="0" w:color="auto"/>
            <w:right w:val="none" w:sz="0" w:space="0" w:color="auto"/>
          </w:divBdr>
        </w:div>
        <w:div w:id="2002731991">
          <w:marLeft w:val="640"/>
          <w:marRight w:val="0"/>
          <w:marTop w:val="0"/>
          <w:marBottom w:val="0"/>
          <w:divBdr>
            <w:top w:val="none" w:sz="0" w:space="0" w:color="auto"/>
            <w:left w:val="none" w:sz="0" w:space="0" w:color="auto"/>
            <w:bottom w:val="none" w:sz="0" w:space="0" w:color="auto"/>
            <w:right w:val="none" w:sz="0" w:space="0" w:color="auto"/>
          </w:divBdr>
        </w:div>
        <w:div w:id="1716616055">
          <w:marLeft w:val="640"/>
          <w:marRight w:val="0"/>
          <w:marTop w:val="0"/>
          <w:marBottom w:val="0"/>
          <w:divBdr>
            <w:top w:val="none" w:sz="0" w:space="0" w:color="auto"/>
            <w:left w:val="none" w:sz="0" w:space="0" w:color="auto"/>
            <w:bottom w:val="none" w:sz="0" w:space="0" w:color="auto"/>
            <w:right w:val="none" w:sz="0" w:space="0" w:color="auto"/>
          </w:divBdr>
        </w:div>
        <w:div w:id="1554850124">
          <w:marLeft w:val="640"/>
          <w:marRight w:val="0"/>
          <w:marTop w:val="0"/>
          <w:marBottom w:val="0"/>
          <w:divBdr>
            <w:top w:val="none" w:sz="0" w:space="0" w:color="auto"/>
            <w:left w:val="none" w:sz="0" w:space="0" w:color="auto"/>
            <w:bottom w:val="none" w:sz="0" w:space="0" w:color="auto"/>
            <w:right w:val="none" w:sz="0" w:space="0" w:color="auto"/>
          </w:divBdr>
        </w:div>
        <w:div w:id="1691492462">
          <w:marLeft w:val="640"/>
          <w:marRight w:val="0"/>
          <w:marTop w:val="0"/>
          <w:marBottom w:val="0"/>
          <w:divBdr>
            <w:top w:val="none" w:sz="0" w:space="0" w:color="auto"/>
            <w:left w:val="none" w:sz="0" w:space="0" w:color="auto"/>
            <w:bottom w:val="none" w:sz="0" w:space="0" w:color="auto"/>
            <w:right w:val="none" w:sz="0" w:space="0" w:color="auto"/>
          </w:divBdr>
        </w:div>
        <w:div w:id="1275406720">
          <w:marLeft w:val="640"/>
          <w:marRight w:val="0"/>
          <w:marTop w:val="0"/>
          <w:marBottom w:val="0"/>
          <w:divBdr>
            <w:top w:val="none" w:sz="0" w:space="0" w:color="auto"/>
            <w:left w:val="none" w:sz="0" w:space="0" w:color="auto"/>
            <w:bottom w:val="none" w:sz="0" w:space="0" w:color="auto"/>
            <w:right w:val="none" w:sz="0" w:space="0" w:color="auto"/>
          </w:divBdr>
        </w:div>
        <w:div w:id="117455217">
          <w:marLeft w:val="640"/>
          <w:marRight w:val="0"/>
          <w:marTop w:val="0"/>
          <w:marBottom w:val="0"/>
          <w:divBdr>
            <w:top w:val="none" w:sz="0" w:space="0" w:color="auto"/>
            <w:left w:val="none" w:sz="0" w:space="0" w:color="auto"/>
            <w:bottom w:val="none" w:sz="0" w:space="0" w:color="auto"/>
            <w:right w:val="none" w:sz="0" w:space="0" w:color="auto"/>
          </w:divBdr>
        </w:div>
        <w:div w:id="1175000564">
          <w:marLeft w:val="640"/>
          <w:marRight w:val="0"/>
          <w:marTop w:val="0"/>
          <w:marBottom w:val="0"/>
          <w:divBdr>
            <w:top w:val="none" w:sz="0" w:space="0" w:color="auto"/>
            <w:left w:val="none" w:sz="0" w:space="0" w:color="auto"/>
            <w:bottom w:val="none" w:sz="0" w:space="0" w:color="auto"/>
            <w:right w:val="none" w:sz="0" w:space="0" w:color="auto"/>
          </w:divBdr>
        </w:div>
        <w:div w:id="1671907013">
          <w:marLeft w:val="640"/>
          <w:marRight w:val="0"/>
          <w:marTop w:val="0"/>
          <w:marBottom w:val="0"/>
          <w:divBdr>
            <w:top w:val="none" w:sz="0" w:space="0" w:color="auto"/>
            <w:left w:val="none" w:sz="0" w:space="0" w:color="auto"/>
            <w:bottom w:val="none" w:sz="0" w:space="0" w:color="auto"/>
            <w:right w:val="none" w:sz="0" w:space="0" w:color="auto"/>
          </w:divBdr>
        </w:div>
        <w:div w:id="132989851">
          <w:marLeft w:val="640"/>
          <w:marRight w:val="0"/>
          <w:marTop w:val="0"/>
          <w:marBottom w:val="0"/>
          <w:divBdr>
            <w:top w:val="none" w:sz="0" w:space="0" w:color="auto"/>
            <w:left w:val="none" w:sz="0" w:space="0" w:color="auto"/>
            <w:bottom w:val="none" w:sz="0" w:space="0" w:color="auto"/>
            <w:right w:val="none" w:sz="0" w:space="0" w:color="auto"/>
          </w:divBdr>
        </w:div>
        <w:div w:id="622224286">
          <w:marLeft w:val="640"/>
          <w:marRight w:val="0"/>
          <w:marTop w:val="0"/>
          <w:marBottom w:val="0"/>
          <w:divBdr>
            <w:top w:val="none" w:sz="0" w:space="0" w:color="auto"/>
            <w:left w:val="none" w:sz="0" w:space="0" w:color="auto"/>
            <w:bottom w:val="none" w:sz="0" w:space="0" w:color="auto"/>
            <w:right w:val="none" w:sz="0" w:space="0" w:color="auto"/>
          </w:divBdr>
        </w:div>
        <w:div w:id="351810046">
          <w:marLeft w:val="640"/>
          <w:marRight w:val="0"/>
          <w:marTop w:val="0"/>
          <w:marBottom w:val="0"/>
          <w:divBdr>
            <w:top w:val="none" w:sz="0" w:space="0" w:color="auto"/>
            <w:left w:val="none" w:sz="0" w:space="0" w:color="auto"/>
            <w:bottom w:val="none" w:sz="0" w:space="0" w:color="auto"/>
            <w:right w:val="none" w:sz="0" w:space="0" w:color="auto"/>
          </w:divBdr>
        </w:div>
      </w:divsChild>
    </w:div>
    <w:div w:id="401564700">
      <w:bodyDiv w:val="1"/>
      <w:marLeft w:val="0"/>
      <w:marRight w:val="0"/>
      <w:marTop w:val="0"/>
      <w:marBottom w:val="0"/>
      <w:divBdr>
        <w:top w:val="none" w:sz="0" w:space="0" w:color="auto"/>
        <w:left w:val="none" w:sz="0" w:space="0" w:color="auto"/>
        <w:bottom w:val="none" w:sz="0" w:space="0" w:color="auto"/>
        <w:right w:val="none" w:sz="0" w:space="0" w:color="auto"/>
      </w:divBdr>
      <w:divsChild>
        <w:div w:id="18434234">
          <w:marLeft w:val="640"/>
          <w:marRight w:val="0"/>
          <w:marTop w:val="0"/>
          <w:marBottom w:val="0"/>
          <w:divBdr>
            <w:top w:val="none" w:sz="0" w:space="0" w:color="auto"/>
            <w:left w:val="none" w:sz="0" w:space="0" w:color="auto"/>
            <w:bottom w:val="none" w:sz="0" w:space="0" w:color="auto"/>
            <w:right w:val="none" w:sz="0" w:space="0" w:color="auto"/>
          </w:divBdr>
        </w:div>
        <w:div w:id="1096945200">
          <w:marLeft w:val="640"/>
          <w:marRight w:val="0"/>
          <w:marTop w:val="0"/>
          <w:marBottom w:val="0"/>
          <w:divBdr>
            <w:top w:val="none" w:sz="0" w:space="0" w:color="auto"/>
            <w:left w:val="none" w:sz="0" w:space="0" w:color="auto"/>
            <w:bottom w:val="none" w:sz="0" w:space="0" w:color="auto"/>
            <w:right w:val="none" w:sz="0" w:space="0" w:color="auto"/>
          </w:divBdr>
        </w:div>
        <w:div w:id="1860271764">
          <w:marLeft w:val="640"/>
          <w:marRight w:val="0"/>
          <w:marTop w:val="0"/>
          <w:marBottom w:val="0"/>
          <w:divBdr>
            <w:top w:val="none" w:sz="0" w:space="0" w:color="auto"/>
            <w:left w:val="none" w:sz="0" w:space="0" w:color="auto"/>
            <w:bottom w:val="none" w:sz="0" w:space="0" w:color="auto"/>
            <w:right w:val="none" w:sz="0" w:space="0" w:color="auto"/>
          </w:divBdr>
        </w:div>
        <w:div w:id="1898080465">
          <w:marLeft w:val="640"/>
          <w:marRight w:val="0"/>
          <w:marTop w:val="0"/>
          <w:marBottom w:val="0"/>
          <w:divBdr>
            <w:top w:val="none" w:sz="0" w:space="0" w:color="auto"/>
            <w:left w:val="none" w:sz="0" w:space="0" w:color="auto"/>
            <w:bottom w:val="none" w:sz="0" w:space="0" w:color="auto"/>
            <w:right w:val="none" w:sz="0" w:space="0" w:color="auto"/>
          </w:divBdr>
        </w:div>
        <w:div w:id="894849110">
          <w:marLeft w:val="640"/>
          <w:marRight w:val="0"/>
          <w:marTop w:val="0"/>
          <w:marBottom w:val="0"/>
          <w:divBdr>
            <w:top w:val="none" w:sz="0" w:space="0" w:color="auto"/>
            <w:left w:val="none" w:sz="0" w:space="0" w:color="auto"/>
            <w:bottom w:val="none" w:sz="0" w:space="0" w:color="auto"/>
            <w:right w:val="none" w:sz="0" w:space="0" w:color="auto"/>
          </w:divBdr>
        </w:div>
        <w:div w:id="268044900">
          <w:marLeft w:val="640"/>
          <w:marRight w:val="0"/>
          <w:marTop w:val="0"/>
          <w:marBottom w:val="0"/>
          <w:divBdr>
            <w:top w:val="none" w:sz="0" w:space="0" w:color="auto"/>
            <w:left w:val="none" w:sz="0" w:space="0" w:color="auto"/>
            <w:bottom w:val="none" w:sz="0" w:space="0" w:color="auto"/>
            <w:right w:val="none" w:sz="0" w:space="0" w:color="auto"/>
          </w:divBdr>
        </w:div>
        <w:div w:id="1468207557">
          <w:marLeft w:val="640"/>
          <w:marRight w:val="0"/>
          <w:marTop w:val="0"/>
          <w:marBottom w:val="0"/>
          <w:divBdr>
            <w:top w:val="none" w:sz="0" w:space="0" w:color="auto"/>
            <w:left w:val="none" w:sz="0" w:space="0" w:color="auto"/>
            <w:bottom w:val="none" w:sz="0" w:space="0" w:color="auto"/>
            <w:right w:val="none" w:sz="0" w:space="0" w:color="auto"/>
          </w:divBdr>
        </w:div>
        <w:div w:id="938760948">
          <w:marLeft w:val="640"/>
          <w:marRight w:val="0"/>
          <w:marTop w:val="0"/>
          <w:marBottom w:val="0"/>
          <w:divBdr>
            <w:top w:val="none" w:sz="0" w:space="0" w:color="auto"/>
            <w:left w:val="none" w:sz="0" w:space="0" w:color="auto"/>
            <w:bottom w:val="none" w:sz="0" w:space="0" w:color="auto"/>
            <w:right w:val="none" w:sz="0" w:space="0" w:color="auto"/>
          </w:divBdr>
        </w:div>
        <w:div w:id="430246609">
          <w:marLeft w:val="640"/>
          <w:marRight w:val="0"/>
          <w:marTop w:val="0"/>
          <w:marBottom w:val="0"/>
          <w:divBdr>
            <w:top w:val="none" w:sz="0" w:space="0" w:color="auto"/>
            <w:left w:val="none" w:sz="0" w:space="0" w:color="auto"/>
            <w:bottom w:val="none" w:sz="0" w:space="0" w:color="auto"/>
            <w:right w:val="none" w:sz="0" w:space="0" w:color="auto"/>
          </w:divBdr>
        </w:div>
        <w:div w:id="981271646">
          <w:marLeft w:val="640"/>
          <w:marRight w:val="0"/>
          <w:marTop w:val="0"/>
          <w:marBottom w:val="0"/>
          <w:divBdr>
            <w:top w:val="none" w:sz="0" w:space="0" w:color="auto"/>
            <w:left w:val="none" w:sz="0" w:space="0" w:color="auto"/>
            <w:bottom w:val="none" w:sz="0" w:space="0" w:color="auto"/>
            <w:right w:val="none" w:sz="0" w:space="0" w:color="auto"/>
          </w:divBdr>
        </w:div>
        <w:div w:id="1940946943">
          <w:marLeft w:val="640"/>
          <w:marRight w:val="0"/>
          <w:marTop w:val="0"/>
          <w:marBottom w:val="0"/>
          <w:divBdr>
            <w:top w:val="none" w:sz="0" w:space="0" w:color="auto"/>
            <w:left w:val="none" w:sz="0" w:space="0" w:color="auto"/>
            <w:bottom w:val="none" w:sz="0" w:space="0" w:color="auto"/>
            <w:right w:val="none" w:sz="0" w:space="0" w:color="auto"/>
          </w:divBdr>
        </w:div>
        <w:div w:id="1119566642">
          <w:marLeft w:val="640"/>
          <w:marRight w:val="0"/>
          <w:marTop w:val="0"/>
          <w:marBottom w:val="0"/>
          <w:divBdr>
            <w:top w:val="none" w:sz="0" w:space="0" w:color="auto"/>
            <w:left w:val="none" w:sz="0" w:space="0" w:color="auto"/>
            <w:bottom w:val="none" w:sz="0" w:space="0" w:color="auto"/>
            <w:right w:val="none" w:sz="0" w:space="0" w:color="auto"/>
          </w:divBdr>
        </w:div>
        <w:div w:id="1123887511">
          <w:marLeft w:val="640"/>
          <w:marRight w:val="0"/>
          <w:marTop w:val="0"/>
          <w:marBottom w:val="0"/>
          <w:divBdr>
            <w:top w:val="none" w:sz="0" w:space="0" w:color="auto"/>
            <w:left w:val="none" w:sz="0" w:space="0" w:color="auto"/>
            <w:bottom w:val="none" w:sz="0" w:space="0" w:color="auto"/>
            <w:right w:val="none" w:sz="0" w:space="0" w:color="auto"/>
          </w:divBdr>
        </w:div>
        <w:div w:id="603926894">
          <w:marLeft w:val="640"/>
          <w:marRight w:val="0"/>
          <w:marTop w:val="0"/>
          <w:marBottom w:val="0"/>
          <w:divBdr>
            <w:top w:val="none" w:sz="0" w:space="0" w:color="auto"/>
            <w:left w:val="none" w:sz="0" w:space="0" w:color="auto"/>
            <w:bottom w:val="none" w:sz="0" w:space="0" w:color="auto"/>
            <w:right w:val="none" w:sz="0" w:space="0" w:color="auto"/>
          </w:divBdr>
        </w:div>
        <w:div w:id="1606229576">
          <w:marLeft w:val="640"/>
          <w:marRight w:val="0"/>
          <w:marTop w:val="0"/>
          <w:marBottom w:val="0"/>
          <w:divBdr>
            <w:top w:val="none" w:sz="0" w:space="0" w:color="auto"/>
            <w:left w:val="none" w:sz="0" w:space="0" w:color="auto"/>
            <w:bottom w:val="none" w:sz="0" w:space="0" w:color="auto"/>
            <w:right w:val="none" w:sz="0" w:space="0" w:color="auto"/>
          </w:divBdr>
        </w:div>
        <w:div w:id="1843935078">
          <w:marLeft w:val="640"/>
          <w:marRight w:val="0"/>
          <w:marTop w:val="0"/>
          <w:marBottom w:val="0"/>
          <w:divBdr>
            <w:top w:val="none" w:sz="0" w:space="0" w:color="auto"/>
            <w:left w:val="none" w:sz="0" w:space="0" w:color="auto"/>
            <w:bottom w:val="none" w:sz="0" w:space="0" w:color="auto"/>
            <w:right w:val="none" w:sz="0" w:space="0" w:color="auto"/>
          </w:divBdr>
        </w:div>
        <w:div w:id="1846674735">
          <w:marLeft w:val="640"/>
          <w:marRight w:val="0"/>
          <w:marTop w:val="0"/>
          <w:marBottom w:val="0"/>
          <w:divBdr>
            <w:top w:val="none" w:sz="0" w:space="0" w:color="auto"/>
            <w:left w:val="none" w:sz="0" w:space="0" w:color="auto"/>
            <w:bottom w:val="none" w:sz="0" w:space="0" w:color="auto"/>
            <w:right w:val="none" w:sz="0" w:space="0" w:color="auto"/>
          </w:divBdr>
        </w:div>
        <w:div w:id="1695229964">
          <w:marLeft w:val="640"/>
          <w:marRight w:val="0"/>
          <w:marTop w:val="0"/>
          <w:marBottom w:val="0"/>
          <w:divBdr>
            <w:top w:val="none" w:sz="0" w:space="0" w:color="auto"/>
            <w:left w:val="none" w:sz="0" w:space="0" w:color="auto"/>
            <w:bottom w:val="none" w:sz="0" w:space="0" w:color="auto"/>
            <w:right w:val="none" w:sz="0" w:space="0" w:color="auto"/>
          </w:divBdr>
        </w:div>
        <w:div w:id="1859269858">
          <w:marLeft w:val="640"/>
          <w:marRight w:val="0"/>
          <w:marTop w:val="0"/>
          <w:marBottom w:val="0"/>
          <w:divBdr>
            <w:top w:val="none" w:sz="0" w:space="0" w:color="auto"/>
            <w:left w:val="none" w:sz="0" w:space="0" w:color="auto"/>
            <w:bottom w:val="none" w:sz="0" w:space="0" w:color="auto"/>
            <w:right w:val="none" w:sz="0" w:space="0" w:color="auto"/>
          </w:divBdr>
        </w:div>
        <w:div w:id="1399747535">
          <w:marLeft w:val="640"/>
          <w:marRight w:val="0"/>
          <w:marTop w:val="0"/>
          <w:marBottom w:val="0"/>
          <w:divBdr>
            <w:top w:val="none" w:sz="0" w:space="0" w:color="auto"/>
            <w:left w:val="none" w:sz="0" w:space="0" w:color="auto"/>
            <w:bottom w:val="none" w:sz="0" w:space="0" w:color="auto"/>
            <w:right w:val="none" w:sz="0" w:space="0" w:color="auto"/>
          </w:divBdr>
        </w:div>
        <w:div w:id="501237105">
          <w:marLeft w:val="640"/>
          <w:marRight w:val="0"/>
          <w:marTop w:val="0"/>
          <w:marBottom w:val="0"/>
          <w:divBdr>
            <w:top w:val="none" w:sz="0" w:space="0" w:color="auto"/>
            <w:left w:val="none" w:sz="0" w:space="0" w:color="auto"/>
            <w:bottom w:val="none" w:sz="0" w:space="0" w:color="auto"/>
            <w:right w:val="none" w:sz="0" w:space="0" w:color="auto"/>
          </w:divBdr>
        </w:div>
        <w:div w:id="395008724">
          <w:marLeft w:val="640"/>
          <w:marRight w:val="0"/>
          <w:marTop w:val="0"/>
          <w:marBottom w:val="0"/>
          <w:divBdr>
            <w:top w:val="none" w:sz="0" w:space="0" w:color="auto"/>
            <w:left w:val="none" w:sz="0" w:space="0" w:color="auto"/>
            <w:bottom w:val="none" w:sz="0" w:space="0" w:color="auto"/>
            <w:right w:val="none" w:sz="0" w:space="0" w:color="auto"/>
          </w:divBdr>
        </w:div>
        <w:div w:id="1072238829">
          <w:marLeft w:val="640"/>
          <w:marRight w:val="0"/>
          <w:marTop w:val="0"/>
          <w:marBottom w:val="0"/>
          <w:divBdr>
            <w:top w:val="none" w:sz="0" w:space="0" w:color="auto"/>
            <w:left w:val="none" w:sz="0" w:space="0" w:color="auto"/>
            <w:bottom w:val="none" w:sz="0" w:space="0" w:color="auto"/>
            <w:right w:val="none" w:sz="0" w:space="0" w:color="auto"/>
          </w:divBdr>
        </w:div>
        <w:div w:id="1426807685">
          <w:marLeft w:val="640"/>
          <w:marRight w:val="0"/>
          <w:marTop w:val="0"/>
          <w:marBottom w:val="0"/>
          <w:divBdr>
            <w:top w:val="none" w:sz="0" w:space="0" w:color="auto"/>
            <w:left w:val="none" w:sz="0" w:space="0" w:color="auto"/>
            <w:bottom w:val="none" w:sz="0" w:space="0" w:color="auto"/>
            <w:right w:val="none" w:sz="0" w:space="0" w:color="auto"/>
          </w:divBdr>
        </w:div>
        <w:div w:id="1908610422">
          <w:marLeft w:val="640"/>
          <w:marRight w:val="0"/>
          <w:marTop w:val="0"/>
          <w:marBottom w:val="0"/>
          <w:divBdr>
            <w:top w:val="none" w:sz="0" w:space="0" w:color="auto"/>
            <w:left w:val="none" w:sz="0" w:space="0" w:color="auto"/>
            <w:bottom w:val="none" w:sz="0" w:space="0" w:color="auto"/>
            <w:right w:val="none" w:sz="0" w:space="0" w:color="auto"/>
          </w:divBdr>
        </w:div>
        <w:div w:id="1277786595">
          <w:marLeft w:val="640"/>
          <w:marRight w:val="0"/>
          <w:marTop w:val="0"/>
          <w:marBottom w:val="0"/>
          <w:divBdr>
            <w:top w:val="none" w:sz="0" w:space="0" w:color="auto"/>
            <w:left w:val="none" w:sz="0" w:space="0" w:color="auto"/>
            <w:bottom w:val="none" w:sz="0" w:space="0" w:color="auto"/>
            <w:right w:val="none" w:sz="0" w:space="0" w:color="auto"/>
          </w:divBdr>
        </w:div>
        <w:div w:id="16850968">
          <w:marLeft w:val="640"/>
          <w:marRight w:val="0"/>
          <w:marTop w:val="0"/>
          <w:marBottom w:val="0"/>
          <w:divBdr>
            <w:top w:val="none" w:sz="0" w:space="0" w:color="auto"/>
            <w:left w:val="none" w:sz="0" w:space="0" w:color="auto"/>
            <w:bottom w:val="none" w:sz="0" w:space="0" w:color="auto"/>
            <w:right w:val="none" w:sz="0" w:space="0" w:color="auto"/>
          </w:divBdr>
        </w:div>
        <w:div w:id="1030493169">
          <w:marLeft w:val="640"/>
          <w:marRight w:val="0"/>
          <w:marTop w:val="0"/>
          <w:marBottom w:val="0"/>
          <w:divBdr>
            <w:top w:val="none" w:sz="0" w:space="0" w:color="auto"/>
            <w:left w:val="none" w:sz="0" w:space="0" w:color="auto"/>
            <w:bottom w:val="none" w:sz="0" w:space="0" w:color="auto"/>
            <w:right w:val="none" w:sz="0" w:space="0" w:color="auto"/>
          </w:divBdr>
        </w:div>
        <w:div w:id="1046687617">
          <w:marLeft w:val="640"/>
          <w:marRight w:val="0"/>
          <w:marTop w:val="0"/>
          <w:marBottom w:val="0"/>
          <w:divBdr>
            <w:top w:val="none" w:sz="0" w:space="0" w:color="auto"/>
            <w:left w:val="none" w:sz="0" w:space="0" w:color="auto"/>
            <w:bottom w:val="none" w:sz="0" w:space="0" w:color="auto"/>
            <w:right w:val="none" w:sz="0" w:space="0" w:color="auto"/>
          </w:divBdr>
        </w:div>
        <w:div w:id="494686178">
          <w:marLeft w:val="640"/>
          <w:marRight w:val="0"/>
          <w:marTop w:val="0"/>
          <w:marBottom w:val="0"/>
          <w:divBdr>
            <w:top w:val="none" w:sz="0" w:space="0" w:color="auto"/>
            <w:left w:val="none" w:sz="0" w:space="0" w:color="auto"/>
            <w:bottom w:val="none" w:sz="0" w:space="0" w:color="auto"/>
            <w:right w:val="none" w:sz="0" w:space="0" w:color="auto"/>
          </w:divBdr>
        </w:div>
      </w:divsChild>
    </w:div>
    <w:div w:id="413941240">
      <w:bodyDiv w:val="1"/>
      <w:marLeft w:val="0"/>
      <w:marRight w:val="0"/>
      <w:marTop w:val="0"/>
      <w:marBottom w:val="0"/>
      <w:divBdr>
        <w:top w:val="none" w:sz="0" w:space="0" w:color="auto"/>
        <w:left w:val="none" w:sz="0" w:space="0" w:color="auto"/>
        <w:bottom w:val="none" w:sz="0" w:space="0" w:color="auto"/>
        <w:right w:val="none" w:sz="0" w:space="0" w:color="auto"/>
      </w:divBdr>
    </w:div>
    <w:div w:id="437911647">
      <w:bodyDiv w:val="1"/>
      <w:marLeft w:val="0"/>
      <w:marRight w:val="0"/>
      <w:marTop w:val="0"/>
      <w:marBottom w:val="0"/>
      <w:divBdr>
        <w:top w:val="none" w:sz="0" w:space="0" w:color="auto"/>
        <w:left w:val="none" w:sz="0" w:space="0" w:color="auto"/>
        <w:bottom w:val="none" w:sz="0" w:space="0" w:color="auto"/>
        <w:right w:val="none" w:sz="0" w:space="0" w:color="auto"/>
      </w:divBdr>
      <w:divsChild>
        <w:div w:id="1472209429">
          <w:marLeft w:val="640"/>
          <w:marRight w:val="0"/>
          <w:marTop w:val="0"/>
          <w:marBottom w:val="0"/>
          <w:divBdr>
            <w:top w:val="none" w:sz="0" w:space="0" w:color="auto"/>
            <w:left w:val="none" w:sz="0" w:space="0" w:color="auto"/>
            <w:bottom w:val="none" w:sz="0" w:space="0" w:color="auto"/>
            <w:right w:val="none" w:sz="0" w:space="0" w:color="auto"/>
          </w:divBdr>
        </w:div>
        <w:div w:id="1029910719">
          <w:marLeft w:val="640"/>
          <w:marRight w:val="0"/>
          <w:marTop w:val="0"/>
          <w:marBottom w:val="0"/>
          <w:divBdr>
            <w:top w:val="none" w:sz="0" w:space="0" w:color="auto"/>
            <w:left w:val="none" w:sz="0" w:space="0" w:color="auto"/>
            <w:bottom w:val="none" w:sz="0" w:space="0" w:color="auto"/>
            <w:right w:val="none" w:sz="0" w:space="0" w:color="auto"/>
          </w:divBdr>
        </w:div>
        <w:div w:id="1540707699">
          <w:marLeft w:val="640"/>
          <w:marRight w:val="0"/>
          <w:marTop w:val="0"/>
          <w:marBottom w:val="0"/>
          <w:divBdr>
            <w:top w:val="none" w:sz="0" w:space="0" w:color="auto"/>
            <w:left w:val="none" w:sz="0" w:space="0" w:color="auto"/>
            <w:bottom w:val="none" w:sz="0" w:space="0" w:color="auto"/>
            <w:right w:val="none" w:sz="0" w:space="0" w:color="auto"/>
          </w:divBdr>
        </w:div>
        <w:div w:id="1671525095">
          <w:marLeft w:val="640"/>
          <w:marRight w:val="0"/>
          <w:marTop w:val="0"/>
          <w:marBottom w:val="0"/>
          <w:divBdr>
            <w:top w:val="none" w:sz="0" w:space="0" w:color="auto"/>
            <w:left w:val="none" w:sz="0" w:space="0" w:color="auto"/>
            <w:bottom w:val="none" w:sz="0" w:space="0" w:color="auto"/>
            <w:right w:val="none" w:sz="0" w:space="0" w:color="auto"/>
          </w:divBdr>
        </w:div>
        <w:div w:id="1892499823">
          <w:marLeft w:val="640"/>
          <w:marRight w:val="0"/>
          <w:marTop w:val="0"/>
          <w:marBottom w:val="0"/>
          <w:divBdr>
            <w:top w:val="none" w:sz="0" w:space="0" w:color="auto"/>
            <w:left w:val="none" w:sz="0" w:space="0" w:color="auto"/>
            <w:bottom w:val="none" w:sz="0" w:space="0" w:color="auto"/>
            <w:right w:val="none" w:sz="0" w:space="0" w:color="auto"/>
          </w:divBdr>
        </w:div>
        <w:div w:id="1860773079">
          <w:marLeft w:val="640"/>
          <w:marRight w:val="0"/>
          <w:marTop w:val="0"/>
          <w:marBottom w:val="0"/>
          <w:divBdr>
            <w:top w:val="none" w:sz="0" w:space="0" w:color="auto"/>
            <w:left w:val="none" w:sz="0" w:space="0" w:color="auto"/>
            <w:bottom w:val="none" w:sz="0" w:space="0" w:color="auto"/>
            <w:right w:val="none" w:sz="0" w:space="0" w:color="auto"/>
          </w:divBdr>
        </w:div>
        <w:div w:id="824318454">
          <w:marLeft w:val="640"/>
          <w:marRight w:val="0"/>
          <w:marTop w:val="0"/>
          <w:marBottom w:val="0"/>
          <w:divBdr>
            <w:top w:val="none" w:sz="0" w:space="0" w:color="auto"/>
            <w:left w:val="none" w:sz="0" w:space="0" w:color="auto"/>
            <w:bottom w:val="none" w:sz="0" w:space="0" w:color="auto"/>
            <w:right w:val="none" w:sz="0" w:space="0" w:color="auto"/>
          </w:divBdr>
        </w:div>
        <w:div w:id="1749185380">
          <w:marLeft w:val="640"/>
          <w:marRight w:val="0"/>
          <w:marTop w:val="0"/>
          <w:marBottom w:val="0"/>
          <w:divBdr>
            <w:top w:val="none" w:sz="0" w:space="0" w:color="auto"/>
            <w:left w:val="none" w:sz="0" w:space="0" w:color="auto"/>
            <w:bottom w:val="none" w:sz="0" w:space="0" w:color="auto"/>
            <w:right w:val="none" w:sz="0" w:space="0" w:color="auto"/>
          </w:divBdr>
        </w:div>
        <w:div w:id="1244609309">
          <w:marLeft w:val="640"/>
          <w:marRight w:val="0"/>
          <w:marTop w:val="0"/>
          <w:marBottom w:val="0"/>
          <w:divBdr>
            <w:top w:val="none" w:sz="0" w:space="0" w:color="auto"/>
            <w:left w:val="none" w:sz="0" w:space="0" w:color="auto"/>
            <w:bottom w:val="none" w:sz="0" w:space="0" w:color="auto"/>
            <w:right w:val="none" w:sz="0" w:space="0" w:color="auto"/>
          </w:divBdr>
        </w:div>
        <w:div w:id="1981225025">
          <w:marLeft w:val="640"/>
          <w:marRight w:val="0"/>
          <w:marTop w:val="0"/>
          <w:marBottom w:val="0"/>
          <w:divBdr>
            <w:top w:val="none" w:sz="0" w:space="0" w:color="auto"/>
            <w:left w:val="none" w:sz="0" w:space="0" w:color="auto"/>
            <w:bottom w:val="none" w:sz="0" w:space="0" w:color="auto"/>
            <w:right w:val="none" w:sz="0" w:space="0" w:color="auto"/>
          </w:divBdr>
        </w:div>
        <w:div w:id="2020498006">
          <w:marLeft w:val="640"/>
          <w:marRight w:val="0"/>
          <w:marTop w:val="0"/>
          <w:marBottom w:val="0"/>
          <w:divBdr>
            <w:top w:val="none" w:sz="0" w:space="0" w:color="auto"/>
            <w:left w:val="none" w:sz="0" w:space="0" w:color="auto"/>
            <w:bottom w:val="none" w:sz="0" w:space="0" w:color="auto"/>
            <w:right w:val="none" w:sz="0" w:space="0" w:color="auto"/>
          </w:divBdr>
        </w:div>
        <w:div w:id="1847985934">
          <w:marLeft w:val="640"/>
          <w:marRight w:val="0"/>
          <w:marTop w:val="0"/>
          <w:marBottom w:val="0"/>
          <w:divBdr>
            <w:top w:val="none" w:sz="0" w:space="0" w:color="auto"/>
            <w:left w:val="none" w:sz="0" w:space="0" w:color="auto"/>
            <w:bottom w:val="none" w:sz="0" w:space="0" w:color="auto"/>
            <w:right w:val="none" w:sz="0" w:space="0" w:color="auto"/>
          </w:divBdr>
        </w:div>
        <w:div w:id="1590772921">
          <w:marLeft w:val="640"/>
          <w:marRight w:val="0"/>
          <w:marTop w:val="0"/>
          <w:marBottom w:val="0"/>
          <w:divBdr>
            <w:top w:val="none" w:sz="0" w:space="0" w:color="auto"/>
            <w:left w:val="none" w:sz="0" w:space="0" w:color="auto"/>
            <w:bottom w:val="none" w:sz="0" w:space="0" w:color="auto"/>
            <w:right w:val="none" w:sz="0" w:space="0" w:color="auto"/>
          </w:divBdr>
        </w:div>
        <w:div w:id="2032368449">
          <w:marLeft w:val="640"/>
          <w:marRight w:val="0"/>
          <w:marTop w:val="0"/>
          <w:marBottom w:val="0"/>
          <w:divBdr>
            <w:top w:val="none" w:sz="0" w:space="0" w:color="auto"/>
            <w:left w:val="none" w:sz="0" w:space="0" w:color="auto"/>
            <w:bottom w:val="none" w:sz="0" w:space="0" w:color="auto"/>
            <w:right w:val="none" w:sz="0" w:space="0" w:color="auto"/>
          </w:divBdr>
        </w:div>
        <w:div w:id="811099826">
          <w:marLeft w:val="640"/>
          <w:marRight w:val="0"/>
          <w:marTop w:val="0"/>
          <w:marBottom w:val="0"/>
          <w:divBdr>
            <w:top w:val="none" w:sz="0" w:space="0" w:color="auto"/>
            <w:left w:val="none" w:sz="0" w:space="0" w:color="auto"/>
            <w:bottom w:val="none" w:sz="0" w:space="0" w:color="auto"/>
            <w:right w:val="none" w:sz="0" w:space="0" w:color="auto"/>
          </w:divBdr>
        </w:div>
        <w:div w:id="1578132959">
          <w:marLeft w:val="640"/>
          <w:marRight w:val="0"/>
          <w:marTop w:val="0"/>
          <w:marBottom w:val="0"/>
          <w:divBdr>
            <w:top w:val="none" w:sz="0" w:space="0" w:color="auto"/>
            <w:left w:val="none" w:sz="0" w:space="0" w:color="auto"/>
            <w:bottom w:val="none" w:sz="0" w:space="0" w:color="auto"/>
            <w:right w:val="none" w:sz="0" w:space="0" w:color="auto"/>
          </w:divBdr>
        </w:div>
        <w:div w:id="1756124639">
          <w:marLeft w:val="640"/>
          <w:marRight w:val="0"/>
          <w:marTop w:val="0"/>
          <w:marBottom w:val="0"/>
          <w:divBdr>
            <w:top w:val="none" w:sz="0" w:space="0" w:color="auto"/>
            <w:left w:val="none" w:sz="0" w:space="0" w:color="auto"/>
            <w:bottom w:val="none" w:sz="0" w:space="0" w:color="auto"/>
            <w:right w:val="none" w:sz="0" w:space="0" w:color="auto"/>
          </w:divBdr>
        </w:div>
        <w:div w:id="1456560706">
          <w:marLeft w:val="640"/>
          <w:marRight w:val="0"/>
          <w:marTop w:val="0"/>
          <w:marBottom w:val="0"/>
          <w:divBdr>
            <w:top w:val="none" w:sz="0" w:space="0" w:color="auto"/>
            <w:left w:val="none" w:sz="0" w:space="0" w:color="auto"/>
            <w:bottom w:val="none" w:sz="0" w:space="0" w:color="auto"/>
            <w:right w:val="none" w:sz="0" w:space="0" w:color="auto"/>
          </w:divBdr>
        </w:div>
        <w:div w:id="251355290">
          <w:marLeft w:val="640"/>
          <w:marRight w:val="0"/>
          <w:marTop w:val="0"/>
          <w:marBottom w:val="0"/>
          <w:divBdr>
            <w:top w:val="none" w:sz="0" w:space="0" w:color="auto"/>
            <w:left w:val="none" w:sz="0" w:space="0" w:color="auto"/>
            <w:bottom w:val="none" w:sz="0" w:space="0" w:color="auto"/>
            <w:right w:val="none" w:sz="0" w:space="0" w:color="auto"/>
          </w:divBdr>
        </w:div>
        <w:div w:id="432555005">
          <w:marLeft w:val="640"/>
          <w:marRight w:val="0"/>
          <w:marTop w:val="0"/>
          <w:marBottom w:val="0"/>
          <w:divBdr>
            <w:top w:val="none" w:sz="0" w:space="0" w:color="auto"/>
            <w:left w:val="none" w:sz="0" w:space="0" w:color="auto"/>
            <w:bottom w:val="none" w:sz="0" w:space="0" w:color="auto"/>
            <w:right w:val="none" w:sz="0" w:space="0" w:color="auto"/>
          </w:divBdr>
        </w:div>
        <w:div w:id="1555967906">
          <w:marLeft w:val="640"/>
          <w:marRight w:val="0"/>
          <w:marTop w:val="0"/>
          <w:marBottom w:val="0"/>
          <w:divBdr>
            <w:top w:val="none" w:sz="0" w:space="0" w:color="auto"/>
            <w:left w:val="none" w:sz="0" w:space="0" w:color="auto"/>
            <w:bottom w:val="none" w:sz="0" w:space="0" w:color="auto"/>
            <w:right w:val="none" w:sz="0" w:space="0" w:color="auto"/>
          </w:divBdr>
        </w:div>
        <w:div w:id="836578956">
          <w:marLeft w:val="640"/>
          <w:marRight w:val="0"/>
          <w:marTop w:val="0"/>
          <w:marBottom w:val="0"/>
          <w:divBdr>
            <w:top w:val="none" w:sz="0" w:space="0" w:color="auto"/>
            <w:left w:val="none" w:sz="0" w:space="0" w:color="auto"/>
            <w:bottom w:val="none" w:sz="0" w:space="0" w:color="auto"/>
            <w:right w:val="none" w:sz="0" w:space="0" w:color="auto"/>
          </w:divBdr>
        </w:div>
        <w:div w:id="1280335505">
          <w:marLeft w:val="640"/>
          <w:marRight w:val="0"/>
          <w:marTop w:val="0"/>
          <w:marBottom w:val="0"/>
          <w:divBdr>
            <w:top w:val="none" w:sz="0" w:space="0" w:color="auto"/>
            <w:left w:val="none" w:sz="0" w:space="0" w:color="auto"/>
            <w:bottom w:val="none" w:sz="0" w:space="0" w:color="auto"/>
            <w:right w:val="none" w:sz="0" w:space="0" w:color="auto"/>
          </w:divBdr>
        </w:div>
        <w:div w:id="1790319660">
          <w:marLeft w:val="640"/>
          <w:marRight w:val="0"/>
          <w:marTop w:val="0"/>
          <w:marBottom w:val="0"/>
          <w:divBdr>
            <w:top w:val="none" w:sz="0" w:space="0" w:color="auto"/>
            <w:left w:val="none" w:sz="0" w:space="0" w:color="auto"/>
            <w:bottom w:val="none" w:sz="0" w:space="0" w:color="auto"/>
            <w:right w:val="none" w:sz="0" w:space="0" w:color="auto"/>
          </w:divBdr>
        </w:div>
        <w:div w:id="1384452053">
          <w:marLeft w:val="640"/>
          <w:marRight w:val="0"/>
          <w:marTop w:val="0"/>
          <w:marBottom w:val="0"/>
          <w:divBdr>
            <w:top w:val="none" w:sz="0" w:space="0" w:color="auto"/>
            <w:left w:val="none" w:sz="0" w:space="0" w:color="auto"/>
            <w:bottom w:val="none" w:sz="0" w:space="0" w:color="auto"/>
            <w:right w:val="none" w:sz="0" w:space="0" w:color="auto"/>
          </w:divBdr>
        </w:div>
        <w:div w:id="673650619">
          <w:marLeft w:val="640"/>
          <w:marRight w:val="0"/>
          <w:marTop w:val="0"/>
          <w:marBottom w:val="0"/>
          <w:divBdr>
            <w:top w:val="none" w:sz="0" w:space="0" w:color="auto"/>
            <w:left w:val="none" w:sz="0" w:space="0" w:color="auto"/>
            <w:bottom w:val="none" w:sz="0" w:space="0" w:color="auto"/>
            <w:right w:val="none" w:sz="0" w:space="0" w:color="auto"/>
          </w:divBdr>
        </w:div>
        <w:div w:id="1815288985">
          <w:marLeft w:val="640"/>
          <w:marRight w:val="0"/>
          <w:marTop w:val="0"/>
          <w:marBottom w:val="0"/>
          <w:divBdr>
            <w:top w:val="none" w:sz="0" w:space="0" w:color="auto"/>
            <w:left w:val="none" w:sz="0" w:space="0" w:color="auto"/>
            <w:bottom w:val="none" w:sz="0" w:space="0" w:color="auto"/>
            <w:right w:val="none" w:sz="0" w:space="0" w:color="auto"/>
          </w:divBdr>
        </w:div>
        <w:div w:id="1308701232">
          <w:marLeft w:val="640"/>
          <w:marRight w:val="0"/>
          <w:marTop w:val="0"/>
          <w:marBottom w:val="0"/>
          <w:divBdr>
            <w:top w:val="none" w:sz="0" w:space="0" w:color="auto"/>
            <w:left w:val="none" w:sz="0" w:space="0" w:color="auto"/>
            <w:bottom w:val="none" w:sz="0" w:space="0" w:color="auto"/>
            <w:right w:val="none" w:sz="0" w:space="0" w:color="auto"/>
          </w:divBdr>
        </w:div>
        <w:div w:id="1263999374">
          <w:marLeft w:val="640"/>
          <w:marRight w:val="0"/>
          <w:marTop w:val="0"/>
          <w:marBottom w:val="0"/>
          <w:divBdr>
            <w:top w:val="none" w:sz="0" w:space="0" w:color="auto"/>
            <w:left w:val="none" w:sz="0" w:space="0" w:color="auto"/>
            <w:bottom w:val="none" w:sz="0" w:space="0" w:color="auto"/>
            <w:right w:val="none" w:sz="0" w:space="0" w:color="auto"/>
          </w:divBdr>
        </w:div>
        <w:div w:id="66848509">
          <w:marLeft w:val="640"/>
          <w:marRight w:val="0"/>
          <w:marTop w:val="0"/>
          <w:marBottom w:val="0"/>
          <w:divBdr>
            <w:top w:val="none" w:sz="0" w:space="0" w:color="auto"/>
            <w:left w:val="none" w:sz="0" w:space="0" w:color="auto"/>
            <w:bottom w:val="none" w:sz="0" w:space="0" w:color="auto"/>
            <w:right w:val="none" w:sz="0" w:space="0" w:color="auto"/>
          </w:divBdr>
        </w:div>
        <w:div w:id="348676944">
          <w:marLeft w:val="640"/>
          <w:marRight w:val="0"/>
          <w:marTop w:val="0"/>
          <w:marBottom w:val="0"/>
          <w:divBdr>
            <w:top w:val="none" w:sz="0" w:space="0" w:color="auto"/>
            <w:left w:val="none" w:sz="0" w:space="0" w:color="auto"/>
            <w:bottom w:val="none" w:sz="0" w:space="0" w:color="auto"/>
            <w:right w:val="none" w:sz="0" w:space="0" w:color="auto"/>
          </w:divBdr>
        </w:div>
        <w:div w:id="418605025">
          <w:marLeft w:val="640"/>
          <w:marRight w:val="0"/>
          <w:marTop w:val="0"/>
          <w:marBottom w:val="0"/>
          <w:divBdr>
            <w:top w:val="none" w:sz="0" w:space="0" w:color="auto"/>
            <w:left w:val="none" w:sz="0" w:space="0" w:color="auto"/>
            <w:bottom w:val="none" w:sz="0" w:space="0" w:color="auto"/>
            <w:right w:val="none" w:sz="0" w:space="0" w:color="auto"/>
          </w:divBdr>
        </w:div>
        <w:div w:id="20860955">
          <w:marLeft w:val="640"/>
          <w:marRight w:val="0"/>
          <w:marTop w:val="0"/>
          <w:marBottom w:val="0"/>
          <w:divBdr>
            <w:top w:val="none" w:sz="0" w:space="0" w:color="auto"/>
            <w:left w:val="none" w:sz="0" w:space="0" w:color="auto"/>
            <w:bottom w:val="none" w:sz="0" w:space="0" w:color="auto"/>
            <w:right w:val="none" w:sz="0" w:space="0" w:color="auto"/>
          </w:divBdr>
        </w:div>
        <w:div w:id="1419325887">
          <w:marLeft w:val="640"/>
          <w:marRight w:val="0"/>
          <w:marTop w:val="0"/>
          <w:marBottom w:val="0"/>
          <w:divBdr>
            <w:top w:val="none" w:sz="0" w:space="0" w:color="auto"/>
            <w:left w:val="none" w:sz="0" w:space="0" w:color="auto"/>
            <w:bottom w:val="none" w:sz="0" w:space="0" w:color="auto"/>
            <w:right w:val="none" w:sz="0" w:space="0" w:color="auto"/>
          </w:divBdr>
        </w:div>
        <w:div w:id="1918439923">
          <w:marLeft w:val="640"/>
          <w:marRight w:val="0"/>
          <w:marTop w:val="0"/>
          <w:marBottom w:val="0"/>
          <w:divBdr>
            <w:top w:val="none" w:sz="0" w:space="0" w:color="auto"/>
            <w:left w:val="none" w:sz="0" w:space="0" w:color="auto"/>
            <w:bottom w:val="none" w:sz="0" w:space="0" w:color="auto"/>
            <w:right w:val="none" w:sz="0" w:space="0" w:color="auto"/>
          </w:divBdr>
        </w:div>
        <w:div w:id="1110928280">
          <w:marLeft w:val="640"/>
          <w:marRight w:val="0"/>
          <w:marTop w:val="0"/>
          <w:marBottom w:val="0"/>
          <w:divBdr>
            <w:top w:val="none" w:sz="0" w:space="0" w:color="auto"/>
            <w:left w:val="none" w:sz="0" w:space="0" w:color="auto"/>
            <w:bottom w:val="none" w:sz="0" w:space="0" w:color="auto"/>
            <w:right w:val="none" w:sz="0" w:space="0" w:color="auto"/>
          </w:divBdr>
        </w:div>
        <w:div w:id="2037194237">
          <w:marLeft w:val="640"/>
          <w:marRight w:val="0"/>
          <w:marTop w:val="0"/>
          <w:marBottom w:val="0"/>
          <w:divBdr>
            <w:top w:val="none" w:sz="0" w:space="0" w:color="auto"/>
            <w:left w:val="none" w:sz="0" w:space="0" w:color="auto"/>
            <w:bottom w:val="none" w:sz="0" w:space="0" w:color="auto"/>
            <w:right w:val="none" w:sz="0" w:space="0" w:color="auto"/>
          </w:divBdr>
        </w:div>
        <w:div w:id="1048259540">
          <w:marLeft w:val="640"/>
          <w:marRight w:val="0"/>
          <w:marTop w:val="0"/>
          <w:marBottom w:val="0"/>
          <w:divBdr>
            <w:top w:val="none" w:sz="0" w:space="0" w:color="auto"/>
            <w:left w:val="none" w:sz="0" w:space="0" w:color="auto"/>
            <w:bottom w:val="none" w:sz="0" w:space="0" w:color="auto"/>
            <w:right w:val="none" w:sz="0" w:space="0" w:color="auto"/>
          </w:divBdr>
        </w:div>
        <w:div w:id="1129281417">
          <w:marLeft w:val="640"/>
          <w:marRight w:val="0"/>
          <w:marTop w:val="0"/>
          <w:marBottom w:val="0"/>
          <w:divBdr>
            <w:top w:val="none" w:sz="0" w:space="0" w:color="auto"/>
            <w:left w:val="none" w:sz="0" w:space="0" w:color="auto"/>
            <w:bottom w:val="none" w:sz="0" w:space="0" w:color="auto"/>
            <w:right w:val="none" w:sz="0" w:space="0" w:color="auto"/>
          </w:divBdr>
        </w:div>
        <w:div w:id="2117171028">
          <w:marLeft w:val="640"/>
          <w:marRight w:val="0"/>
          <w:marTop w:val="0"/>
          <w:marBottom w:val="0"/>
          <w:divBdr>
            <w:top w:val="none" w:sz="0" w:space="0" w:color="auto"/>
            <w:left w:val="none" w:sz="0" w:space="0" w:color="auto"/>
            <w:bottom w:val="none" w:sz="0" w:space="0" w:color="auto"/>
            <w:right w:val="none" w:sz="0" w:space="0" w:color="auto"/>
          </w:divBdr>
        </w:div>
        <w:div w:id="704214899">
          <w:marLeft w:val="640"/>
          <w:marRight w:val="0"/>
          <w:marTop w:val="0"/>
          <w:marBottom w:val="0"/>
          <w:divBdr>
            <w:top w:val="none" w:sz="0" w:space="0" w:color="auto"/>
            <w:left w:val="none" w:sz="0" w:space="0" w:color="auto"/>
            <w:bottom w:val="none" w:sz="0" w:space="0" w:color="auto"/>
            <w:right w:val="none" w:sz="0" w:space="0" w:color="auto"/>
          </w:divBdr>
        </w:div>
        <w:div w:id="1001205179">
          <w:marLeft w:val="640"/>
          <w:marRight w:val="0"/>
          <w:marTop w:val="0"/>
          <w:marBottom w:val="0"/>
          <w:divBdr>
            <w:top w:val="none" w:sz="0" w:space="0" w:color="auto"/>
            <w:left w:val="none" w:sz="0" w:space="0" w:color="auto"/>
            <w:bottom w:val="none" w:sz="0" w:space="0" w:color="auto"/>
            <w:right w:val="none" w:sz="0" w:space="0" w:color="auto"/>
          </w:divBdr>
        </w:div>
        <w:div w:id="1767530162">
          <w:marLeft w:val="640"/>
          <w:marRight w:val="0"/>
          <w:marTop w:val="0"/>
          <w:marBottom w:val="0"/>
          <w:divBdr>
            <w:top w:val="none" w:sz="0" w:space="0" w:color="auto"/>
            <w:left w:val="none" w:sz="0" w:space="0" w:color="auto"/>
            <w:bottom w:val="none" w:sz="0" w:space="0" w:color="auto"/>
            <w:right w:val="none" w:sz="0" w:space="0" w:color="auto"/>
          </w:divBdr>
        </w:div>
        <w:div w:id="1631743422">
          <w:marLeft w:val="640"/>
          <w:marRight w:val="0"/>
          <w:marTop w:val="0"/>
          <w:marBottom w:val="0"/>
          <w:divBdr>
            <w:top w:val="none" w:sz="0" w:space="0" w:color="auto"/>
            <w:left w:val="none" w:sz="0" w:space="0" w:color="auto"/>
            <w:bottom w:val="none" w:sz="0" w:space="0" w:color="auto"/>
            <w:right w:val="none" w:sz="0" w:space="0" w:color="auto"/>
          </w:divBdr>
        </w:div>
        <w:div w:id="1100417140">
          <w:marLeft w:val="640"/>
          <w:marRight w:val="0"/>
          <w:marTop w:val="0"/>
          <w:marBottom w:val="0"/>
          <w:divBdr>
            <w:top w:val="none" w:sz="0" w:space="0" w:color="auto"/>
            <w:left w:val="none" w:sz="0" w:space="0" w:color="auto"/>
            <w:bottom w:val="none" w:sz="0" w:space="0" w:color="auto"/>
            <w:right w:val="none" w:sz="0" w:space="0" w:color="auto"/>
          </w:divBdr>
        </w:div>
        <w:div w:id="1589921445">
          <w:marLeft w:val="640"/>
          <w:marRight w:val="0"/>
          <w:marTop w:val="0"/>
          <w:marBottom w:val="0"/>
          <w:divBdr>
            <w:top w:val="none" w:sz="0" w:space="0" w:color="auto"/>
            <w:left w:val="none" w:sz="0" w:space="0" w:color="auto"/>
            <w:bottom w:val="none" w:sz="0" w:space="0" w:color="auto"/>
            <w:right w:val="none" w:sz="0" w:space="0" w:color="auto"/>
          </w:divBdr>
        </w:div>
        <w:div w:id="1693071799">
          <w:marLeft w:val="640"/>
          <w:marRight w:val="0"/>
          <w:marTop w:val="0"/>
          <w:marBottom w:val="0"/>
          <w:divBdr>
            <w:top w:val="none" w:sz="0" w:space="0" w:color="auto"/>
            <w:left w:val="none" w:sz="0" w:space="0" w:color="auto"/>
            <w:bottom w:val="none" w:sz="0" w:space="0" w:color="auto"/>
            <w:right w:val="none" w:sz="0" w:space="0" w:color="auto"/>
          </w:divBdr>
        </w:div>
        <w:div w:id="1736775099">
          <w:marLeft w:val="640"/>
          <w:marRight w:val="0"/>
          <w:marTop w:val="0"/>
          <w:marBottom w:val="0"/>
          <w:divBdr>
            <w:top w:val="none" w:sz="0" w:space="0" w:color="auto"/>
            <w:left w:val="none" w:sz="0" w:space="0" w:color="auto"/>
            <w:bottom w:val="none" w:sz="0" w:space="0" w:color="auto"/>
            <w:right w:val="none" w:sz="0" w:space="0" w:color="auto"/>
          </w:divBdr>
        </w:div>
        <w:div w:id="718437944">
          <w:marLeft w:val="640"/>
          <w:marRight w:val="0"/>
          <w:marTop w:val="0"/>
          <w:marBottom w:val="0"/>
          <w:divBdr>
            <w:top w:val="none" w:sz="0" w:space="0" w:color="auto"/>
            <w:left w:val="none" w:sz="0" w:space="0" w:color="auto"/>
            <w:bottom w:val="none" w:sz="0" w:space="0" w:color="auto"/>
            <w:right w:val="none" w:sz="0" w:space="0" w:color="auto"/>
          </w:divBdr>
        </w:div>
        <w:div w:id="496843633">
          <w:marLeft w:val="640"/>
          <w:marRight w:val="0"/>
          <w:marTop w:val="0"/>
          <w:marBottom w:val="0"/>
          <w:divBdr>
            <w:top w:val="none" w:sz="0" w:space="0" w:color="auto"/>
            <w:left w:val="none" w:sz="0" w:space="0" w:color="auto"/>
            <w:bottom w:val="none" w:sz="0" w:space="0" w:color="auto"/>
            <w:right w:val="none" w:sz="0" w:space="0" w:color="auto"/>
          </w:divBdr>
        </w:div>
        <w:div w:id="35273897">
          <w:marLeft w:val="640"/>
          <w:marRight w:val="0"/>
          <w:marTop w:val="0"/>
          <w:marBottom w:val="0"/>
          <w:divBdr>
            <w:top w:val="none" w:sz="0" w:space="0" w:color="auto"/>
            <w:left w:val="none" w:sz="0" w:space="0" w:color="auto"/>
            <w:bottom w:val="none" w:sz="0" w:space="0" w:color="auto"/>
            <w:right w:val="none" w:sz="0" w:space="0" w:color="auto"/>
          </w:divBdr>
        </w:div>
        <w:div w:id="1352994576">
          <w:marLeft w:val="640"/>
          <w:marRight w:val="0"/>
          <w:marTop w:val="0"/>
          <w:marBottom w:val="0"/>
          <w:divBdr>
            <w:top w:val="none" w:sz="0" w:space="0" w:color="auto"/>
            <w:left w:val="none" w:sz="0" w:space="0" w:color="auto"/>
            <w:bottom w:val="none" w:sz="0" w:space="0" w:color="auto"/>
            <w:right w:val="none" w:sz="0" w:space="0" w:color="auto"/>
          </w:divBdr>
        </w:div>
        <w:div w:id="1203247685">
          <w:marLeft w:val="640"/>
          <w:marRight w:val="0"/>
          <w:marTop w:val="0"/>
          <w:marBottom w:val="0"/>
          <w:divBdr>
            <w:top w:val="none" w:sz="0" w:space="0" w:color="auto"/>
            <w:left w:val="none" w:sz="0" w:space="0" w:color="auto"/>
            <w:bottom w:val="none" w:sz="0" w:space="0" w:color="auto"/>
            <w:right w:val="none" w:sz="0" w:space="0" w:color="auto"/>
          </w:divBdr>
        </w:div>
      </w:divsChild>
    </w:div>
    <w:div w:id="443305361">
      <w:bodyDiv w:val="1"/>
      <w:marLeft w:val="0"/>
      <w:marRight w:val="0"/>
      <w:marTop w:val="0"/>
      <w:marBottom w:val="0"/>
      <w:divBdr>
        <w:top w:val="none" w:sz="0" w:space="0" w:color="auto"/>
        <w:left w:val="none" w:sz="0" w:space="0" w:color="auto"/>
        <w:bottom w:val="none" w:sz="0" w:space="0" w:color="auto"/>
        <w:right w:val="none" w:sz="0" w:space="0" w:color="auto"/>
      </w:divBdr>
    </w:div>
    <w:div w:id="496306394">
      <w:bodyDiv w:val="1"/>
      <w:marLeft w:val="0"/>
      <w:marRight w:val="0"/>
      <w:marTop w:val="0"/>
      <w:marBottom w:val="0"/>
      <w:divBdr>
        <w:top w:val="none" w:sz="0" w:space="0" w:color="auto"/>
        <w:left w:val="none" w:sz="0" w:space="0" w:color="auto"/>
        <w:bottom w:val="none" w:sz="0" w:space="0" w:color="auto"/>
        <w:right w:val="none" w:sz="0" w:space="0" w:color="auto"/>
      </w:divBdr>
      <w:divsChild>
        <w:div w:id="1866015613">
          <w:marLeft w:val="640"/>
          <w:marRight w:val="0"/>
          <w:marTop w:val="0"/>
          <w:marBottom w:val="0"/>
          <w:divBdr>
            <w:top w:val="none" w:sz="0" w:space="0" w:color="auto"/>
            <w:left w:val="none" w:sz="0" w:space="0" w:color="auto"/>
            <w:bottom w:val="none" w:sz="0" w:space="0" w:color="auto"/>
            <w:right w:val="none" w:sz="0" w:space="0" w:color="auto"/>
          </w:divBdr>
        </w:div>
        <w:div w:id="92406065">
          <w:marLeft w:val="640"/>
          <w:marRight w:val="0"/>
          <w:marTop w:val="0"/>
          <w:marBottom w:val="0"/>
          <w:divBdr>
            <w:top w:val="none" w:sz="0" w:space="0" w:color="auto"/>
            <w:left w:val="none" w:sz="0" w:space="0" w:color="auto"/>
            <w:bottom w:val="none" w:sz="0" w:space="0" w:color="auto"/>
            <w:right w:val="none" w:sz="0" w:space="0" w:color="auto"/>
          </w:divBdr>
        </w:div>
        <w:div w:id="2035569619">
          <w:marLeft w:val="640"/>
          <w:marRight w:val="0"/>
          <w:marTop w:val="0"/>
          <w:marBottom w:val="0"/>
          <w:divBdr>
            <w:top w:val="none" w:sz="0" w:space="0" w:color="auto"/>
            <w:left w:val="none" w:sz="0" w:space="0" w:color="auto"/>
            <w:bottom w:val="none" w:sz="0" w:space="0" w:color="auto"/>
            <w:right w:val="none" w:sz="0" w:space="0" w:color="auto"/>
          </w:divBdr>
        </w:div>
        <w:div w:id="1107775275">
          <w:marLeft w:val="640"/>
          <w:marRight w:val="0"/>
          <w:marTop w:val="0"/>
          <w:marBottom w:val="0"/>
          <w:divBdr>
            <w:top w:val="none" w:sz="0" w:space="0" w:color="auto"/>
            <w:left w:val="none" w:sz="0" w:space="0" w:color="auto"/>
            <w:bottom w:val="none" w:sz="0" w:space="0" w:color="auto"/>
            <w:right w:val="none" w:sz="0" w:space="0" w:color="auto"/>
          </w:divBdr>
        </w:div>
        <w:div w:id="171382717">
          <w:marLeft w:val="640"/>
          <w:marRight w:val="0"/>
          <w:marTop w:val="0"/>
          <w:marBottom w:val="0"/>
          <w:divBdr>
            <w:top w:val="none" w:sz="0" w:space="0" w:color="auto"/>
            <w:left w:val="none" w:sz="0" w:space="0" w:color="auto"/>
            <w:bottom w:val="none" w:sz="0" w:space="0" w:color="auto"/>
            <w:right w:val="none" w:sz="0" w:space="0" w:color="auto"/>
          </w:divBdr>
        </w:div>
        <w:div w:id="656767301">
          <w:marLeft w:val="640"/>
          <w:marRight w:val="0"/>
          <w:marTop w:val="0"/>
          <w:marBottom w:val="0"/>
          <w:divBdr>
            <w:top w:val="none" w:sz="0" w:space="0" w:color="auto"/>
            <w:left w:val="none" w:sz="0" w:space="0" w:color="auto"/>
            <w:bottom w:val="none" w:sz="0" w:space="0" w:color="auto"/>
            <w:right w:val="none" w:sz="0" w:space="0" w:color="auto"/>
          </w:divBdr>
        </w:div>
        <w:div w:id="985477162">
          <w:marLeft w:val="640"/>
          <w:marRight w:val="0"/>
          <w:marTop w:val="0"/>
          <w:marBottom w:val="0"/>
          <w:divBdr>
            <w:top w:val="none" w:sz="0" w:space="0" w:color="auto"/>
            <w:left w:val="none" w:sz="0" w:space="0" w:color="auto"/>
            <w:bottom w:val="none" w:sz="0" w:space="0" w:color="auto"/>
            <w:right w:val="none" w:sz="0" w:space="0" w:color="auto"/>
          </w:divBdr>
        </w:div>
        <w:div w:id="587081411">
          <w:marLeft w:val="640"/>
          <w:marRight w:val="0"/>
          <w:marTop w:val="0"/>
          <w:marBottom w:val="0"/>
          <w:divBdr>
            <w:top w:val="none" w:sz="0" w:space="0" w:color="auto"/>
            <w:left w:val="none" w:sz="0" w:space="0" w:color="auto"/>
            <w:bottom w:val="none" w:sz="0" w:space="0" w:color="auto"/>
            <w:right w:val="none" w:sz="0" w:space="0" w:color="auto"/>
          </w:divBdr>
        </w:div>
        <w:div w:id="1905290196">
          <w:marLeft w:val="640"/>
          <w:marRight w:val="0"/>
          <w:marTop w:val="0"/>
          <w:marBottom w:val="0"/>
          <w:divBdr>
            <w:top w:val="none" w:sz="0" w:space="0" w:color="auto"/>
            <w:left w:val="none" w:sz="0" w:space="0" w:color="auto"/>
            <w:bottom w:val="none" w:sz="0" w:space="0" w:color="auto"/>
            <w:right w:val="none" w:sz="0" w:space="0" w:color="auto"/>
          </w:divBdr>
        </w:div>
        <w:div w:id="1207839033">
          <w:marLeft w:val="640"/>
          <w:marRight w:val="0"/>
          <w:marTop w:val="0"/>
          <w:marBottom w:val="0"/>
          <w:divBdr>
            <w:top w:val="none" w:sz="0" w:space="0" w:color="auto"/>
            <w:left w:val="none" w:sz="0" w:space="0" w:color="auto"/>
            <w:bottom w:val="none" w:sz="0" w:space="0" w:color="auto"/>
            <w:right w:val="none" w:sz="0" w:space="0" w:color="auto"/>
          </w:divBdr>
        </w:div>
        <w:div w:id="1896886277">
          <w:marLeft w:val="640"/>
          <w:marRight w:val="0"/>
          <w:marTop w:val="0"/>
          <w:marBottom w:val="0"/>
          <w:divBdr>
            <w:top w:val="none" w:sz="0" w:space="0" w:color="auto"/>
            <w:left w:val="none" w:sz="0" w:space="0" w:color="auto"/>
            <w:bottom w:val="none" w:sz="0" w:space="0" w:color="auto"/>
            <w:right w:val="none" w:sz="0" w:space="0" w:color="auto"/>
          </w:divBdr>
        </w:div>
        <w:div w:id="190188261">
          <w:marLeft w:val="640"/>
          <w:marRight w:val="0"/>
          <w:marTop w:val="0"/>
          <w:marBottom w:val="0"/>
          <w:divBdr>
            <w:top w:val="none" w:sz="0" w:space="0" w:color="auto"/>
            <w:left w:val="none" w:sz="0" w:space="0" w:color="auto"/>
            <w:bottom w:val="none" w:sz="0" w:space="0" w:color="auto"/>
            <w:right w:val="none" w:sz="0" w:space="0" w:color="auto"/>
          </w:divBdr>
        </w:div>
        <w:div w:id="1485732137">
          <w:marLeft w:val="640"/>
          <w:marRight w:val="0"/>
          <w:marTop w:val="0"/>
          <w:marBottom w:val="0"/>
          <w:divBdr>
            <w:top w:val="none" w:sz="0" w:space="0" w:color="auto"/>
            <w:left w:val="none" w:sz="0" w:space="0" w:color="auto"/>
            <w:bottom w:val="none" w:sz="0" w:space="0" w:color="auto"/>
            <w:right w:val="none" w:sz="0" w:space="0" w:color="auto"/>
          </w:divBdr>
        </w:div>
        <w:div w:id="1075199487">
          <w:marLeft w:val="640"/>
          <w:marRight w:val="0"/>
          <w:marTop w:val="0"/>
          <w:marBottom w:val="0"/>
          <w:divBdr>
            <w:top w:val="none" w:sz="0" w:space="0" w:color="auto"/>
            <w:left w:val="none" w:sz="0" w:space="0" w:color="auto"/>
            <w:bottom w:val="none" w:sz="0" w:space="0" w:color="auto"/>
            <w:right w:val="none" w:sz="0" w:space="0" w:color="auto"/>
          </w:divBdr>
        </w:div>
        <w:div w:id="1358045835">
          <w:marLeft w:val="640"/>
          <w:marRight w:val="0"/>
          <w:marTop w:val="0"/>
          <w:marBottom w:val="0"/>
          <w:divBdr>
            <w:top w:val="none" w:sz="0" w:space="0" w:color="auto"/>
            <w:left w:val="none" w:sz="0" w:space="0" w:color="auto"/>
            <w:bottom w:val="none" w:sz="0" w:space="0" w:color="auto"/>
            <w:right w:val="none" w:sz="0" w:space="0" w:color="auto"/>
          </w:divBdr>
        </w:div>
        <w:div w:id="886066568">
          <w:marLeft w:val="640"/>
          <w:marRight w:val="0"/>
          <w:marTop w:val="0"/>
          <w:marBottom w:val="0"/>
          <w:divBdr>
            <w:top w:val="none" w:sz="0" w:space="0" w:color="auto"/>
            <w:left w:val="none" w:sz="0" w:space="0" w:color="auto"/>
            <w:bottom w:val="none" w:sz="0" w:space="0" w:color="auto"/>
            <w:right w:val="none" w:sz="0" w:space="0" w:color="auto"/>
          </w:divBdr>
        </w:div>
        <w:div w:id="1705904124">
          <w:marLeft w:val="640"/>
          <w:marRight w:val="0"/>
          <w:marTop w:val="0"/>
          <w:marBottom w:val="0"/>
          <w:divBdr>
            <w:top w:val="none" w:sz="0" w:space="0" w:color="auto"/>
            <w:left w:val="none" w:sz="0" w:space="0" w:color="auto"/>
            <w:bottom w:val="none" w:sz="0" w:space="0" w:color="auto"/>
            <w:right w:val="none" w:sz="0" w:space="0" w:color="auto"/>
          </w:divBdr>
        </w:div>
        <w:div w:id="240602580">
          <w:marLeft w:val="640"/>
          <w:marRight w:val="0"/>
          <w:marTop w:val="0"/>
          <w:marBottom w:val="0"/>
          <w:divBdr>
            <w:top w:val="none" w:sz="0" w:space="0" w:color="auto"/>
            <w:left w:val="none" w:sz="0" w:space="0" w:color="auto"/>
            <w:bottom w:val="none" w:sz="0" w:space="0" w:color="auto"/>
            <w:right w:val="none" w:sz="0" w:space="0" w:color="auto"/>
          </w:divBdr>
        </w:div>
        <w:div w:id="1210607998">
          <w:marLeft w:val="640"/>
          <w:marRight w:val="0"/>
          <w:marTop w:val="0"/>
          <w:marBottom w:val="0"/>
          <w:divBdr>
            <w:top w:val="none" w:sz="0" w:space="0" w:color="auto"/>
            <w:left w:val="none" w:sz="0" w:space="0" w:color="auto"/>
            <w:bottom w:val="none" w:sz="0" w:space="0" w:color="auto"/>
            <w:right w:val="none" w:sz="0" w:space="0" w:color="auto"/>
          </w:divBdr>
        </w:div>
        <w:div w:id="1317998716">
          <w:marLeft w:val="640"/>
          <w:marRight w:val="0"/>
          <w:marTop w:val="0"/>
          <w:marBottom w:val="0"/>
          <w:divBdr>
            <w:top w:val="none" w:sz="0" w:space="0" w:color="auto"/>
            <w:left w:val="none" w:sz="0" w:space="0" w:color="auto"/>
            <w:bottom w:val="none" w:sz="0" w:space="0" w:color="auto"/>
            <w:right w:val="none" w:sz="0" w:space="0" w:color="auto"/>
          </w:divBdr>
        </w:div>
        <w:div w:id="1380085651">
          <w:marLeft w:val="640"/>
          <w:marRight w:val="0"/>
          <w:marTop w:val="0"/>
          <w:marBottom w:val="0"/>
          <w:divBdr>
            <w:top w:val="none" w:sz="0" w:space="0" w:color="auto"/>
            <w:left w:val="none" w:sz="0" w:space="0" w:color="auto"/>
            <w:bottom w:val="none" w:sz="0" w:space="0" w:color="auto"/>
            <w:right w:val="none" w:sz="0" w:space="0" w:color="auto"/>
          </w:divBdr>
        </w:div>
        <w:div w:id="513543380">
          <w:marLeft w:val="640"/>
          <w:marRight w:val="0"/>
          <w:marTop w:val="0"/>
          <w:marBottom w:val="0"/>
          <w:divBdr>
            <w:top w:val="none" w:sz="0" w:space="0" w:color="auto"/>
            <w:left w:val="none" w:sz="0" w:space="0" w:color="auto"/>
            <w:bottom w:val="none" w:sz="0" w:space="0" w:color="auto"/>
            <w:right w:val="none" w:sz="0" w:space="0" w:color="auto"/>
          </w:divBdr>
        </w:div>
        <w:div w:id="1063526607">
          <w:marLeft w:val="640"/>
          <w:marRight w:val="0"/>
          <w:marTop w:val="0"/>
          <w:marBottom w:val="0"/>
          <w:divBdr>
            <w:top w:val="none" w:sz="0" w:space="0" w:color="auto"/>
            <w:left w:val="none" w:sz="0" w:space="0" w:color="auto"/>
            <w:bottom w:val="none" w:sz="0" w:space="0" w:color="auto"/>
            <w:right w:val="none" w:sz="0" w:space="0" w:color="auto"/>
          </w:divBdr>
        </w:div>
        <w:div w:id="331836517">
          <w:marLeft w:val="640"/>
          <w:marRight w:val="0"/>
          <w:marTop w:val="0"/>
          <w:marBottom w:val="0"/>
          <w:divBdr>
            <w:top w:val="none" w:sz="0" w:space="0" w:color="auto"/>
            <w:left w:val="none" w:sz="0" w:space="0" w:color="auto"/>
            <w:bottom w:val="none" w:sz="0" w:space="0" w:color="auto"/>
            <w:right w:val="none" w:sz="0" w:space="0" w:color="auto"/>
          </w:divBdr>
        </w:div>
        <w:div w:id="1688362599">
          <w:marLeft w:val="640"/>
          <w:marRight w:val="0"/>
          <w:marTop w:val="0"/>
          <w:marBottom w:val="0"/>
          <w:divBdr>
            <w:top w:val="none" w:sz="0" w:space="0" w:color="auto"/>
            <w:left w:val="none" w:sz="0" w:space="0" w:color="auto"/>
            <w:bottom w:val="none" w:sz="0" w:space="0" w:color="auto"/>
            <w:right w:val="none" w:sz="0" w:space="0" w:color="auto"/>
          </w:divBdr>
        </w:div>
        <w:div w:id="1906525761">
          <w:marLeft w:val="640"/>
          <w:marRight w:val="0"/>
          <w:marTop w:val="0"/>
          <w:marBottom w:val="0"/>
          <w:divBdr>
            <w:top w:val="none" w:sz="0" w:space="0" w:color="auto"/>
            <w:left w:val="none" w:sz="0" w:space="0" w:color="auto"/>
            <w:bottom w:val="none" w:sz="0" w:space="0" w:color="auto"/>
            <w:right w:val="none" w:sz="0" w:space="0" w:color="auto"/>
          </w:divBdr>
        </w:div>
        <w:div w:id="2115854619">
          <w:marLeft w:val="640"/>
          <w:marRight w:val="0"/>
          <w:marTop w:val="0"/>
          <w:marBottom w:val="0"/>
          <w:divBdr>
            <w:top w:val="none" w:sz="0" w:space="0" w:color="auto"/>
            <w:left w:val="none" w:sz="0" w:space="0" w:color="auto"/>
            <w:bottom w:val="none" w:sz="0" w:space="0" w:color="auto"/>
            <w:right w:val="none" w:sz="0" w:space="0" w:color="auto"/>
          </w:divBdr>
        </w:div>
        <w:div w:id="990913484">
          <w:marLeft w:val="640"/>
          <w:marRight w:val="0"/>
          <w:marTop w:val="0"/>
          <w:marBottom w:val="0"/>
          <w:divBdr>
            <w:top w:val="none" w:sz="0" w:space="0" w:color="auto"/>
            <w:left w:val="none" w:sz="0" w:space="0" w:color="auto"/>
            <w:bottom w:val="none" w:sz="0" w:space="0" w:color="auto"/>
            <w:right w:val="none" w:sz="0" w:space="0" w:color="auto"/>
          </w:divBdr>
        </w:div>
        <w:div w:id="1426346760">
          <w:marLeft w:val="640"/>
          <w:marRight w:val="0"/>
          <w:marTop w:val="0"/>
          <w:marBottom w:val="0"/>
          <w:divBdr>
            <w:top w:val="none" w:sz="0" w:space="0" w:color="auto"/>
            <w:left w:val="none" w:sz="0" w:space="0" w:color="auto"/>
            <w:bottom w:val="none" w:sz="0" w:space="0" w:color="auto"/>
            <w:right w:val="none" w:sz="0" w:space="0" w:color="auto"/>
          </w:divBdr>
        </w:div>
        <w:div w:id="1799252090">
          <w:marLeft w:val="640"/>
          <w:marRight w:val="0"/>
          <w:marTop w:val="0"/>
          <w:marBottom w:val="0"/>
          <w:divBdr>
            <w:top w:val="none" w:sz="0" w:space="0" w:color="auto"/>
            <w:left w:val="none" w:sz="0" w:space="0" w:color="auto"/>
            <w:bottom w:val="none" w:sz="0" w:space="0" w:color="auto"/>
            <w:right w:val="none" w:sz="0" w:space="0" w:color="auto"/>
          </w:divBdr>
        </w:div>
        <w:div w:id="587740565">
          <w:marLeft w:val="640"/>
          <w:marRight w:val="0"/>
          <w:marTop w:val="0"/>
          <w:marBottom w:val="0"/>
          <w:divBdr>
            <w:top w:val="none" w:sz="0" w:space="0" w:color="auto"/>
            <w:left w:val="none" w:sz="0" w:space="0" w:color="auto"/>
            <w:bottom w:val="none" w:sz="0" w:space="0" w:color="auto"/>
            <w:right w:val="none" w:sz="0" w:space="0" w:color="auto"/>
          </w:divBdr>
        </w:div>
        <w:div w:id="846479274">
          <w:marLeft w:val="640"/>
          <w:marRight w:val="0"/>
          <w:marTop w:val="0"/>
          <w:marBottom w:val="0"/>
          <w:divBdr>
            <w:top w:val="none" w:sz="0" w:space="0" w:color="auto"/>
            <w:left w:val="none" w:sz="0" w:space="0" w:color="auto"/>
            <w:bottom w:val="none" w:sz="0" w:space="0" w:color="auto"/>
            <w:right w:val="none" w:sz="0" w:space="0" w:color="auto"/>
          </w:divBdr>
        </w:div>
        <w:div w:id="1396657503">
          <w:marLeft w:val="640"/>
          <w:marRight w:val="0"/>
          <w:marTop w:val="0"/>
          <w:marBottom w:val="0"/>
          <w:divBdr>
            <w:top w:val="none" w:sz="0" w:space="0" w:color="auto"/>
            <w:left w:val="none" w:sz="0" w:space="0" w:color="auto"/>
            <w:bottom w:val="none" w:sz="0" w:space="0" w:color="auto"/>
            <w:right w:val="none" w:sz="0" w:space="0" w:color="auto"/>
          </w:divBdr>
        </w:div>
        <w:div w:id="1525629722">
          <w:marLeft w:val="640"/>
          <w:marRight w:val="0"/>
          <w:marTop w:val="0"/>
          <w:marBottom w:val="0"/>
          <w:divBdr>
            <w:top w:val="none" w:sz="0" w:space="0" w:color="auto"/>
            <w:left w:val="none" w:sz="0" w:space="0" w:color="auto"/>
            <w:bottom w:val="none" w:sz="0" w:space="0" w:color="auto"/>
            <w:right w:val="none" w:sz="0" w:space="0" w:color="auto"/>
          </w:divBdr>
        </w:div>
        <w:div w:id="1316880723">
          <w:marLeft w:val="640"/>
          <w:marRight w:val="0"/>
          <w:marTop w:val="0"/>
          <w:marBottom w:val="0"/>
          <w:divBdr>
            <w:top w:val="none" w:sz="0" w:space="0" w:color="auto"/>
            <w:left w:val="none" w:sz="0" w:space="0" w:color="auto"/>
            <w:bottom w:val="none" w:sz="0" w:space="0" w:color="auto"/>
            <w:right w:val="none" w:sz="0" w:space="0" w:color="auto"/>
          </w:divBdr>
        </w:div>
        <w:div w:id="1385256093">
          <w:marLeft w:val="640"/>
          <w:marRight w:val="0"/>
          <w:marTop w:val="0"/>
          <w:marBottom w:val="0"/>
          <w:divBdr>
            <w:top w:val="none" w:sz="0" w:space="0" w:color="auto"/>
            <w:left w:val="none" w:sz="0" w:space="0" w:color="auto"/>
            <w:bottom w:val="none" w:sz="0" w:space="0" w:color="auto"/>
            <w:right w:val="none" w:sz="0" w:space="0" w:color="auto"/>
          </w:divBdr>
        </w:div>
        <w:div w:id="62144136">
          <w:marLeft w:val="640"/>
          <w:marRight w:val="0"/>
          <w:marTop w:val="0"/>
          <w:marBottom w:val="0"/>
          <w:divBdr>
            <w:top w:val="none" w:sz="0" w:space="0" w:color="auto"/>
            <w:left w:val="none" w:sz="0" w:space="0" w:color="auto"/>
            <w:bottom w:val="none" w:sz="0" w:space="0" w:color="auto"/>
            <w:right w:val="none" w:sz="0" w:space="0" w:color="auto"/>
          </w:divBdr>
        </w:div>
        <w:div w:id="464205462">
          <w:marLeft w:val="640"/>
          <w:marRight w:val="0"/>
          <w:marTop w:val="0"/>
          <w:marBottom w:val="0"/>
          <w:divBdr>
            <w:top w:val="none" w:sz="0" w:space="0" w:color="auto"/>
            <w:left w:val="none" w:sz="0" w:space="0" w:color="auto"/>
            <w:bottom w:val="none" w:sz="0" w:space="0" w:color="auto"/>
            <w:right w:val="none" w:sz="0" w:space="0" w:color="auto"/>
          </w:divBdr>
        </w:div>
        <w:div w:id="96216748">
          <w:marLeft w:val="640"/>
          <w:marRight w:val="0"/>
          <w:marTop w:val="0"/>
          <w:marBottom w:val="0"/>
          <w:divBdr>
            <w:top w:val="none" w:sz="0" w:space="0" w:color="auto"/>
            <w:left w:val="none" w:sz="0" w:space="0" w:color="auto"/>
            <w:bottom w:val="none" w:sz="0" w:space="0" w:color="auto"/>
            <w:right w:val="none" w:sz="0" w:space="0" w:color="auto"/>
          </w:divBdr>
        </w:div>
        <w:div w:id="361520968">
          <w:marLeft w:val="640"/>
          <w:marRight w:val="0"/>
          <w:marTop w:val="0"/>
          <w:marBottom w:val="0"/>
          <w:divBdr>
            <w:top w:val="none" w:sz="0" w:space="0" w:color="auto"/>
            <w:left w:val="none" w:sz="0" w:space="0" w:color="auto"/>
            <w:bottom w:val="none" w:sz="0" w:space="0" w:color="auto"/>
            <w:right w:val="none" w:sz="0" w:space="0" w:color="auto"/>
          </w:divBdr>
        </w:div>
        <w:div w:id="1206334872">
          <w:marLeft w:val="640"/>
          <w:marRight w:val="0"/>
          <w:marTop w:val="0"/>
          <w:marBottom w:val="0"/>
          <w:divBdr>
            <w:top w:val="none" w:sz="0" w:space="0" w:color="auto"/>
            <w:left w:val="none" w:sz="0" w:space="0" w:color="auto"/>
            <w:bottom w:val="none" w:sz="0" w:space="0" w:color="auto"/>
            <w:right w:val="none" w:sz="0" w:space="0" w:color="auto"/>
          </w:divBdr>
        </w:div>
        <w:div w:id="708069893">
          <w:marLeft w:val="640"/>
          <w:marRight w:val="0"/>
          <w:marTop w:val="0"/>
          <w:marBottom w:val="0"/>
          <w:divBdr>
            <w:top w:val="none" w:sz="0" w:space="0" w:color="auto"/>
            <w:left w:val="none" w:sz="0" w:space="0" w:color="auto"/>
            <w:bottom w:val="none" w:sz="0" w:space="0" w:color="auto"/>
            <w:right w:val="none" w:sz="0" w:space="0" w:color="auto"/>
          </w:divBdr>
        </w:div>
        <w:div w:id="1816986475">
          <w:marLeft w:val="640"/>
          <w:marRight w:val="0"/>
          <w:marTop w:val="0"/>
          <w:marBottom w:val="0"/>
          <w:divBdr>
            <w:top w:val="none" w:sz="0" w:space="0" w:color="auto"/>
            <w:left w:val="none" w:sz="0" w:space="0" w:color="auto"/>
            <w:bottom w:val="none" w:sz="0" w:space="0" w:color="auto"/>
            <w:right w:val="none" w:sz="0" w:space="0" w:color="auto"/>
          </w:divBdr>
        </w:div>
        <w:div w:id="1246888565">
          <w:marLeft w:val="640"/>
          <w:marRight w:val="0"/>
          <w:marTop w:val="0"/>
          <w:marBottom w:val="0"/>
          <w:divBdr>
            <w:top w:val="none" w:sz="0" w:space="0" w:color="auto"/>
            <w:left w:val="none" w:sz="0" w:space="0" w:color="auto"/>
            <w:bottom w:val="none" w:sz="0" w:space="0" w:color="auto"/>
            <w:right w:val="none" w:sz="0" w:space="0" w:color="auto"/>
          </w:divBdr>
        </w:div>
        <w:div w:id="1850948883">
          <w:marLeft w:val="640"/>
          <w:marRight w:val="0"/>
          <w:marTop w:val="0"/>
          <w:marBottom w:val="0"/>
          <w:divBdr>
            <w:top w:val="none" w:sz="0" w:space="0" w:color="auto"/>
            <w:left w:val="none" w:sz="0" w:space="0" w:color="auto"/>
            <w:bottom w:val="none" w:sz="0" w:space="0" w:color="auto"/>
            <w:right w:val="none" w:sz="0" w:space="0" w:color="auto"/>
          </w:divBdr>
        </w:div>
        <w:div w:id="1591816080">
          <w:marLeft w:val="640"/>
          <w:marRight w:val="0"/>
          <w:marTop w:val="0"/>
          <w:marBottom w:val="0"/>
          <w:divBdr>
            <w:top w:val="none" w:sz="0" w:space="0" w:color="auto"/>
            <w:left w:val="none" w:sz="0" w:space="0" w:color="auto"/>
            <w:bottom w:val="none" w:sz="0" w:space="0" w:color="auto"/>
            <w:right w:val="none" w:sz="0" w:space="0" w:color="auto"/>
          </w:divBdr>
        </w:div>
        <w:div w:id="348020936">
          <w:marLeft w:val="640"/>
          <w:marRight w:val="0"/>
          <w:marTop w:val="0"/>
          <w:marBottom w:val="0"/>
          <w:divBdr>
            <w:top w:val="none" w:sz="0" w:space="0" w:color="auto"/>
            <w:left w:val="none" w:sz="0" w:space="0" w:color="auto"/>
            <w:bottom w:val="none" w:sz="0" w:space="0" w:color="auto"/>
            <w:right w:val="none" w:sz="0" w:space="0" w:color="auto"/>
          </w:divBdr>
        </w:div>
        <w:div w:id="1843160030">
          <w:marLeft w:val="640"/>
          <w:marRight w:val="0"/>
          <w:marTop w:val="0"/>
          <w:marBottom w:val="0"/>
          <w:divBdr>
            <w:top w:val="none" w:sz="0" w:space="0" w:color="auto"/>
            <w:left w:val="none" w:sz="0" w:space="0" w:color="auto"/>
            <w:bottom w:val="none" w:sz="0" w:space="0" w:color="auto"/>
            <w:right w:val="none" w:sz="0" w:space="0" w:color="auto"/>
          </w:divBdr>
        </w:div>
        <w:div w:id="1729960166">
          <w:marLeft w:val="640"/>
          <w:marRight w:val="0"/>
          <w:marTop w:val="0"/>
          <w:marBottom w:val="0"/>
          <w:divBdr>
            <w:top w:val="none" w:sz="0" w:space="0" w:color="auto"/>
            <w:left w:val="none" w:sz="0" w:space="0" w:color="auto"/>
            <w:bottom w:val="none" w:sz="0" w:space="0" w:color="auto"/>
            <w:right w:val="none" w:sz="0" w:space="0" w:color="auto"/>
          </w:divBdr>
        </w:div>
        <w:div w:id="1365865613">
          <w:marLeft w:val="640"/>
          <w:marRight w:val="0"/>
          <w:marTop w:val="0"/>
          <w:marBottom w:val="0"/>
          <w:divBdr>
            <w:top w:val="none" w:sz="0" w:space="0" w:color="auto"/>
            <w:left w:val="none" w:sz="0" w:space="0" w:color="auto"/>
            <w:bottom w:val="none" w:sz="0" w:space="0" w:color="auto"/>
            <w:right w:val="none" w:sz="0" w:space="0" w:color="auto"/>
          </w:divBdr>
        </w:div>
        <w:div w:id="1950745746">
          <w:marLeft w:val="640"/>
          <w:marRight w:val="0"/>
          <w:marTop w:val="0"/>
          <w:marBottom w:val="0"/>
          <w:divBdr>
            <w:top w:val="none" w:sz="0" w:space="0" w:color="auto"/>
            <w:left w:val="none" w:sz="0" w:space="0" w:color="auto"/>
            <w:bottom w:val="none" w:sz="0" w:space="0" w:color="auto"/>
            <w:right w:val="none" w:sz="0" w:space="0" w:color="auto"/>
          </w:divBdr>
        </w:div>
        <w:div w:id="457728066">
          <w:marLeft w:val="640"/>
          <w:marRight w:val="0"/>
          <w:marTop w:val="0"/>
          <w:marBottom w:val="0"/>
          <w:divBdr>
            <w:top w:val="none" w:sz="0" w:space="0" w:color="auto"/>
            <w:left w:val="none" w:sz="0" w:space="0" w:color="auto"/>
            <w:bottom w:val="none" w:sz="0" w:space="0" w:color="auto"/>
            <w:right w:val="none" w:sz="0" w:space="0" w:color="auto"/>
          </w:divBdr>
        </w:div>
        <w:div w:id="347370665">
          <w:marLeft w:val="640"/>
          <w:marRight w:val="0"/>
          <w:marTop w:val="0"/>
          <w:marBottom w:val="0"/>
          <w:divBdr>
            <w:top w:val="none" w:sz="0" w:space="0" w:color="auto"/>
            <w:left w:val="none" w:sz="0" w:space="0" w:color="auto"/>
            <w:bottom w:val="none" w:sz="0" w:space="0" w:color="auto"/>
            <w:right w:val="none" w:sz="0" w:space="0" w:color="auto"/>
          </w:divBdr>
        </w:div>
        <w:div w:id="482813157">
          <w:marLeft w:val="640"/>
          <w:marRight w:val="0"/>
          <w:marTop w:val="0"/>
          <w:marBottom w:val="0"/>
          <w:divBdr>
            <w:top w:val="none" w:sz="0" w:space="0" w:color="auto"/>
            <w:left w:val="none" w:sz="0" w:space="0" w:color="auto"/>
            <w:bottom w:val="none" w:sz="0" w:space="0" w:color="auto"/>
            <w:right w:val="none" w:sz="0" w:space="0" w:color="auto"/>
          </w:divBdr>
        </w:div>
      </w:divsChild>
    </w:div>
    <w:div w:id="497309199">
      <w:bodyDiv w:val="1"/>
      <w:marLeft w:val="0"/>
      <w:marRight w:val="0"/>
      <w:marTop w:val="0"/>
      <w:marBottom w:val="0"/>
      <w:divBdr>
        <w:top w:val="none" w:sz="0" w:space="0" w:color="auto"/>
        <w:left w:val="none" w:sz="0" w:space="0" w:color="auto"/>
        <w:bottom w:val="none" w:sz="0" w:space="0" w:color="auto"/>
        <w:right w:val="none" w:sz="0" w:space="0" w:color="auto"/>
      </w:divBdr>
      <w:divsChild>
        <w:div w:id="1801919971">
          <w:marLeft w:val="640"/>
          <w:marRight w:val="0"/>
          <w:marTop w:val="0"/>
          <w:marBottom w:val="0"/>
          <w:divBdr>
            <w:top w:val="none" w:sz="0" w:space="0" w:color="auto"/>
            <w:left w:val="none" w:sz="0" w:space="0" w:color="auto"/>
            <w:bottom w:val="none" w:sz="0" w:space="0" w:color="auto"/>
            <w:right w:val="none" w:sz="0" w:space="0" w:color="auto"/>
          </w:divBdr>
        </w:div>
        <w:div w:id="2135367643">
          <w:marLeft w:val="640"/>
          <w:marRight w:val="0"/>
          <w:marTop w:val="0"/>
          <w:marBottom w:val="0"/>
          <w:divBdr>
            <w:top w:val="none" w:sz="0" w:space="0" w:color="auto"/>
            <w:left w:val="none" w:sz="0" w:space="0" w:color="auto"/>
            <w:bottom w:val="none" w:sz="0" w:space="0" w:color="auto"/>
            <w:right w:val="none" w:sz="0" w:space="0" w:color="auto"/>
          </w:divBdr>
        </w:div>
        <w:div w:id="91706464">
          <w:marLeft w:val="640"/>
          <w:marRight w:val="0"/>
          <w:marTop w:val="0"/>
          <w:marBottom w:val="0"/>
          <w:divBdr>
            <w:top w:val="none" w:sz="0" w:space="0" w:color="auto"/>
            <w:left w:val="none" w:sz="0" w:space="0" w:color="auto"/>
            <w:bottom w:val="none" w:sz="0" w:space="0" w:color="auto"/>
            <w:right w:val="none" w:sz="0" w:space="0" w:color="auto"/>
          </w:divBdr>
        </w:div>
        <w:div w:id="1460957084">
          <w:marLeft w:val="640"/>
          <w:marRight w:val="0"/>
          <w:marTop w:val="0"/>
          <w:marBottom w:val="0"/>
          <w:divBdr>
            <w:top w:val="none" w:sz="0" w:space="0" w:color="auto"/>
            <w:left w:val="none" w:sz="0" w:space="0" w:color="auto"/>
            <w:bottom w:val="none" w:sz="0" w:space="0" w:color="auto"/>
            <w:right w:val="none" w:sz="0" w:space="0" w:color="auto"/>
          </w:divBdr>
        </w:div>
        <w:div w:id="1589847983">
          <w:marLeft w:val="640"/>
          <w:marRight w:val="0"/>
          <w:marTop w:val="0"/>
          <w:marBottom w:val="0"/>
          <w:divBdr>
            <w:top w:val="none" w:sz="0" w:space="0" w:color="auto"/>
            <w:left w:val="none" w:sz="0" w:space="0" w:color="auto"/>
            <w:bottom w:val="none" w:sz="0" w:space="0" w:color="auto"/>
            <w:right w:val="none" w:sz="0" w:space="0" w:color="auto"/>
          </w:divBdr>
        </w:div>
        <w:div w:id="1052313330">
          <w:marLeft w:val="640"/>
          <w:marRight w:val="0"/>
          <w:marTop w:val="0"/>
          <w:marBottom w:val="0"/>
          <w:divBdr>
            <w:top w:val="none" w:sz="0" w:space="0" w:color="auto"/>
            <w:left w:val="none" w:sz="0" w:space="0" w:color="auto"/>
            <w:bottom w:val="none" w:sz="0" w:space="0" w:color="auto"/>
            <w:right w:val="none" w:sz="0" w:space="0" w:color="auto"/>
          </w:divBdr>
        </w:div>
        <w:div w:id="593366812">
          <w:marLeft w:val="640"/>
          <w:marRight w:val="0"/>
          <w:marTop w:val="0"/>
          <w:marBottom w:val="0"/>
          <w:divBdr>
            <w:top w:val="none" w:sz="0" w:space="0" w:color="auto"/>
            <w:left w:val="none" w:sz="0" w:space="0" w:color="auto"/>
            <w:bottom w:val="none" w:sz="0" w:space="0" w:color="auto"/>
            <w:right w:val="none" w:sz="0" w:space="0" w:color="auto"/>
          </w:divBdr>
        </w:div>
        <w:div w:id="123545945">
          <w:marLeft w:val="640"/>
          <w:marRight w:val="0"/>
          <w:marTop w:val="0"/>
          <w:marBottom w:val="0"/>
          <w:divBdr>
            <w:top w:val="none" w:sz="0" w:space="0" w:color="auto"/>
            <w:left w:val="none" w:sz="0" w:space="0" w:color="auto"/>
            <w:bottom w:val="none" w:sz="0" w:space="0" w:color="auto"/>
            <w:right w:val="none" w:sz="0" w:space="0" w:color="auto"/>
          </w:divBdr>
        </w:div>
        <w:div w:id="584336913">
          <w:marLeft w:val="640"/>
          <w:marRight w:val="0"/>
          <w:marTop w:val="0"/>
          <w:marBottom w:val="0"/>
          <w:divBdr>
            <w:top w:val="none" w:sz="0" w:space="0" w:color="auto"/>
            <w:left w:val="none" w:sz="0" w:space="0" w:color="auto"/>
            <w:bottom w:val="none" w:sz="0" w:space="0" w:color="auto"/>
            <w:right w:val="none" w:sz="0" w:space="0" w:color="auto"/>
          </w:divBdr>
        </w:div>
        <w:div w:id="657732224">
          <w:marLeft w:val="640"/>
          <w:marRight w:val="0"/>
          <w:marTop w:val="0"/>
          <w:marBottom w:val="0"/>
          <w:divBdr>
            <w:top w:val="none" w:sz="0" w:space="0" w:color="auto"/>
            <w:left w:val="none" w:sz="0" w:space="0" w:color="auto"/>
            <w:bottom w:val="none" w:sz="0" w:space="0" w:color="auto"/>
            <w:right w:val="none" w:sz="0" w:space="0" w:color="auto"/>
          </w:divBdr>
        </w:div>
        <w:div w:id="413625941">
          <w:marLeft w:val="640"/>
          <w:marRight w:val="0"/>
          <w:marTop w:val="0"/>
          <w:marBottom w:val="0"/>
          <w:divBdr>
            <w:top w:val="none" w:sz="0" w:space="0" w:color="auto"/>
            <w:left w:val="none" w:sz="0" w:space="0" w:color="auto"/>
            <w:bottom w:val="none" w:sz="0" w:space="0" w:color="auto"/>
            <w:right w:val="none" w:sz="0" w:space="0" w:color="auto"/>
          </w:divBdr>
        </w:div>
        <w:div w:id="91047086">
          <w:marLeft w:val="640"/>
          <w:marRight w:val="0"/>
          <w:marTop w:val="0"/>
          <w:marBottom w:val="0"/>
          <w:divBdr>
            <w:top w:val="none" w:sz="0" w:space="0" w:color="auto"/>
            <w:left w:val="none" w:sz="0" w:space="0" w:color="auto"/>
            <w:bottom w:val="none" w:sz="0" w:space="0" w:color="auto"/>
            <w:right w:val="none" w:sz="0" w:space="0" w:color="auto"/>
          </w:divBdr>
        </w:div>
        <w:div w:id="1889100685">
          <w:marLeft w:val="640"/>
          <w:marRight w:val="0"/>
          <w:marTop w:val="0"/>
          <w:marBottom w:val="0"/>
          <w:divBdr>
            <w:top w:val="none" w:sz="0" w:space="0" w:color="auto"/>
            <w:left w:val="none" w:sz="0" w:space="0" w:color="auto"/>
            <w:bottom w:val="none" w:sz="0" w:space="0" w:color="auto"/>
            <w:right w:val="none" w:sz="0" w:space="0" w:color="auto"/>
          </w:divBdr>
        </w:div>
        <w:div w:id="160317676">
          <w:marLeft w:val="640"/>
          <w:marRight w:val="0"/>
          <w:marTop w:val="0"/>
          <w:marBottom w:val="0"/>
          <w:divBdr>
            <w:top w:val="none" w:sz="0" w:space="0" w:color="auto"/>
            <w:left w:val="none" w:sz="0" w:space="0" w:color="auto"/>
            <w:bottom w:val="none" w:sz="0" w:space="0" w:color="auto"/>
            <w:right w:val="none" w:sz="0" w:space="0" w:color="auto"/>
          </w:divBdr>
        </w:div>
        <w:div w:id="1720855689">
          <w:marLeft w:val="640"/>
          <w:marRight w:val="0"/>
          <w:marTop w:val="0"/>
          <w:marBottom w:val="0"/>
          <w:divBdr>
            <w:top w:val="none" w:sz="0" w:space="0" w:color="auto"/>
            <w:left w:val="none" w:sz="0" w:space="0" w:color="auto"/>
            <w:bottom w:val="none" w:sz="0" w:space="0" w:color="auto"/>
            <w:right w:val="none" w:sz="0" w:space="0" w:color="auto"/>
          </w:divBdr>
        </w:div>
        <w:div w:id="451676878">
          <w:marLeft w:val="640"/>
          <w:marRight w:val="0"/>
          <w:marTop w:val="0"/>
          <w:marBottom w:val="0"/>
          <w:divBdr>
            <w:top w:val="none" w:sz="0" w:space="0" w:color="auto"/>
            <w:left w:val="none" w:sz="0" w:space="0" w:color="auto"/>
            <w:bottom w:val="none" w:sz="0" w:space="0" w:color="auto"/>
            <w:right w:val="none" w:sz="0" w:space="0" w:color="auto"/>
          </w:divBdr>
        </w:div>
        <w:div w:id="1003240068">
          <w:marLeft w:val="640"/>
          <w:marRight w:val="0"/>
          <w:marTop w:val="0"/>
          <w:marBottom w:val="0"/>
          <w:divBdr>
            <w:top w:val="none" w:sz="0" w:space="0" w:color="auto"/>
            <w:left w:val="none" w:sz="0" w:space="0" w:color="auto"/>
            <w:bottom w:val="none" w:sz="0" w:space="0" w:color="auto"/>
            <w:right w:val="none" w:sz="0" w:space="0" w:color="auto"/>
          </w:divBdr>
        </w:div>
        <w:div w:id="910387388">
          <w:marLeft w:val="640"/>
          <w:marRight w:val="0"/>
          <w:marTop w:val="0"/>
          <w:marBottom w:val="0"/>
          <w:divBdr>
            <w:top w:val="none" w:sz="0" w:space="0" w:color="auto"/>
            <w:left w:val="none" w:sz="0" w:space="0" w:color="auto"/>
            <w:bottom w:val="none" w:sz="0" w:space="0" w:color="auto"/>
            <w:right w:val="none" w:sz="0" w:space="0" w:color="auto"/>
          </w:divBdr>
        </w:div>
        <w:div w:id="1580208803">
          <w:marLeft w:val="640"/>
          <w:marRight w:val="0"/>
          <w:marTop w:val="0"/>
          <w:marBottom w:val="0"/>
          <w:divBdr>
            <w:top w:val="none" w:sz="0" w:space="0" w:color="auto"/>
            <w:left w:val="none" w:sz="0" w:space="0" w:color="auto"/>
            <w:bottom w:val="none" w:sz="0" w:space="0" w:color="auto"/>
            <w:right w:val="none" w:sz="0" w:space="0" w:color="auto"/>
          </w:divBdr>
        </w:div>
        <w:div w:id="896939618">
          <w:marLeft w:val="640"/>
          <w:marRight w:val="0"/>
          <w:marTop w:val="0"/>
          <w:marBottom w:val="0"/>
          <w:divBdr>
            <w:top w:val="none" w:sz="0" w:space="0" w:color="auto"/>
            <w:left w:val="none" w:sz="0" w:space="0" w:color="auto"/>
            <w:bottom w:val="none" w:sz="0" w:space="0" w:color="auto"/>
            <w:right w:val="none" w:sz="0" w:space="0" w:color="auto"/>
          </w:divBdr>
        </w:div>
        <w:div w:id="1294867271">
          <w:marLeft w:val="640"/>
          <w:marRight w:val="0"/>
          <w:marTop w:val="0"/>
          <w:marBottom w:val="0"/>
          <w:divBdr>
            <w:top w:val="none" w:sz="0" w:space="0" w:color="auto"/>
            <w:left w:val="none" w:sz="0" w:space="0" w:color="auto"/>
            <w:bottom w:val="none" w:sz="0" w:space="0" w:color="auto"/>
            <w:right w:val="none" w:sz="0" w:space="0" w:color="auto"/>
          </w:divBdr>
        </w:div>
        <w:div w:id="1296327547">
          <w:marLeft w:val="640"/>
          <w:marRight w:val="0"/>
          <w:marTop w:val="0"/>
          <w:marBottom w:val="0"/>
          <w:divBdr>
            <w:top w:val="none" w:sz="0" w:space="0" w:color="auto"/>
            <w:left w:val="none" w:sz="0" w:space="0" w:color="auto"/>
            <w:bottom w:val="none" w:sz="0" w:space="0" w:color="auto"/>
            <w:right w:val="none" w:sz="0" w:space="0" w:color="auto"/>
          </w:divBdr>
        </w:div>
        <w:div w:id="1277373872">
          <w:marLeft w:val="640"/>
          <w:marRight w:val="0"/>
          <w:marTop w:val="0"/>
          <w:marBottom w:val="0"/>
          <w:divBdr>
            <w:top w:val="none" w:sz="0" w:space="0" w:color="auto"/>
            <w:left w:val="none" w:sz="0" w:space="0" w:color="auto"/>
            <w:bottom w:val="none" w:sz="0" w:space="0" w:color="auto"/>
            <w:right w:val="none" w:sz="0" w:space="0" w:color="auto"/>
          </w:divBdr>
        </w:div>
        <w:div w:id="1065101516">
          <w:marLeft w:val="640"/>
          <w:marRight w:val="0"/>
          <w:marTop w:val="0"/>
          <w:marBottom w:val="0"/>
          <w:divBdr>
            <w:top w:val="none" w:sz="0" w:space="0" w:color="auto"/>
            <w:left w:val="none" w:sz="0" w:space="0" w:color="auto"/>
            <w:bottom w:val="none" w:sz="0" w:space="0" w:color="auto"/>
            <w:right w:val="none" w:sz="0" w:space="0" w:color="auto"/>
          </w:divBdr>
        </w:div>
        <w:div w:id="728529985">
          <w:marLeft w:val="640"/>
          <w:marRight w:val="0"/>
          <w:marTop w:val="0"/>
          <w:marBottom w:val="0"/>
          <w:divBdr>
            <w:top w:val="none" w:sz="0" w:space="0" w:color="auto"/>
            <w:left w:val="none" w:sz="0" w:space="0" w:color="auto"/>
            <w:bottom w:val="none" w:sz="0" w:space="0" w:color="auto"/>
            <w:right w:val="none" w:sz="0" w:space="0" w:color="auto"/>
          </w:divBdr>
        </w:div>
      </w:divsChild>
    </w:div>
    <w:div w:id="517818255">
      <w:bodyDiv w:val="1"/>
      <w:marLeft w:val="0"/>
      <w:marRight w:val="0"/>
      <w:marTop w:val="0"/>
      <w:marBottom w:val="0"/>
      <w:divBdr>
        <w:top w:val="none" w:sz="0" w:space="0" w:color="auto"/>
        <w:left w:val="none" w:sz="0" w:space="0" w:color="auto"/>
        <w:bottom w:val="none" w:sz="0" w:space="0" w:color="auto"/>
        <w:right w:val="none" w:sz="0" w:space="0" w:color="auto"/>
      </w:divBdr>
      <w:divsChild>
        <w:div w:id="490414971">
          <w:marLeft w:val="640"/>
          <w:marRight w:val="0"/>
          <w:marTop w:val="0"/>
          <w:marBottom w:val="0"/>
          <w:divBdr>
            <w:top w:val="none" w:sz="0" w:space="0" w:color="auto"/>
            <w:left w:val="none" w:sz="0" w:space="0" w:color="auto"/>
            <w:bottom w:val="none" w:sz="0" w:space="0" w:color="auto"/>
            <w:right w:val="none" w:sz="0" w:space="0" w:color="auto"/>
          </w:divBdr>
        </w:div>
        <w:div w:id="1990597117">
          <w:marLeft w:val="640"/>
          <w:marRight w:val="0"/>
          <w:marTop w:val="0"/>
          <w:marBottom w:val="0"/>
          <w:divBdr>
            <w:top w:val="none" w:sz="0" w:space="0" w:color="auto"/>
            <w:left w:val="none" w:sz="0" w:space="0" w:color="auto"/>
            <w:bottom w:val="none" w:sz="0" w:space="0" w:color="auto"/>
            <w:right w:val="none" w:sz="0" w:space="0" w:color="auto"/>
          </w:divBdr>
        </w:div>
        <w:div w:id="626205359">
          <w:marLeft w:val="640"/>
          <w:marRight w:val="0"/>
          <w:marTop w:val="0"/>
          <w:marBottom w:val="0"/>
          <w:divBdr>
            <w:top w:val="none" w:sz="0" w:space="0" w:color="auto"/>
            <w:left w:val="none" w:sz="0" w:space="0" w:color="auto"/>
            <w:bottom w:val="none" w:sz="0" w:space="0" w:color="auto"/>
            <w:right w:val="none" w:sz="0" w:space="0" w:color="auto"/>
          </w:divBdr>
        </w:div>
        <w:div w:id="2081974702">
          <w:marLeft w:val="640"/>
          <w:marRight w:val="0"/>
          <w:marTop w:val="0"/>
          <w:marBottom w:val="0"/>
          <w:divBdr>
            <w:top w:val="none" w:sz="0" w:space="0" w:color="auto"/>
            <w:left w:val="none" w:sz="0" w:space="0" w:color="auto"/>
            <w:bottom w:val="none" w:sz="0" w:space="0" w:color="auto"/>
            <w:right w:val="none" w:sz="0" w:space="0" w:color="auto"/>
          </w:divBdr>
        </w:div>
        <w:div w:id="36011975">
          <w:marLeft w:val="640"/>
          <w:marRight w:val="0"/>
          <w:marTop w:val="0"/>
          <w:marBottom w:val="0"/>
          <w:divBdr>
            <w:top w:val="none" w:sz="0" w:space="0" w:color="auto"/>
            <w:left w:val="none" w:sz="0" w:space="0" w:color="auto"/>
            <w:bottom w:val="none" w:sz="0" w:space="0" w:color="auto"/>
            <w:right w:val="none" w:sz="0" w:space="0" w:color="auto"/>
          </w:divBdr>
        </w:div>
        <w:div w:id="1871796904">
          <w:marLeft w:val="640"/>
          <w:marRight w:val="0"/>
          <w:marTop w:val="0"/>
          <w:marBottom w:val="0"/>
          <w:divBdr>
            <w:top w:val="none" w:sz="0" w:space="0" w:color="auto"/>
            <w:left w:val="none" w:sz="0" w:space="0" w:color="auto"/>
            <w:bottom w:val="none" w:sz="0" w:space="0" w:color="auto"/>
            <w:right w:val="none" w:sz="0" w:space="0" w:color="auto"/>
          </w:divBdr>
        </w:div>
        <w:div w:id="1484663875">
          <w:marLeft w:val="640"/>
          <w:marRight w:val="0"/>
          <w:marTop w:val="0"/>
          <w:marBottom w:val="0"/>
          <w:divBdr>
            <w:top w:val="none" w:sz="0" w:space="0" w:color="auto"/>
            <w:left w:val="none" w:sz="0" w:space="0" w:color="auto"/>
            <w:bottom w:val="none" w:sz="0" w:space="0" w:color="auto"/>
            <w:right w:val="none" w:sz="0" w:space="0" w:color="auto"/>
          </w:divBdr>
        </w:div>
        <w:div w:id="336930828">
          <w:marLeft w:val="640"/>
          <w:marRight w:val="0"/>
          <w:marTop w:val="0"/>
          <w:marBottom w:val="0"/>
          <w:divBdr>
            <w:top w:val="none" w:sz="0" w:space="0" w:color="auto"/>
            <w:left w:val="none" w:sz="0" w:space="0" w:color="auto"/>
            <w:bottom w:val="none" w:sz="0" w:space="0" w:color="auto"/>
            <w:right w:val="none" w:sz="0" w:space="0" w:color="auto"/>
          </w:divBdr>
        </w:div>
        <w:div w:id="820123961">
          <w:marLeft w:val="640"/>
          <w:marRight w:val="0"/>
          <w:marTop w:val="0"/>
          <w:marBottom w:val="0"/>
          <w:divBdr>
            <w:top w:val="none" w:sz="0" w:space="0" w:color="auto"/>
            <w:left w:val="none" w:sz="0" w:space="0" w:color="auto"/>
            <w:bottom w:val="none" w:sz="0" w:space="0" w:color="auto"/>
            <w:right w:val="none" w:sz="0" w:space="0" w:color="auto"/>
          </w:divBdr>
        </w:div>
        <w:div w:id="356085989">
          <w:marLeft w:val="640"/>
          <w:marRight w:val="0"/>
          <w:marTop w:val="0"/>
          <w:marBottom w:val="0"/>
          <w:divBdr>
            <w:top w:val="none" w:sz="0" w:space="0" w:color="auto"/>
            <w:left w:val="none" w:sz="0" w:space="0" w:color="auto"/>
            <w:bottom w:val="none" w:sz="0" w:space="0" w:color="auto"/>
            <w:right w:val="none" w:sz="0" w:space="0" w:color="auto"/>
          </w:divBdr>
        </w:div>
        <w:div w:id="2143844112">
          <w:marLeft w:val="640"/>
          <w:marRight w:val="0"/>
          <w:marTop w:val="0"/>
          <w:marBottom w:val="0"/>
          <w:divBdr>
            <w:top w:val="none" w:sz="0" w:space="0" w:color="auto"/>
            <w:left w:val="none" w:sz="0" w:space="0" w:color="auto"/>
            <w:bottom w:val="none" w:sz="0" w:space="0" w:color="auto"/>
            <w:right w:val="none" w:sz="0" w:space="0" w:color="auto"/>
          </w:divBdr>
        </w:div>
        <w:div w:id="999230489">
          <w:marLeft w:val="640"/>
          <w:marRight w:val="0"/>
          <w:marTop w:val="0"/>
          <w:marBottom w:val="0"/>
          <w:divBdr>
            <w:top w:val="none" w:sz="0" w:space="0" w:color="auto"/>
            <w:left w:val="none" w:sz="0" w:space="0" w:color="auto"/>
            <w:bottom w:val="none" w:sz="0" w:space="0" w:color="auto"/>
            <w:right w:val="none" w:sz="0" w:space="0" w:color="auto"/>
          </w:divBdr>
        </w:div>
        <w:div w:id="530342118">
          <w:marLeft w:val="640"/>
          <w:marRight w:val="0"/>
          <w:marTop w:val="0"/>
          <w:marBottom w:val="0"/>
          <w:divBdr>
            <w:top w:val="none" w:sz="0" w:space="0" w:color="auto"/>
            <w:left w:val="none" w:sz="0" w:space="0" w:color="auto"/>
            <w:bottom w:val="none" w:sz="0" w:space="0" w:color="auto"/>
            <w:right w:val="none" w:sz="0" w:space="0" w:color="auto"/>
          </w:divBdr>
        </w:div>
        <w:div w:id="1573157014">
          <w:marLeft w:val="640"/>
          <w:marRight w:val="0"/>
          <w:marTop w:val="0"/>
          <w:marBottom w:val="0"/>
          <w:divBdr>
            <w:top w:val="none" w:sz="0" w:space="0" w:color="auto"/>
            <w:left w:val="none" w:sz="0" w:space="0" w:color="auto"/>
            <w:bottom w:val="none" w:sz="0" w:space="0" w:color="auto"/>
            <w:right w:val="none" w:sz="0" w:space="0" w:color="auto"/>
          </w:divBdr>
        </w:div>
        <w:div w:id="1272666863">
          <w:marLeft w:val="640"/>
          <w:marRight w:val="0"/>
          <w:marTop w:val="0"/>
          <w:marBottom w:val="0"/>
          <w:divBdr>
            <w:top w:val="none" w:sz="0" w:space="0" w:color="auto"/>
            <w:left w:val="none" w:sz="0" w:space="0" w:color="auto"/>
            <w:bottom w:val="none" w:sz="0" w:space="0" w:color="auto"/>
            <w:right w:val="none" w:sz="0" w:space="0" w:color="auto"/>
          </w:divBdr>
        </w:div>
        <w:div w:id="2124419047">
          <w:marLeft w:val="640"/>
          <w:marRight w:val="0"/>
          <w:marTop w:val="0"/>
          <w:marBottom w:val="0"/>
          <w:divBdr>
            <w:top w:val="none" w:sz="0" w:space="0" w:color="auto"/>
            <w:left w:val="none" w:sz="0" w:space="0" w:color="auto"/>
            <w:bottom w:val="none" w:sz="0" w:space="0" w:color="auto"/>
            <w:right w:val="none" w:sz="0" w:space="0" w:color="auto"/>
          </w:divBdr>
        </w:div>
        <w:div w:id="1630893797">
          <w:marLeft w:val="640"/>
          <w:marRight w:val="0"/>
          <w:marTop w:val="0"/>
          <w:marBottom w:val="0"/>
          <w:divBdr>
            <w:top w:val="none" w:sz="0" w:space="0" w:color="auto"/>
            <w:left w:val="none" w:sz="0" w:space="0" w:color="auto"/>
            <w:bottom w:val="none" w:sz="0" w:space="0" w:color="auto"/>
            <w:right w:val="none" w:sz="0" w:space="0" w:color="auto"/>
          </w:divBdr>
        </w:div>
        <w:div w:id="644699197">
          <w:marLeft w:val="640"/>
          <w:marRight w:val="0"/>
          <w:marTop w:val="0"/>
          <w:marBottom w:val="0"/>
          <w:divBdr>
            <w:top w:val="none" w:sz="0" w:space="0" w:color="auto"/>
            <w:left w:val="none" w:sz="0" w:space="0" w:color="auto"/>
            <w:bottom w:val="none" w:sz="0" w:space="0" w:color="auto"/>
            <w:right w:val="none" w:sz="0" w:space="0" w:color="auto"/>
          </w:divBdr>
        </w:div>
        <w:div w:id="142279305">
          <w:marLeft w:val="640"/>
          <w:marRight w:val="0"/>
          <w:marTop w:val="0"/>
          <w:marBottom w:val="0"/>
          <w:divBdr>
            <w:top w:val="none" w:sz="0" w:space="0" w:color="auto"/>
            <w:left w:val="none" w:sz="0" w:space="0" w:color="auto"/>
            <w:bottom w:val="none" w:sz="0" w:space="0" w:color="auto"/>
            <w:right w:val="none" w:sz="0" w:space="0" w:color="auto"/>
          </w:divBdr>
        </w:div>
        <w:div w:id="247035861">
          <w:marLeft w:val="640"/>
          <w:marRight w:val="0"/>
          <w:marTop w:val="0"/>
          <w:marBottom w:val="0"/>
          <w:divBdr>
            <w:top w:val="none" w:sz="0" w:space="0" w:color="auto"/>
            <w:left w:val="none" w:sz="0" w:space="0" w:color="auto"/>
            <w:bottom w:val="none" w:sz="0" w:space="0" w:color="auto"/>
            <w:right w:val="none" w:sz="0" w:space="0" w:color="auto"/>
          </w:divBdr>
        </w:div>
        <w:div w:id="178275894">
          <w:marLeft w:val="640"/>
          <w:marRight w:val="0"/>
          <w:marTop w:val="0"/>
          <w:marBottom w:val="0"/>
          <w:divBdr>
            <w:top w:val="none" w:sz="0" w:space="0" w:color="auto"/>
            <w:left w:val="none" w:sz="0" w:space="0" w:color="auto"/>
            <w:bottom w:val="none" w:sz="0" w:space="0" w:color="auto"/>
            <w:right w:val="none" w:sz="0" w:space="0" w:color="auto"/>
          </w:divBdr>
        </w:div>
        <w:div w:id="66536499">
          <w:marLeft w:val="640"/>
          <w:marRight w:val="0"/>
          <w:marTop w:val="0"/>
          <w:marBottom w:val="0"/>
          <w:divBdr>
            <w:top w:val="none" w:sz="0" w:space="0" w:color="auto"/>
            <w:left w:val="none" w:sz="0" w:space="0" w:color="auto"/>
            <w:bottom w:val="none" w:sz="0" w:space="0" w:color="auto"/>
            <w:right w:val="none" w:sz="0" w:space="0" w:color="auto"/>
          </w:divBdr>
        </w:div>
        <w:div w:id="732847758">
          <w:marLeft w:val="640"/>
          <w:marRight w:val="0"/>
          <w:marTop w:val="0"/>
          <w:marBottom w:val="0"/>
          <w:divBdr>
            <w:top w:val="none" w:sz="0" w:space="0" w:color="auto"/>
            <w:left w:val="none" w:sz="0" w:space="0" w:color="auto"/>
            <w:bottom w:val="none" w:sz="0" w:space="0" w:color="auto"/>
            <w:right w:val="none" w:sz="0" w:space="0" w:color="auto"/>
          </w:divBdr>
        </w:div>
        <w:div w:id="1842427130">
          <w:marLeft w:val="640"/>
          <w:marRight w:val="0"/>
          <w:marTop w:val="0"/>
          <w:marBottom w:val="0"/>
          <w:divBdr>
            <w:top w:val="none" w:sz="0" w:space="0" w:color="auto"/>
            <w:left w:val="none" w:sz="0" w:space="0" w:color="auto"/>
            <w:bottom w:val="none" w:sz="0" w:space="0" w:color="auto"/>
            <w:right w:val="none" w:sz="0" w:space="0" w:color="auto"/>
          </w:divBdr>
        </w:div>
        <w:div w:id="2126456668">
          <w:marLeft w:val="640"/>
          <w:marRight w:val="0"/>
          <w:marTop w:val="0"/>
          <w:marBottom w:val="0"/>
          <w:divBdr>
            <w:top w:val="none" w:sz="0" w:space="0" w:color="auto"/>
            <w:left w:val="none" w:sz="0" w:space="0" w:color="auto"/>
            <w:bottom w:val="none" w:sz="0" w:space="0" w:color="auto"/>
            <w:right w:val="none" w:sz="0" w:space="0" w:color="auto"/>
          </w:divBdr>
        </w:div>
        <w:div w:id="876042294">
          <w:marLeft w:val="640"/>
          <w:marRight w:val="0"/>
          <w:marTop w:val="0"/>
          <w:marBottom w:val="0"/>
          <w:divBdr>
            <w:top w:val="none" w:sz="0" w:space="0" w:color="auto"/>
            <w:left w:val="none" w:sz="0" w:space="0" w:color="auto"/>
            <w:bottom w:val="none" w:sz="0" w:space="0" w:color="auto"/>
            <w:right w:val="none" w:sz="0" w:space="0" w:color="auto"/>
          </w:divBdr>
        </w:div>
        <w:div w:id="1713336881">
          <w:marLeft w:val="640"/>
          <w:marRight w:val="0"/>
          <w:marTop w:val="0"/>
          <w:marBottom w:val="0"/>
          <w:divBdr>
            <w:top w:val="none" w:sz="0" w:space="0" w:color="auto"/>
            <w:left w:val="none" w:sz="0" w:space="0" w:color="auto"/>
            <w:bottom w:val="none" w:sz="0" w:space="0" w:color="auto"/>
            <w:right w:val="none" w:sz="0" w:space="0" w:color="auto"/>
          </w:divBdr>
        </w:div>
        <w:div w:id="708381347">
          <w:marLeft w:val="640"/>
          <w:marRight w:val="0"/>
          <w:marTop w:val="0"/>
          <w:marBottom w:val="0"/>
          <w:divBdr>
            <w:top w:val="none" w:sz="0" w:space="0" w:color="auto"/>
            <w:left w:val="none" w:sz="0" w:space="0" w:color="auto"/>
            <w:bottom w:val="none" w:sz="0" w:space="0" w:color="auto"/>
            <w:right w:val="none" w:sz="0" w:space="0" w:color="auto"/>
          </w:divBdr>
        </w:div>
        <w:div w:id="1854032978">
          <w:marLeft w:val="640"/>
          <w:marRight w:val="0"/>
          <w:marTop w:val="0"/>
          <w:marBottom w:val="0"/>
          <w:divBdr>
            <w:top w:val="none" w:sz="0" w:space="0" w:color="auto"/>
            <w:left w:val="none" w:sz="0" w:space="0" w:color="auto"/>
            <w:bottom w:val="none" w:sz="0" w:space="0" w:color="auto"/>
            <w:right w:val="none" w:sz="0" w:space="0" w:color="auto"/>
          </w:divBdr>
        </w:div>
        <w:div w:id="250043698">
          <w:marLeft w:val="640"/>
          <w:marRight w:val="0"/>
          <w:marTop w:val="0"/>
          <w:marBottom w:val="0"/>
          <w:divBdr>
            <w:top w:val="none" w:sz="0" w:space="0" w:color="auto"/>
            <w:left w:val="none" w:sz="0" w:space="0" w:color="auto"/>
            <w:bottom w:val="none" w:sz="0" w:space="0" w:color="auto"/>
            <w:right w:val="none" w:sz="0" w:space="0" w:color="auto"/>
          </w:divBdr>
        </w:div>
        <w:div w:id="1306201342">
          <w:marLeft w:val="640"/>
          <w:marRight w:val="0"/>
          <w:marTop w:val="0"/>
          <w:marBottom w:val="0"/>
          <w:divBdr>
            <w:top w:val="none" w:sz="0" w:space="0" w:color="auto"/>
            <w:left w:val="none" w:sz="0" w:space="0" w:color="auto"/>
            <w:bottom w:val="none" w:sz="0" w:space="0" w:color="auto"/>
            <w:right w:val="none" w:sz="0" w:space="0" w:color="auto"/>
          </w:divBdr>
        </w:div>
        <w:div w:id="866024624">
          <w:marLeft w:val="640"/>
          <w:marRight w:val="0"/>
          <w:marTop w:val="0"/>
          <w:marBottom w:val="0"/>
          <w:divBdr>
            <w:top w:val="none" w:sz="0" w:space="0" w:color="auto"/>
            <w:left w:val="none" w:sz="0" w:space="0" w:color="auto"/>
            <w:bottom w:val="none" w:sz="0" w:space="0" w:color="auto"/>
            <w:right w:val="none" w:sz="0" w:space="0" w:color="auto"/>
          </w:divBdr>
        </w:div>
        <w:div w:id="744448873">
          <w:marLeft w:val="640"/>
          <w:marRight w:val="0"/>
          <w:marTop w:val="0"/>
          <w:marBottom w:val="0"/>
          <w:divBdr>
            <w:top w:val="none" w:sz="0" w:space="0" w:color="auto"/>
            <w:left w:val="none" w:sz="0" w:space="0" w:color="auto"/>
            <w:bottom w:val="none" w:sz="0" w:space="0" w:color="auto"/>
            <w:right w:val="none" w:sz="0" w:space="0" w:color="auto"/>
          </w:divBdr>
        </w:div>
        <w:div w:id="1434668649">
          <w:marLeft w:val="640"/>
          <w:marRight w:val="0"/>
          <w:marTop w:val="0"/>
          <w:marBottom w:val="0"/>
          <w:divBdr>
            <w:top w:val="none" w:sz="0" w:space="0" w:color="auto"/>
            <w:left w:val="none" w:sz="0" w:space="0" w:color="auto"/>
            <w:bottom w:val="none" w:sz="0" w:space="0" w:color="auto"/>
            <w:right w:val="none" w:sz="0" w:space="0" w:color="auto"/>
          </w:divBdr>
        </w:div>
        <w:div w:id="1987129781">
          <w:marLeft w:val="640"/>
          <w:marRight w:val="0"/>
          <w:marTop w:val="0"/>
          <w:marBottom w:val="0"/>
          <w:divBdr>
            <w:top w:val="none" w:sz="0" w:space="0" w:color="auto"/>
            <w:left w:val="none" w:sz="0" w:space="0" w:color="auto"/>
            <w:bottom w:val="none" w:sz="0" w:space="0" w:color="auto"/>
            <w:right w:val="none" w:sz="0" w:space="0" w:color="auto"/>
          </w:divBdr>
        </w:div>
        <w:div w:id="624388351">
          <w:marLeft w:val="640"/>
          <w:marRight w:val="0"/>
          <w:marTop w:val="0"/>
          <w:marBottom w:val="0"/>
          <w:divBdr>
            <w:top w:val="none" w:sz="0" w:space="0" w:color="auto"/>
            <w:left w:val="none" w:sz="0" w:space="0" w:color="auto"/>
            <w:bottom w:val="none" w:sz="0" w:space="0" w:color="auto"/>
            <w:right w:val="none" w:sz="0" w:space="0" w:color="auto"/>
          </w:divBdr>
        </w:div>
        <w:div w:id="10763807">
          <w:marLeft w:val="640"/>
          <w:marRight w:val="0"/>
          <w:marTop w:val="0"/>
          <w:marBottom w:val="0"/>
          <w:divBdr>
            <w:top w:val="none" w:sz="0" w:space="0" w:color="auto"/>
            <w:left w:val="none" w:sz="0" w:space="0" w:color="auto"/>
            <w:bottom w:val="none" w:sz="0" w:space="0" w:color="auto"/>
            <w:right w:val="none" w:sz="0" w:space="0" w:color="auto"/>
          </w:divBdr>
        </w:div>
        <w:div w:id="1365129015">
          <w:marLeft w:val="640"/>
          <w:marRight w:val="0"/>
          <w:marTop w:val="0"/>
          <w:marBottom w:val="0"/>
          <w:divBdr>
            <w:top w:val="none" w:sz="0" w:space="0" w:color="auto"/>
            <w:left w:val="none" w:sz="0" w:space="0" w:color="auto"/>
            <w:bottom w:val="none" w:sz="0" w:space="0" w:color="auto"/>
            <w:right w:val="none" w:sz="0" w:space="0" w:color="auto"/>
          </w:divBdr>
        </w:div>
        <w:div w:id="1712606419">
          <w:marLeft w:val="640"/>
          <w:marRight w:val="0"/>
          <w:marTop w:val="0"/>
          <w:marBottom w:val="0"/>
          <w:divBdr>
            <w:top w:val="none" w:sz="0" w:space="0" w:color="auto"/>
            <w:left w:val="none" w:sz="0" w:space="0" w:color="auto"/>
            <w:bottom w:val="none" w:sz="0" w:space="0" w:color="auto"/>
            <w:right w:val="none" w:sz="0" w:space="0" w:color="auto"/>
          </w:divBdr>
        </w:div>
        <w:div w:id="2071268010">
          <w:marLeft w:val="640"/>
          <w:marRight w:val="0"/>
          <w:marTop w:val="0"/>
          <w:marBottom w:val="0"/>
          <w:divBdr>
            <w:top w:val="none" w:sz="0" w:space="0" w:color="auto"/>
            <w:left w:val="none" w:sz="0" w:space="0" w:color="auto"/>
            <w:bottom w:val="none" w:sz="0" w:space="0" w:color="auto"/>
            <w:right w:val="none" w:sz="0" w:space="0" w:color="auto"/>
          </w:divBdr>
        </w:div>
        <w:div w:id="1191797093">
          <w:marLeft w:val="640"/>
          <w:marRight w:val="0"/>
          <w:marTop w:val="0"/>
          <w:marBottom w:val="0"/>
          <w:divBdr>
            <w:top w:val="none" w:sz="0" w:space="0" w:color="auto"/>
            <w:left w:val="none" w:sz="0" w:space="0" w:color="auto"/>
            <w:bottom w:val="none" w:sz="0" w:space="0" w:color="auto"/>
            <w:right w:val="none" w:sz="0" w:space="0" w:color="auto"/>
          </w:divBdr>
        </w:div>
        <w:div w:id="567691023">
          <w:marLeft w:val="640"/>
          <w:marRight w:val="0"/>
          <w:marTop w:val="0"/>
          <w:marBottom w:val="0"/>
          <w:divBdr>
            <w:top w:val="none" w:sz="0" w:space="0" w:color="auto"/>
            <w:left w:val="none" w:sz="0" w:space="0" w:color="auto"/>
            <w:bottom w:val="none" w:sz="0" w:space="0" w:color="auto"/>
            <w:right w:val="none" w:sz="0" w:space="0" w:color="auto"/>
          </w:divBdr>
        </w:div>
        <w:div w:id="1958174521">
          <w:marLeft w:val="640"/>
          <w:marRight w:val="0"/>
          <w:marTop w:val="0"/>
          <w:marBottom w:val="0"/>
          <w:divBdr>
            <w:top w:val="none" w:sz="0" w:space="0" w:color="auto"/>
            <w:left w:val="none" w:sz="0" w:space="0" w:color="auto"/>
            <w:bottom w:val="none" w:sz="0" w:space="0" w:color="auto"/>
            <w:right w:val="none" w:sz="0" w:space="0" w:color="auto"/>
          </w:divBdr>
        </w:div>
        <w:div w:id="1684093361">
          <w:marLeft w:val="640"/>
          <w:marRight w:val="0"/>
          <w:marTop w:val="0"/>
          <w:marBottom w:val="0"/>
          <w:divBdr>
            <w:top w:val="none" w:sz="0" w:space="0" w:color="auto"/>
            <w:left w:val="none" w:sz="0" w:space="0" w:color="auto"/>
            <w:bottom w:val="none" w:sz="0" w:space="0" w:color="auto"/>
            <w:right w:val="none" w:sz="0" w:space="0" w:color="auto"/>
          </w:divBdr>
        </w:div>
        <w:div w:id="251551540">
          <w:marLeft w:val="640"/>
          <w:marRight w:val="0"/>
          <w:marTop w:val="0"/>
          <w:marBottom w:val="0"/>
          <w:divBdr>
            <w:top w:val="none" w:sz="0" w:space="0" w:color="auto"/>
            <w:left w:val="none" w:sz="0" w:space="0" w:color="auto"/>
            <w:bottom w:val="none" w:sz="0" w:space="0" w:color="auto"/>
            <w:right w:val="none" w:sz="0" w:space="0" w:color="auto"/>
          </w:divBdr>
        </w:div>
        <w:div w:id="2105103358">
          <w:marLeft w:val="640"/>
          <w:marRight w:val="0"/>
          <w:marTop w:val="0"/>
          <w:marBottom w:val="0"/>
          <w:divBdr>
            <w:top w:val="none" w:sz="0" w:space="0" w:color="auto"/>
            <w:left w:val="none" w:sz="0" w:space="0" w:color="auto"/>
            <w:bottom w:val="none" w:sz="0" w:space="0" w:color="auto"/>
            <w:right w:val="none" w:sz="0" w:space="0" w:color="auto"/>
          </w:divBdr>
        </w:div>
      </w:divsChild>
    </w:div>
    <w:div w:id="518199876">
      <w:bodyDiv w:val="1"/>
      <w:marLeft w:val="0"/>
      <w:marRight w:val="0"/>
      <w:marTop w:val="0"/>
      <w:marBottom w:val="0"/>
      <w:divBdr>
        <w:top w:val="none" w:sz="0" w:space="0" w:color="auto"/>
        <w:left w:val="none" w:sz="0" w:space="0" w:color="auto"/>
        <w:bottom w:val="none" w:sz="0" w:space="0" w:color="auto"/>
        <w:right w:val="none" w:sz="0" w:space="0" w:color="auto"/>
      </w:divBdr>
    </w:div>
    <w:div w:id="539364818">
      <w:bodyDiv w:val="1"/>
      <w:marLeft w:val="0"/>
      <w:marRight w:val="0"/>
      <w:marTop w:val="0"/>
      <w:marBottom w:val="0"/>
      <w:divBdr>
        <w:top w:val="none" w:sz="0" w:space="0" w:color="auto"/>
        <w:left w:val="none" w:sz="0" w:space="0" w:color="auto"/>
        <w:bottom w:val="none" w:sz="0" w:space="0" w:color="auto"/>
        <w:right w:val="none" w:sz="0" w:space="0" w:color="auto"/>
      </w:divBdr>
    </w:div>
    <w:div w:id="542136506">
      <w:bodyDiv w:val="1"/>
      <w:marLeft w:val="0"/>
      <w:marRight w:val="0"/>
      <w:marTop w:val="0"/>
      <w:marBottom w:val="0"/>
      <w:divBdr>
        <w:top w:val="none" w:sz="0" w:space="0" w:color="auto"/>
        <w:left w:val="none" w:sz="0" w:space="0" w:color="auto"/>
        <w:bottom w:val="none" w:sz="0" w:space="0" w:color="auto"/>
        <w:right w:val="none" w:sz="0" w:space="0" w:color="auto"/>
      </w:divBdr>
    </w:div>
    <w:div w:id="554047555">
      <w:bodyDiv w:val="1"/>
      <w:marLeft w:val="0"/>
      <w:marRight w:val="0"/>
      <w:marTop w:val="0"/>
      <w:marBottom w:val="0"/>
      <w:divBdr>
        <w:top w:val="none" w:sz="0" w:space="0" w:color="auto"/>
        <w:left w:val="none" w:sz="0" w:space="0" w:color="auto"/>
        <w:bottom w:val="none" w:sz="0" w:space="0" w:color="auto"/>
        <w:right w:val="none" w:sz="0" w:space="0" w:color="auto"/>
      </w:divBdr>
    </w:div>
    <w:div w:id="564145395">
      <w:bodyDiv w:val="1"/>
      <w:marLeft w:val="0"/>
      <w:marRight w:val="0"/>
      <w:marTop w:val="0"/>
      <w:marBottom w:val="0"/>
      <w:divBdr>
        <w:top w:val="none" w:sz="0" w:space="0" w:color="auto"/>
        <w:left w:val="none" w:sz="0" w:space="0" w:color="auto"/>
        <w:bottom w:val="none" w:sz="0" w:space="0" w:color="auto"/>
        <w:right w:val="none" w:sz="0" w:space="0" w:color="auto"/>
      </w:divBdr>
      <w:divsChild>
        <w:div w:id="80684392">
          <w:marLeft w:val="640"/>
          <w:marRight w:val="0"/>
          <w:marTop w:val="0"/>
          <w:marBottom w:val="0"/>
          <w:divBdr>
            <w:top w:val="none" w:sz="0" w:space="0" w:color="auto"/>
            <w:left w:val="none" w:sz="0" w:space="0" w:color="auto"/>
            <w:bottom w:val="none" w:sz="0" w:space="0" w:color="auto"/>
            <w:right w:val="none" w:sz="0" w:space="0" w:color="auto"/>
          </w:divBdr>
        </w:div>
        <w:div w:id="870730205">
          <w:marLeft w:val="640"/>
          <w:marRight w:val="0"/>
          <w:marTop w:val="0"/>
          <w:marBottom w:val="0"/>
          <w:divBdr>
            <w:top w:val="none" w:sz="0" w:space="0" w:color="auto"/>
            <w:left w:val="none" w:sz="0" w:space="0" w:color="auto"/>
            <w:bottom w:val="none" w:sz="0" w:space="0" w:color="auto"/>
            <w:right w:val="none" w:sz="0" w:space="0" w:color="auto"/>
          </w:divBdr>
        </w:div>
        <w:div w:id="1799909166">
          <w:marLeft w:val="640"/>
          <w:marRight w:val="0"/>
          <w:marTop w:val="0"/>
          <w:marBottom w:val="0"/>
          <w:divBdr>
            <w:top w:val="none" w:sz="0" w:space="0" w:color="auto"/>
            <w:left w:val="none" w:sz="0" w:space="0" w:color="auto"/>
            <w:bottom w:val="none" w:sz="0" w:space="0" w:color="auto"/>
            <w:right w:val="none" w:sz="0" w:space="0" w:color="auto"/>
          </w:divBdr>
        </w:div>
        <w:div w:id="1089084617">
          <w:marLeft w:val="640"/>
          <w:marRight w:val="0"/>
          <w:marTop w:val="0"/>
          <w:marBottom w:val="0"/>
          <w:divBdr>
            <w:top w:val="none" w:sz="0" w:space="0" w:color="auto"/>
            <w:left w:val="none" w:sz="0" w:space="0" w:color="auto"/>
            <w:bottom w:val="none" w:sz="0" w:space="0" w:color="auto"/>
            <w:right w:val="none" w:sz="0" w:space="0" w:color="auto"/>
          </w:divBdr>
        </w:div>
        <w:div w:id="914555792">
          <w:marLeft w:val="640"/>
          <w:marRight w:val="0"/>
          <w:marTop w:val="0"/>
          <w:marBottom w:val="0"/>
          <w:divBdr>
            <w:top w:val="none" w:sz="0" w:space="0" w:color="auto"/>
            <w:left w:val="none" w:sz="0" w:space="0" w:color="auto"/>
            <w:bottom w:val="none" w:sz="0" w:space="0" w:color="auto"/>
            <w:right w:val="none" w:sz="0" w:space="0" w:color="auto"/>
          </w:divBdr>
        </w:div>
        <w:div w:id="386993431">
          <w:marLeft w:val="640"/>
          <w:marRight w:val="0"/>
          <w:marTop w:val="0"/>
          <w:marBottom w:val="0"/>
          <w:divBdr>
            <w:top w:val="none" w:sz="0" w:space="0" w:color="auto"/>
            <w:left w:val="none" w:sz="0" w:space="0" w:color="auto"/>
            <w:bottom w:val="none" w:sz="0" w:space="0" w:color="auto"/>
            <w:right w:val="none" w:sz="0" w:space="0" w:color="auto"/>
          </w:divBdr>
        </w:div>
        <w:div w:id="93135743">
          <w:marLeft w:val="640"/>
          <w:marRight w:val="0"/>
          <w:marTop w:val="0"/>
          <w:marBottom w:val="0"/>
          <w:divBdr>
            <w:top w:val="none" w:sz="0" w:space="0" w:color="auto"/>
            <w:left w:val="none" w:sz="0" w:space="0" w:color="auto"/>
            <w:bottom w:val="none" w:sz="0" w:space="0" w:color="auto"/>
            <w:right w:val="none" w:sz="0" w:space="0" w:color="auto"/>
          </w:divBdr>
        </w:div>
        <w:div w:id="1568034427">
          <w:marLeft w:val="640"/>
          <w:marRight w:val="0"/>
          <w:marTop w:val="0"/>
          <w:marBottom w:val="0"/>
          <w:divBdr>
            <w:top w:val="none" w:sz="0" w:space="0" w:color="auto"/>
            <w:left w:val="none" w:sz="0" w:space="0" w:color="auto"/>
            <w:bottom w:val="none" w:sz="0" w:space="0" w:color="auto"/>
            <w:right w:val="none" w:sz="0" w:space="0" w:color="auto"/>
          </w:divBdr>
        </w:div>
        <w:div w:id="1857191335">
          <w:marLeft w:val="640"/>
          <w:marRight w:val="0"/>
          <w:marTop w:val="0"/>
          <w:marBottom w:val="0"/>
          <w:divBdr>
            <w:top w:val="none" w:sz="0" w:space="0" w:color="auto"/>
            <w:left w:val="none" w:sz="0" w:space="0" w:color="auto"/>
            <w:bottom w:val="none" w:sz="0" w:space="0" w:color="auto"/>
            <w:right w:val="none" w:sz="0" w:space="0" w:color="auto"/>
          </w:divBdr>
        </w:div>
        <w:div w:id="2084598791">
          <w:marLeft w:val="640"/>
          <w:marRight w:val="0"/>
          <w:marTop w:val="0"/>
          <w:marBottom w:val="0"/>
          <w:divBdr>
            <w:top w:val="none" w:sz="0" w:space="0" w:color="auto"/>
            <w:left w:val="none" w:sz="0" w:space="0" w:color="auto"/>
            <w:bottom w:val="none" w:sz="0" w:space="0" w:color="auto"/>
            <w:right w:val="none" w:sz="0" w:space="0" w:color="auto"/>
          </w:divBdr>
        </w:div>
        <w:div w:id="215699134">
          <w:marLeft w:val="640"/>
          <w:marRight w:val="0"/>
          <w:marTop w:val="0"/>
          <w:marBottom w:val="0"/>
          <w:divBdr>
            <w:top w:val="none" w:sz="0" w:space="0" w:color="auto"/>
            <w:left w:val="none" w:sz="0" w:space="0" w:color="auto"/>
            <w:bottom w:val="none" w:sz="0" w:space="0" w:color="auto"/>
            <w:right w:val="none" w:sz="0" w:space="0" w:color="auto"/>
          </w:divBdr>
        </w:div>
        <w:div w:id="1482306757">
          <w:marLeft w:val="640"/>
          <w:marRight w:val="0"/>
          <w:marTop w:val="0"/>
          <w:marBottom w:val="0"/>
          <w:divBdr>
            <w:top w:val="none" w:sz="0" w:space="0" w:color="auto"/>
            <w:left w:val="none" w:sz="0" w:space="0" w:color="auto"/>
            <w:bottom w:val="none" w:sz="0" w:space="0" w:color="auto"/>
            <w:right w:val="none" w:sz="0" w:space="0" w:color="auto"/>
          </w:divBdr>
        </w:div>
        <w:div w:id="1199471137">
          <w:marLeft w:val="640"/>
          <w:marRight w:val="0"/>
          <w:marTop w:val="0"/>
          <w:marBottom w:val="0"/>
          <w:divBdr>
            <w:top w:val="none" w:sz="0" w:space="0" w:color="auto"/>
            <w:left w:val="none" w:sz="0" w:space="0" w:color="auto"/>
            <w:bottom w:val="none" w:sz="0" w:space="0" w:color="auto"/>
            <w:right w:val="none" w:sz="0" w:space="0" w:color="auto"/>
          </w:divBdr>
        </w:div>
        <w:div w:id="1793355305">
          <w:marLeft w:val="640"/>
          <w:marRight w:val="0"/>
          <w:marTop w:val="0"/>
          <w:marBottom w:val="0"/>
          <w:divBdr>
            <w:top w:val="none" w:sz="0" w:space="0" w:color="auto"/>
            <w:left w:val="none" w:sz="0" w:space="0" w:color="auto"/>
            <w:bottom w:val="none" w:sz="0" w:space="0" w:color="auto"/>
            <w:right w:val="none" w:sz="0" w:space="0" w:color="auto"/>
          </w:divBdr>
        </w:div>
        <w:div w:id="550270253">
          <w:marLeft w:val="640"/>
          <w:marRight w:val="0"/>
          <w:marTop w:val="0"/>
          <w:marBottom w:val="0"/>
          <w:divBdr>
            <w:top w:val="none" w:sz="0" w:space="0" w:color="auto"/>
            <w:left w:val="none" w:sz="0" w:space="0" w:color="auto"/>
            <w:bottom w:val="none" w:sz="0" w:space="0" w:color="auto"/>
            <w:right w:val="none" w:sz="0" w:space="0" w:color="auto"/>
          </w:divBdr>
        </w:div>
        <w:div w:id="321204504">
          <w:marLeft w:val="640"/>
          <w:marRight w:val="0"/>
          <w:marTop w:val="0"/>
          <w:marBottom w:val="0"/>
          <w:divBdr>
            <w:top w:val="none" w:sz="0" w:space="0" w:color="auto"/>
            <w:left w:val="none" w:sz="0" w:space="0" w:color="auto"/>
            <w:bottom w:val="none" w:sz="0" w:space="0" w:color="auto"/>
            <w:right w:val="none" w:sz="0" w:space="0" w:color="auto"/>
          </w:divBdr>
        </w:div>
        <w:div w:id="2062945499">
          <w:marLeft w:val="640"/>
          <w:marRight w:val="0"/>
          <w:marTop w:val="0"/>
          <w:marBottom w:val="0"/>
          <w:divBdr>
            <w:top w:val="none" w:sz="0" w:space="0" w:color="auto"/>
            <w:left w:val="none" w:sz="0" w:space="0" w:color="auto"/>
            <w:bottom w:val="none" w:sz="0" w:space="0" w:color="auto"/>
            <w:right w:val="none" w:sz="0" w:space="0" w:color="auto"/>
          </w:divBdr>
        </w:div>
        <w:div w:id="745497282">
          <w:marLeft w:val="640"/>
          <w:marRight w:val="0"/>
          <w:marTop w:val="0"/>
          <w:marBottom w:val="0"/>
          <w:divBdr>
            <w:top w:val="none" w:sz="0" w:space="0" w:color="auto"/>
            <w:left w:val="none" w:sz="0" w:space="0" w:color="auto"/>
            <w:bottom w:val="none" w:sz="0" w:space="0" w:color="auto"/>
            <w:right w:val="none" w:sz="0" w:space="0" w:color="auto"/>
          </w:divBdr>
        </w:div>
        <w:div w:id="1112242614">
          <w:marLeft w:val="640"/>
          <w:marRight w:val="0"/>
          <w:marTop w:val="0"/>
          <w:marBottom w:val="0"/>
          <w:divBdr>
            <w:top w:val="none" w:sz="0" w:space="0" w:color="auto"/>
            <w:left w:val="none" w:sz="0" w:space="0" w:color="auto"/>
            <w:bottom w:val="none" w:sz="0" w:space="0" w:color="auto"/>
            <w:right w:val="none" w:sz="0" w:space="0" w:color="auto"/>
          </w:divBdr>
        </w:div>
        <w:div w:id="2115709559">
          <w:marLeft w:val="640"/>
          <w:marRight w:val="0"/>
          <w:marTop w:val="0"/>
          <w:marBottom w:val="0"/>
          <w:divBdr>
            <w:top w:val="none" w:sz="0" w:space="0" w:color="auto"/>
            <w:left w:val="none" w:sz="0" w:space="0" w:color="auto"/>
            <w:bottom w:val="none" w:sz="0" w:space="0" w:color="auto"/>
            <w:right w:val="none" w:sz="0" w:space="0" w:color="auto"/>
          </w:divBdr>
        </w:div>
        <w:div w:id="2043432933">
          <w:marLeft w:val="640"/>
          <w:marRight w:val="0"/>
          <w:marTop w:val="0"/>
          <w:marBottom w:val="0"/>
          <w:divBdr>
            <w:top w:val="none" w:sz="0" w:space="0" w:color="auto"/>
            <w:left w:val="none" w:sz="0" w:space="0" w:color="auto"/>
            <w:bottom w:val="none" w:sz="0" w:space="0" w:color="auto"/>
            <w:right w:val="none" w:sz="0" w:space="0" w:color="auto"/>
          </w:divBdr>
        </w:div>
        <w:div w:id="1127773939">
          <w:marLeft w:val="640"/>
          <w:marRight w:val="0"/>
          <w:marTop w:val="0"/>
          <w:marBottom w:val="0"/>
          <w:divBdr>
            <w:top w:val="none" w:sz="0" w:space="0" w:color="auto"/>
            <w:left w:val="none" w:sz="0" w:space="0" w:color="auto"/>
            <w:bottom w:val="none" w:sz="0" w:space="0" w:color="auto"/>
            <w:right w:val="none" w:sz="0" w:space="0" w:color="auto"/>
          </w:divBdr>
        </w:div>
        <w:div w:id="666707407">
          <w:marLeft w:val="640"/>
          <w:marRight w:val="0"/>
          <w:marTop w:val="0"/>
          <w:marBottom w:val="0"/>
          <w:divBdr>
            <w:top w:val="none" w:sz="0" w:space="0" w:color="auto"/>
            <w:left w:val="none" w:sz="0" w:space="0" w:color="auto"/>
            <w:bottom w:val="none" w:sz="0" w:space="0" w:color="auto"/>
            <w:right w:val="none" w:sz="0" w:space="0" w:color="auto"/>
          </w:divBdr>
        </w:div>
        <w:div w:id="2056272406">
          <w:marLeft w:val="640"/>
          <w:marRight w:val="0"/>
          <w:marTop w:val="0"/>
          <w:marBottom w:val="0"/>
          <w:divBdr>
            <w:top w:val="none" w:sz="0" w:space="0" w:color="auto"/>
            <w:left w:val="none" w:sz="0" w:space="0" w:color="auto"/>
            <w:bottom w:val="none" w:sz="0" w:space="0" w:color="auto"/>
            <w:right w:val="none" w:sz="0" w:space="0" w:color="auto"/>
          </w:divBdr>
        </w:div>
        <w:div w:id="1142844133">
          <w:marLeft w:val="640"/>
          <w:marRight w:val="0"/>
          <w:marTop w:val="0"/>
          <w:marBottom w:val="0"/>
          <w:divBdr>
            <w:top w:val="none" w:sz="0" w:space="0" w:color="auto"/>
            <w:left w:val="none" w:sz="0" w:space="0" w:color="auto"/>
            <w:bottom w:val="none" w:sz="0" w:space="0" w:color="auto"/>
            <w:right w:val="none" w:sz="0" w:space="0" w:color="auto"/>
          </w:divBdr>
        </w:div>
        <w:div w:id="275522039">
          <w:marLeft w:val="640"/>
          <w:marRight w:val="0"/>
          <w:marTop w:val="0"/>
          <w:marBottom w:val="0"/>
          <w:divBdr>
            <w:top w:val="none" w:sz="0" w:space="0" w:color="auto"/>
            <w:left w:val="none" w:sz="0" w:space="0" w:color="auto"/>
            <w:bottom w:val="none" w:sz="0" w:space="0" w:color="auto"/>
            <w:right w:val="none" w:sz="0" w:space="0" w:color="auto"/>
          </w:divBdr>
        </w:div>
        <w:div w:id="652222770">
          <w:marLeft w:val="640"/>
          <w:marRight w:val="0"/>
          <w:marTop w:val="0"/>
          <w:marBottom w:val="0"/>
          <w:divBdr>
            <w:top w:val="none" w:sz="0" w:space="0" w:color="auto"/>
            <w:left w:val="none" w:sz="0" w:space="0" w:color="auto"/>
            <w:bottom w:val="none" w:sz="0" w:space="0" w:color="auto"/>
            <w:right w:val="none" w:sz="0" w:space="0" w:color="auto"/>
          </w:divBdr>
        </w:div>
        <w:div w:id="263003610">
          <w:marLeft w:val="640"/>
          <w:marRight w:val="0"/>
          <w:marTop w:val="0"/>
          <w:marBottom w:val="0"/>
          <w:divBdr>
            <w:top w:val="none" w:sz="0" w:space="0" w:color="auto"/>
            <w:left w:val="none" w:sz="0" w:space="0" w:color="auto"/>
            <w:bottom w:val="none" w:sz="0" w:space="0" w:color="auto"/>
            <w:right w:val="none" w:sz="0" w:space="0" w:color="auto"/>
          </w:divBdr>
        </w:div>
        <w:div w:id="1012301258">
          <w:marLeft w:val="640"/>
          <w:marRight w:val="0"/>
          <w:marTop w:val="0"/>
          <w:marBottom w:val="0"/>
          <w:divBdr>
            <w:top w:val="none" w:sz="0" w:space="0" w:color="auto"/>
            <w:left w:val="none" w:sz="0" w:space="0" w:color="auto"/>
            <w:bottom w:val="none" w:sz="0" w:space="0" w:color="auto"/>
            <w:right w:val="none" w:sz="0" w:space="0" w:color="auto"/>
          </w:divBdr>
        </w:div>
        <w:div w:id="1170485233">
          <w:marLeft w:val="640"/>
          <w:marRight w:val="0"/>
          <w:marTop w:val="0"/>
          <w:marBottom w:val="0"/>
          <w:divBdr>
            <w:top w:val="none" w:sz="0" w:space="0" w:color="auto"/>
            <w:left w:val="none" w:sz="0" w:space="0" w:color="auto"/>
            <w:bottom w:val="none" w:sz="0" w:space="0" w:color="auto"/>
            <w:right w:val="none" w:sz="0" w:space="0" w:color="auto"/>
          </w:divBdr>
        </w:div>
        <w:div w:id="1961103864">
          <w:marLeft w:val="640"/>
          <w:marRight w:val="0"/>
          <w:marTop w:val="0"/>
          <w:marBottom w:val="0"/>
          <w:divBdr>
            <w:top w:val="none" w:sz="0" w:space="0" w:color="auto"/>
            <w:left w:val="none" w:sz="0" w:space="0" w:color="auto"/>
            <w:bottom w:val="none" w:sz="0" w:space="0" w:color="auto"/>
            <w:right w:val="none" w:sz="0" w:space="0" w:color="auto"/>
          </w:divBdr>
        </w:div>
        <w:div w:id="285549023">
          <w:marLeft w:val="640"/>
          <w:marRight w:val="0"/>
          <w:marTop w:val="0"/>
          <w:marBottom w:val="0"/>
          <w:divBdr>
            <w:top w:val="none" w:sz="0" w:space="0" w:color="auto"/>
            <w:left w:val="none" w:sz="0" w:space="0" w:color="auto"/>
            <w:bottom w:val="none" w:sz="0" w:space="0" w:color="auto"/>
            <w:right w:val="none" w:sz="0" w:space="0" w:color="auto"/>
          </w:divBdr>
        </w:div>
        <w:div w:id="2073189395">
          <w:marLeft w:val="640"/>
          <w:marRight w:val="0"/>
          <w:marTop w:val="0"/>
          <w:marBottom w:val="0"/>
          <w:divBdr>
            <w:top w:val="none" w:sz="0" w:space="0" w:color="auto"/>
            <w:left w:val="none" w:sz="0" w:space="0" w:color="auto"/>
            <w:bottom w:val="none" w:sz="0" w:space="0" w:color="auto"/>
            <w:right w:val="none" w:sz="0" w:space="0" w:color="auto"/>
          </w:divBdr>
        </w:div>
        <w:div w:id="756023662">
          <w:marLeft w:val="640"/>
          <w:marRight w:val="0"/>
          <w:marTop w:val="0"/>
          <w:marBottom w:val="0"/>
          <w:divBdr>
            <w:top w:val="none" w:sz="0" w:space="0" w:color="auto"/>
            <w:left w:val="none" w:sz="0" w:space="0" w:color="auto"/>
            <w:bottom w:val="none" w:sz="0" w:space="0" w:color="auto"/>
            <w:right w:val="none" w:sz="0" w:space="0" w:color="auto"/>
          </w:divBdr>
        </w:div>
        <w:div w:id="1493255076">
          <w:marLeft w:val="640"/>
          <w:marRight w:val="0"/>
          <w:marTop w:val="0"/>
          <w:marBottom w:val="0"/>
          <w:divBdr>
            <w:top w:val="none" w:sz="0" w:space="0" w:color="auto"/>
            <w:left w:val="none" w:sz="0" w:space="0" w:color="auto"/>
            <w:bottom w:val="none" w:sz="0" w:space="0" w:color="auto"/>
            <w:right w:val="none" w:sz="0" w:space="0" w:color="auto"/>
          </w:divBdr>
        </w:div>
        <w:div w:id="174731635">
          <w:marLeft w:val="640"/>
          <w:marRight w:val="0"/>
          <w:marTop w:val="0"/>
          <w:marBottom w:val="0"/>
          <w:divBdr>
            <w:top w:val="none" w:sz="0" w:space="0" w:color="auto"/>
            <w:left w:val="none" w:sz="0" w:space="0" w:color="auto"/>
            <w:bottom w:val="none" w:sz="0" w:space="0" w:color="auto"/>
            <w:right w:val="none" w:sz="0" w:space="0" w:color="auto"/>
          </w:divBdr>
        </w:div>
        <w:div w:id="592133203">
          <w:marLeft w:val="640"/>
          <w:marRight w:val="0"/>
          <w:marTop w:val="0"/>
          <w:marBottom w:val="0"/>
          <w:divBdr>
            <w:top w:val="none" w:sz="0" w:space="0" w:color="auto"/>
            <w:left w:val="none" w:sz="0" w:space="0" w:color="auto"/>
            <w:bottom w:val="none" w:sz="0" w:space="0" w:color="auto"/>
            <w:right w:val="none" w:sz="0" w:space="0" w:color="auto"/>
          </w:divBdr>
        </w:div>
        <w:div w:id="796991462">
          <w:marLeft w:val="640"/>
          <w:marRight w:val="0"/>
          <w:marTop w:val="0"/>
          <w:marBottom w:val="0"/>
          <w:divBdr>
            <w:top w:val="none" w:sz="0" w:space="0" w:color="auto"/>
            <w:left w:val="none" w:sz="0" w:space="0" w:color="auto"/>
            <w:bottom w:val="none" w:sz="0" w:space="0" w:color="auto"/>
            <w:right w:val="none" w:sz="0" w:space="0" w:color="auto"/>
          </w:divBdr>
        </w:div>
        <w:div w:id="677928195">
          <w:marLeft w:val="640"/>
          <w:marRight w:val="0"/>
          <w:marTop w:val="0"/>
          <w:marBottom w:val="0"/>
          <w:divBdr>
            <w:top w:val="none" w:sz="0" w:space="0" w:color="auto"/>
            <w:left w:val="none" w:sz="0" w:space="0" w:color="auto"/>
            <w:bottom w:val="none" w:sz="0" w:space="0" w:color="auto"/>
            <w:right w:val="none" w:sz="0" w:space="0" w:color="auto"/>
          </w:divBdr>
        </w:div>
        <w:div w:id="224220460">
          <w:marLeft w:val="640"/>
          <w:marRight w:val="0"/>
          <w:marTop w:val="0"/>
          <w:marBottom w:val="0"/>
          <w:divBdr>
            <w:top w:val="none" w:sz="0" w:space="0" w:color="auto"/>
            <w:left w:val="none" w:sz="0" w:space="0" w:color="auto"/>
            <w:bottom w:val="none" w:sz="0" w:space="0" w:color="auto"/>
            <w:right w:val="none" w:sz="0" w:space="0" w:color="auto"/>
          </w:divBdr>
        </w:div>
        <w:div w:id="1510481712">
          <w:marLeft w:val="640"/>
          <w:marRight w:val="0"/>
          <w:marTop w:val="0"/>
          <w:marBottom w:val="0"/>
          <w:divBdr>
            <w:top w:val="none" w:sz="0" w:space="0" w:color="auto"/>
            <w:left w:val="none" w:sz="0" w:space="0" w:color="auto"/>
            <w:bottom w:val="none" w:sz="0" w:space="0" w:color="auto"/>
            <w:right w:val="none" w:sz="0" w:space="0" w:color="auto"/>
          </w:divBdr>
        </w:div>
        <w:div w:id="1087726719">
          <w:marLeft w:val="640"/>
          <w:marRight w:val="0"/>
          <w:marTop w:val="0"/>
          <w:marBottom w:val="0"/>
          <w:divBdr>
            <w:top w:val="none" w:sz="0" w:space="0" w:color="auto"/>
            <w:left w:val="none" w:sz="0" w:space="0" w:color="auto"/>
            <w:bottom w:val="none" w:sz="0" w:space="0" w:color="auto"/>
            <w:right w:val="none" w:sz="0" w:space="0" w:color="auto"/>
          </w:divBdr>
        </w:div>
        <w:div w:id="426655462">
          <w:marLeft w:val="640"/>
          <w:marRight w:val="0"/>
          <w:marTop w:val="0"/>
          <w:marBottom w:val="0"/>
          <w:divBdr>
            <w:top w:val="none" w:sz="0" w:space="0" w:color="auto"/>
            <w:left w:val="none" w:sz="0" w:space="0" w:color="auto"/>
            <w:bottom w:val="none" w:sz="0" w:space="0" w:color="auto"/>
            <w:right w:val="none" w:sz="0" w:space="0" w:color="auto"/>
          </w:divBdr>
        </w:div>
        <w:div w:id="393092211">
          <w:marLeft w:val="640"/>
          <w:marRight w:val="0"/>
          <w:marTop w:val="0"/>
          <w:marBottom w:val="0"/>
          <w:divBdr>
            <w:top w:val="none" w:sz="0" w:space="0" w:color="auto"/>
            <w:left w:val="none" w:sz="0" w:space="0" w:color="auto"/>
            <w:bottom w:val="none" w:sz="0" w:space="0" w:color="auto"/>
            <w:right w:val="none" w:sz="0" w:space="0" w:color="auto"/>
          </w:divBdr>
        </w:div>
        <w:div w:id="1928730593">
          <w:marLeft w:val="640"/>
          <w:marRight w:val="0"/>
          <w:marTop w:val="0"/>
          <w:marBottom w:val="0"/>
          <w:divBdr>
            <w:top w:val="none" w:sz="0" w:space="0" w:color="auto"/>
            <w:left w:val="none" w:sz="0" w:space="0" w:color="auto"/>
            <w:bottom w:val="none" w:sz="0" w:space="0" w:color="auto"/>
            <w:right w:val="none" w:sz="0" w:space="0" w:color="auto"/>
          </w:divBdr>
        </w:div>
        <w:div w:id="588391066">
          <w:marLeft w:val="640"/>
          <w:marRight w:val="0"/>
          <w:marTop w:val="0"/>
          <w:marBottom w:val="0"/>
          <w:divBdr>
            <w:top w:val="none" w:sz="0" w:space="0" w:color="auto"/>
            <w:left w:val="none" w:sz="0" w:space="0" w:color="auto"/>
            <w:bottom w:val="none" w:sz="0" w:space="0" w:color="auto"/>
            <w:right w:val="none" w:sz="0" w:space="0" w:color="auto"/>
          </w:divBdr>
        </w:div>
        <w:div w:id="935404002">
          <w:marLeft w:val="640"/>
          <w:marRight w:val="0"/>
          <w:marTop w:val="0"/>
          <w:marBottom w:val="0"/>
          <w:divBdr>
            <w:top w:val="none" w:sz="0" w:space="0" w:color="auto"/>
            <w:left w:val="none" w:sz="0" w:space="0" w:color="auto"/>
            <w:bottom w:val="none" w:sz="0" w:space="0" w:color="auto"/>
            <w:right w:val="none" w:sz="0" w:space="0" w:color="auto"/>
          </w:divBdr>
        </w:div>
        <w:div w:id="17237806">
          <w:marLeft w:val="640"/>
          <w:marRight w:val="0"/>
          <w:marTop w:val="0"/>
          <w:marBottom w:val="0"/>
          <w:divBdr>
            <w:top w:val="none" w:sz="0" w:space="0" w:color="auto"/>
            <w:left w:val="none" w:sz="0" w:space="0" w:color="auto"/>
            <w:bottom w:val="none" w:sz="0" w:space="0" w:color="auto"/>
            <w:right w:val="none" w:sz="0" w:space="0" w:color="auto"/>
          </w:divBdr>
        </w:div>
        <w:div w:id="630867376">
          <w:marLeft w:val="640"/>
          <w:marRight w:val="0"/>
          <w:marTop w:val="0"/>
          <w:marBottom w:val="0"/>
          <w:divBdr>
            <w:top w:val="none" w:sz="0" w:space="0" w:color="auto"/>
            <w:left w:val="none" w:sz="0" w:space="0" w:color="auto"/>
            <w:bottom w:val="none" w:sz="0" w:space="0" w:color="auto"/>
            <w:right w:val="none" w:sz="0" w:space="0" w:color="auto"/>
          </w:divBdr>
        </w:div>
        <w:div w:id="1362901988">
          <w:marLeft w:val="640"/>
          <w:marRight w:val="0"/>
          <w:marTop w:val="0"/>
          <w:marBottom w:val="0"/>
          <w:divBdr>
            <w:top w:val="none" w:sz="0" w:space="0" w:color="auto"/>
            <w:left w:val="none" w:sz="0" w:space="0" w:color="auto"/>
            <w:bottom w:val="none" w:sz="0" w:space="0" w:color="auto"/>
            <w:right w:val="none" w:sz="0" w:space="0" w:color="auto"/>
          </w:divBdr>
        </w:div>
        <w:div w:id="1043094652">
          <w:marLeft w:val="640"/>
          <w:marRight w:val="0"/>
          <w:marTop w:val="0"/>
          <w:marBottom w:val="0"/>
          <w:divBdr>
            <w:top w:val="none" w:sz="0" w:space="0" w:color="auto"/>
            <w:left w:val="none" w:sz="0" w:space="0" w:color="auto"/>
            <w:bottom w:val="none" w:sz="0" w:space="0" w:color="auto"/>
            <w:right w:val="none" w:sz="0" w:space="0" w:color="auto"/>
          </w:divBdr>
        </w:div>
        <w:div w:id="357118833">
          <w:marLeft w:val="640"/>
          <w:marRight w:val="0"/>
          <w:marTop w:val="0"/>
          <w:marBottom w:val="0"/>
          <w:divBdr>
            <w:top w:val="none" w:sz="0" w:space="0" w:color="auto"/>
            <w:left w:val="none" w:sz="0" w:space="0" w:color="auto"/>
            <w:bottom w:val="none" w:sz="0" w:space="0" w:color="auto"/>
            <w:right w:val="none" w:sz="0" w:space="0" w:color="auto"/>
          </w:divBdr>
        </w:div>
        <w:div w:id="530387208">
          <w:marLeft w:val="640"/>
          <w:marRight w:val="0"/>
          <w:marTop w:val="0"/>
          <w:marBottom w:val="0"/>
          <w:divBdr>
            <w:top w:val="none" w:sz="0" w:space="0" w:color="auto"/>
            <w:left w:val="none" w:sz="0" w:space="0" w:color="auto"/>
            <w:bottom w:val="none" w:sz="0" w:space="0" w:color="auto"/>
            <w:right w:val="none" w:sz="0" w:space="0" w:color="auto"/>
          </w:divBdr>
        </w:div>
      </w:divsChild>
    </w:div>
    <w:div w:id="575434265">
      <w:bodyDiv w:val="1"/>
      <w:marLeft w:val="0"/>
      <w:marRight w:val="0"/>
      <w:marTop w:val="0"/>
      <w:marBottom w:val="0"/>
      <w:divBdr>
        <w:top w:val="none" w:sz="0" w:space="0" w:color="auto"/>
        <w:left w:val="none" w:sz="0" w:space="0" w:color="auto"/>
        <w:bottom w:val="none" w:sz="0" w:space="0" w:color="auto"/>
        <w:right w:val="none" w:sz="0" w:space="0" w:color="auto"/>
      </w:divBdr>
      <w:divsChild>
        <w:div w:id="492455931">
          <w:marLeft w:val="640"/>
          <w:marRight w:val="0"/>
          <w:marTop w:val="0"/>
          <w:marBottom w:val="0"/>
          <w:divBdr>
            <w:top w:val="none" w:sz="0" w:space="0" w:color="auto"/>
            <w:left w:val="none" w:sz="0" w:space="0" w:color="auto"/>
            <w:bottom w:val="none" w:sz="0" w:space="0" w:color="auto"/>
            <w:right w:val="none" w:sz="0" w:space="0" w:color="auto"/>
          </w:divBdr>
        </w:div>
        <w:div w:id="537400860">
          <w:marLeft w:val="640"/>
          <w:marRight w:val="0"/>
          <w:marTop w:val="0"/>
          <w:marBottom w:val="0"/>
          <w:divBdr>
            <w:top w:val="none" w:sz="0" w:space="0" w:color="auto"/>
            <w:left w:val="none" w:sz="0" w:space="0" w:color="auto"/>
            <w:bottom w:val="none" w:sz="0" w:space="0" w:color="auto"/>
            <w:right w:val="none" w:sz="0" w:space="0" w:color="auto"/>
          </w:divBdr>
        </w:div>
        <w:div w:id="1238132552">
          <w:marLeft w:val="640"/>
          <w:marRight w:val="0"/>
          <w:marTop w:val="0"/>
          <w:marBottom w:val="0"/>
          <w:divBdr>
            <w:top w:val="none" w:sz="0" w:space="0" w:color="auto"/>
            <w:left w:val="none" w:sz="0" w:space="0" w:color="auto"/>
            <w:bottom w:val="none" w:sz="0" w:space="0" w:color="auto"/>
            <w:right w:val="none" w:sz="0" w:space="0" w:color="auto"/>
          </w:divBdr>
        </w:div>
        <w:div w:id="1840923796">
          <w:marLeft w:val="640"/>
          <w:marRight w:val="0"/>
          <w:marTop w:val="0"/>
          <w:marBottom w:val="0"/>
          <w:divBdr>
            <w:top w:val="none" w:sz="0" w:space="0" w:color="auto"/>
            <w:left w:val="none" w:sz="0" w:space="0" w:color="auto"/>
            <w:bottom w:val="none" w:sz="0" w:space="0" w:color="auto"/>
            <w:right w:val="none" w:sz="0" w:space="0" w:color="auto"/>
          </w:divBdr>
        </w:div>
        <w:div w:id="1399400626">
          <w:marLeft w:val="640"/>
          <w:marRight w:val="0"/>
          <w:marTop w:val="0"/>
          <w:marBottom w:val="0"/>
          <w:divBdr>
            <w:top w:val="none" w:sz="0" w:space="0" w:color="auto"/>
            <w:left w:val="none" w:sz="0" w:space="0" w:color="auto"/>
            <w:bottom w:val="none" w:sz="0" w:space="0" w:color="auto"/>
            <w:right w:val="none" w:sz="0" w:space="0" w:color="auto"/>
          </w:divBdr>
        </w:div>
        <w:div w:id="2144302365">
          <w:marLeft w:val="640"/>
          <w:marRight w:val="0"/>
          <w:marTop w:val="0"/>
          <w:marBottom w:val="0"/>
          <w:divBdr>
            <w:top w:val="none" w:sz="0" w:space="0" w:color="auto"/>
            <w:left w:val="none" w:sz="0" w:space="0" w:color="auto"/>
            <w:bottom w:val="none" w:sz="0" w:space="0" w:color="auto"/>
            <w:right w:val="none" w:sz="0" w:space="0" w:color="auto"/>
          </w:divBdr>
        </w:div>
        <w:div w:id="2055227888">
          <w:marLeft w:val="640"/>
          <w:marRight w:val="0"/>
          <w:marTop w:val="0"/>
          <w:marBottom w:val="0"/>
          <w:divBdr>
            <w:top w:val="none" w:sz="0" w:space="0" w:color="auto"/>
            <w:left w:val="none" w:sz="0" w:space="0" w:color="auto"/>
            <w:bottom w:val="none" w:sz="0" w:space="0" w:color="auto"/>
            <w:right w:val="none" w:sz="0" w:space="0" w:color="auto"/>
          </w:divBdr>
        </w:div>
        <w:div w:id="856501540">
          <w:marLeft w:val="640"/>
          <w:marRight w:val="0"/>
          <w:marTop w:val="0"/>
          <w:marBottom w:val="0"/>
          <w:divBdr>
            <w:top w:val="none" w:sz="0" w:space="0" w:color="auto"/>
            <w:left w:val="none" w:sz="0" w:space="0" w:color="auto"/>
            <w:bottom w:val="none" w:sz="0" w:space="0" w:color="auto"/>
            <w:right w:val="none" w:sz="0" w:space="0" w:color="auto"/>
          </w:divBdr>
        </w:div>
        <w:div w:id="333724420">
          <w:marLeft w:val="640"/>
          <w:marRight w:val="0"/>
          <w:marTop w:val="0"/>
          <w:marBottom w:val="0"/>
          <w:divBdr>
            <w:top w:val="none" w:sz="0" w:space="0" w:color="auto"/>
            <w:left w:val="none" w:sz="0" w:space="0" w:color="auto"/>
            <w:bottom w:val="none" w:sz="0" w:space="0" w:color="auto"/>
            <w:right w:val="none" w:sz="0" w:space="0" w:color="auto"/>
          </w:divBdr>
        </w:div>
        <w:div w:id="1954053688">
          <w:marLeft w:val="640"/>
          <w:marRight w:val="0"/>
          <w:marTop w:val="0"/>
          <w:marBottom w:val="0"/>
          <w:divBdr>
            <w:top w:val="none" w:sz="0" w:space="0" w:color="auto"/>
            <w:left w:val="none" w:sz="0" w:space="0" w:color="auto"/>
            <w:bottom w:val="none" w:sz="0" w:space="0" w:color="auto"/>
            <w:right w:val="none" w:sz="0" w:space="0" w:color="auto"/>
          </w:divBdr>
        </w:div>
        <w:div w:id="1906066140">
          <w:marLeft w:val="640"/>
          <w:marRight w:val="0"/>
          <w:marTop w:val="0"/>
          <w:marBottom w:val="0"/>
          <w:divBdr>
            <w:top w:val="none" w:sz="0" w:space="0" w:color="auto"/>
            <w:left w:val="none" w:sz="0" w:space="0" w:color="auto"/>
            <w:bottom w:val="none" w:sz="0" w:space="0" w:color="auto"/>
            <w:right w:val="none" w:sz="0" w:space="0" w:color="auto"/>
          </w:divBdr>
        </w:div>
        <w:div w:id="600188081">
          <w:marLeft w:val="640"/>
          <w:marRight w:val="0"/>
          <w:marTop w:val="0"/>
          <w:marBottom w:val="0"/>
          <w:divBdr>
            <w:top w:val="none" w:sz="0" w:space="0" w:color="auto"/>
            <w:left w:val="none" w:sz="0" w:space="0" w:color="auto"/>
            <w:bottom w:val="none" w:sz="0" w:space="0" w:color="auto"/>
            <w:right w:val="none" w:sz="0" w:space="0" w:color="auto"/>
          </w:divBdr>
        </w:div>
        <w:div w:id="1143893060">
          <w:marLeft w:val="640"/>
          <w:marRight w:val="0"/>
          <w:marTop w:val="0"/>
          <w:marBottom w:val="0"/>
          <w:divBdr>
            <w:top w:val="none" w:sz="0" w:space="0" w:color="auto"/>
            <w:left w:val="none" w:sz="0" w:space="0" w:color="auto"/>
            <w:bottom w:val="none" w:sz="0" w:space="0" w:color="auto"/>
            <w:right w:val="none" w:sz="0" w:space="0" w:color="auto"/>
          </w:divBdr>
        </w:div>
        <w:div w:id="1039163198">
          <w:marLeft w:val="640"/>
          <w:marRight w:val="0"/>
          <w:marTop w:val="0"/>
          <w:marBottom w:val="0"/>
          <w:divBdr>
            <w:top w:val="none" w:sz="0" w:space="0" w:color="auto"/>
            <w:left w:val="none" w:sz="0" w:space="0" w:color="auto"/>
            <w:bottom w:val="none" w:sz="0" w:space="0" w:color="auto"/>
            <w:right w:val="none" w:sz="0" w:space="0" w:color="auto"/>
          </w:divBdr>
        </w:div>
        <w:div w:id="884945856">
          <w:marLeft w:val="640"/>
          <w:marRight w:val="0"/>
          <w:marTop w:val="0"/>
          <w:marBottom w:val="0"/>
          <w:divBdr>
            <w:top w:val="none" w:sz="0" w:space="0" w:color="auto"/>
            <w:left w:val="none" w:sz="0" w:space="0" w:color="auto"/>
            <w:bottom w:val="none" w:sz="0" w:space="0" w:color="auto"/>
            <w:right w:val="none" w:sz="0" w:space="0" w:color="auto"/>
          </w:divBdr>
        </w:div>
        <w:div w:id="1023828542">
          <w:marLeft w:val="640"/>
          <w:marRight w:val="0"/>
          <w:marTop w:val="0"/>
          <w:marBottom w:val="0"/>
          <w:divBdr>
            <w:top w:val="none" w:sz="0" w:space="0" w:color="auto"/>
            <w:left w:val="none" w:sz="0" w:space="0" w:color="auto"/>
            <w:bottom w:val="none" w:sz="0" w:space="0" w:color="auto"/>
            <w:right w:val="none" w:sz="0" w:space="0" w:color="auto"/>
          </w:divBdr>
        </w:div>
        <w:div w:id="2093351796">
          <w:marLeft w:val="640"/>
          <w:marRight w:val="0"/>
          <w:marTop w:val="0"/>
          <w:marBottom w:val="0"/>
          <w:divBdr>
            <w:top w:val="none" w:sz="0" w:space="0" w:color="auto"/>
            <w:left w:val="none" w:sz="0" w:space="0" w:color="auto"/>
            <w:bottom w:val="none" w:sz="0" w:space="0" w:color="auto"/>
            <w:right w:val="none" w:sz="0" w:space="0" w:color="auto"/>
          </w:divBdr>
        </w:div>
        <w:div w:id="928731287">
          <w:marLeft w:val="640"/>
          <w:marRight w:val="0"/>
          <w:marTop w:val="0"/>
          <w:marBottom w:val="0"/>
          <w:divBdr>
            <w:top w:val="none" w:sz="0" w:space="0" w:color="auto"/>
            <w:left w:val="none" w:sz="0" w:space="0" w:color="auto"/>
            <w:bottom w:val="none" w:sz="0" w:space="0" w:color="auto"/>
            <w:right w:val="none" w:sz="0" w:space="0" w:color="auto"/>
          </w:divBdr>
        </w:div>
        <w:div w:id="2118795284">
          <w:marLeft w:val="640"/>
          <w:marRight w:val="0"/>
          <w:marTop w:val="0"/>
          <w:marBottom w:val="0"/>
          <w:divBdr>
            <w:top w:val="none" w:sz="0" w:space="0" w:color="auto"/>
            <w:left w:val="none" w:sz="0" w:space="0" w:color="auto"/>
            <w:bottom w:val="none" w:sz="0" w:space="0" w:color="auto"/>
            <w:right w:val="none" w:sz="0" w:space="0" w:color="auto"/>
          </w:divBdr>
        </w:div>
        <w:div w:id="396051709">
          <w:marLeft w:val="640"/>
          <w:marRight w:val="0"/>
          <w:marTop w:val="0"/>
          <w:marBottom w:val="0"/>
          <w:divBdr>
            <w:top w:val="none" w:sz="0" w:space="0" w:color="auto"/>
            <w:left w:val="none" w:sz="0" w:space="0" w:color="auto"/>
            <w:bottom w:val="none" w:sz="0" w:space="0" w:color="auto"/>
            <w:right w:val="none" w:sz="0" w:space="0" w:color="auto"/>
          </w:divBdr>
        </w:div>
        <w:div w:id="756555638">
          <w:marLeft w:val="640"/>
          <w:marRight w:val="0"/>
          <w:marTop w:val="0"/>
          <w:marBottom w:val="0"/>
          <w:divBdr>
            <w:top w:val="none" w:sz="0" w:space="0" w:color="auto"/>
            <w:left w:val="none" w:sz="0" w:space="0" w:color="auto"/>
            <w:bottom w:val="none" w:sz="0" w:space="0" w:color="auto"/>
            <w:right w:val="none" w:sz="0" w:space="0" w:color="auto"/>
          </w:divBdr>
        </w:div>
        <w:div w:id="1902863823">
          <w:marLeft w:val="640"/>
          <w:marRight w:val="0"/>
          <w:marTop w:val="0"/>
          <w:marBottom w:val="0"/>
          <w:divBdr>
            <w:top w:val="none" w:sz="0" w:space="0" w:color="auto"/>
            <w:left w:val="none" w:sz="0" w:space="0" w:color="auto"/>
            <w:bottom w:val="none" w:sz="0" w:space="0" w:color="auto"/>
            <w:right w:val="none" w:sz="0" w:space="0" w:color="auto"/>
          </w:divBdr>
        </w:div>
        <w:div w:id="1184319325">
          <w:marLeft w:val="640"/>
          <w:marRight w:val="0"/>
          <w:marTop w:val="0"/>
          <w:marBottom w:val="0"/>
          <w:divBdr>
            <w:top w:val="none" w:sz="0" w:space="0" w:color="auto"/>
            <w:left w:val="none" w:sz="0" w:space="0" w:color="auto"/>
            <w:bottom w:val="none" w:sz="0" w:space="0" w:color="auto"/>
            <w:right w:val="none" w:sz="0" w:space="0" w:color="auto"/>
          </w:divBdr>
        </w:div>
        <w:div w:id="307712521">
          <w:marLeft w:val="640"/>
          <w:marRight w:val="0"/>
          <w:marTop w:val="0"/>
          <w:marBottom w:val="0"/>
          <w:divBdr>
            <w:top w:val="none" w:sz="0" w:space="0" w:color="auto"/>
            <w:left w:val="none" w:sz="0" w:space="0" w:color="auto"/>
            <w:bottom w:val="none" w:sz="0" w:space="0" w:color="auto"/>
            <w:right w:val="none" w:sz="0" w:space="0" w:color="auto"/>
          </w:divBdr>
        </w:div>
        <w:div w:id="1640988328">
          <w:marLeft w:val="640"/>
          <w:marRight w:val="0"/>
          <w:marTop w:val="0"/>
          <w:marBottom w:val="0"/>
          <w:divBdr>
            <w:top w:val="none" w:sz="0" w:space="0" w:color="auto"/>
            <w:left w:val="none" w:sz="0" w:space="0" w:color="auto"/>
            <w:bottom w:val="none" w:sz="0" w:space="0" w:color="auto"/>
            <w:right w:val="none" w:sz="0" w:space="0" w:color="auto"/>
          </w:divBdr>
        </w:div>
        <w:div w:id="1039624555">
          <w:marLeft w:val="640"/>
          <w:marRight w:val="0"/>
          <w:marTop w:val="0"/>
          <w:marBottom w:val="0"/>
          <w:divBdr>
            <w:top w:val="none" w:sz="0" w:space="0" w:color="auto"/>
            <w:left w:val="none" w:sz="0" w:space="0" w:color="auto"/>
            <w:bottom w:val="none" w:sz="0" w:space="0" w:color="auto"/>
            <w:right w:val="none" w:sz="0" w:space="0" w:color="auto"/>
          </w:divBdr>
        </w:div>
        <w:div w:id="1317146174">
          <w:marLeft w:val="640"/>
          <w:marRight w:val="0"/>
          <w:marTop w:val="0"/>
          <w:marBottom w:val="0"/>
          <w:divBdr>
            <w:top w:val="none" w:sz="0" w:space="0" w:color="auto"/>
            <w:left w:val="none" w:sz="0" w:space="0" w:color="auto"/>
            <w:bottom w:val="none" w:sz="0" w:space="0" w:color="auto"/>
            <w:right w:val="none" w:sz="0" w:space="0" w:color="auto"/>
          </w:divBdr>
        </w:div>
        <w:div w:id="1956519315">
          <w:marLeft w:val="640"/>
          <w:marRight w:val="0"/>
          <w:marTop w:val="0"/>
          <w:marBottom w:val="0"/>
          <w:divBdr>
            <w:top w:val="none" w:sz="0" w:space="0" w:color="auto"/>
            <w:left w:val="none" w:sz="0" w:space="0" w:color="auto"/>
            <w:bottom w:val="none" w:sz="0" w:space="0" w:color="auto"/>
            <w:right w:val="none" w:sz="0" w:space="0" w:color="auto"/>
          </w:divBdr>
        </w:div>
        <w:div w:id="1911695089">
          <w:marLeft w:val="640"/>
          <w:marRight w:val="0"/>
          <w:marTop w:val="0"/>
          <w:marBottom w:val="0"/>
          <w:divBdr>
            <w:top w:val="none" w:sz="0" w:space="0" w:color="auto"/>
            <w:left w:val="none" w:sz="0" w:space="0" w:color="auto"/>
            <w:bottom w:val="none" w:sz="0" w:space="0" w:color="auto"/>
            <w:right w:val="none" w:sz="0" w:space="0" w:color="auto"/>
          </w:divBdr>
        </w:div>
        <w:div w:id="1460685617">
          <w:marLeft w:val="640"/>
          <w:marRight w:val="0"/>
          <w:marTop w:val="0"/>
          <w:marBottom w:val="0"/>
          <w:divBdr>
            <w:top w:val="none" w:sz="0" w:space="0" w:color="auto"/>
            <w:left w:val="none" w:sz="0" w:space="0" w:color="auto"/>
            <w:bottom w:val="none" w:sz="0" w:space="0" w:color="auto"/>
            <w:right w:val="none" w:sz="0" w:space="0" w:color="auto"/>
          </w:divBdr>
        </w:div>
        <w:div w:id="1957367989">
          <w:marLeft w:val="640"/>
          <w:marRight w:val="0"/>
          <w:marTop w:val="0"/>
          <w:marBottom w:val="0"/>
          <w:divBdr>
            <w:top w:val="none" w:sz="0" w:space="0" w:color="auto"/>
            <w:left w:val="none" w:sz="0" w:space="0" w:color="auto"/>
            <w:bottom w:val="none" w:sz="0" w:space="0" w:color="auto"/>
            <w:right w:val="none" w:sz="0" w:space="0" w:color="auto"/>
          </w:divBdr>
        </w:div>
        <w:div w:id="1334337610">
          <w:marLeft w:val="640"/>
          <w:marRight w:val="0"/>
          <w:marTop w:val="0"/>
          <w:marBottom w:val="0"/>
          <w:divBdr>
            <w:top w:val="none" w:sz="0" w:space="0" w:color="auto"/>
            <w:left w:val="none" w:sz="0" w:space="0" w:color="auto"/>
            <w:bottom w:val="none" w:sz="0" w:space="0" w:color="auto"/>
            <w:right w:val="none" w:sz="0" w:space="0" w:color="auto"/>
          </w:divBdr>
        </w:div>
        <w:div w:id="2122335361">
          <w:marLeft w:val="640"/>
          <w:marRight w:val="0"/>
          <w:marTop w:val="0"/>
          <w:marBottom w:val="0"/>
          <w:divBdr>
            <w:top w:val="none" w:sz="0" w:space="0" w:color="auto"/>
            <w:left w:val="none" w:sz="0" w:space="0" w:color="auto"/>
            <w:bottom w:val="none" w:sz="0" w:space="0" w:color="auto"/>
            <w:right w:val="none" w:sz="0" w:space="0" w:color="auto"/>
          </w:divBdr>
        </w:div>
        <w:div w:id="132066512">
          <w:marLeft w:val="640"/>
          <w:marRight w:val="0"/>
          <w:marTop w:val="0"/>
          <w:marBottom w:val="0"/>
          <w:divBdr>
            <w:top w:val="none" w:sz="0" w:space="0" w:color="auto"/>
            <w:left w:val="none" w:sz="0" w:space="0" w:color="auto"/>
            <w:bottom w:val="none" w:sz="0" w:space="0" w:color="auto"/>
            <w:right w:val="none" w:sz="0" w:space="0" w:color="auto"/>
          </w:divBdr>
        </w:div>
        <w:div w:id="744494119">
          <w:marLeft w:val="640"/>
          <w:marRight w:val="0"/>
          <w:marTop w:val="0"/>
          <w:marBottom w:val="0"/>
          <w:divBdr>
            <w:top w:val="none" w:sz="0" w:space="0" w:color="auto"/>
            <w:left w:val="none" w:sz="0" w:space="0" w:color="auto"/>
            <w:bottom w:val="none" w:sz="0" w:space="0" w:color="auto"/>
            <w:right w:val="none" w:sz="0" w:space="0" w:color="auto"/>
          </w:divBdr>
        </w:div>
        <w:div w:id="38674298">
          <w:marLeft w:val="640"/>
          <w:marRight w:val="0"/>
          <w:marTop w:val="0"/>
          <w:marBottom w:val="0"/>
          <w:divBdr>
            <w:top w:val="none" w:sz="0" w:space="0" w:color="auto"/>
            <w:left w:val="none" w:sz="0" w:space="0" w:color="auto"/>
            <w:bottom w:val="none" w:sz="0" w:space="0" w:color="auto"/>
            <w:right w:val="none" w:sz="0" w:space="0" w:color="auto"/>
          </w:divBdr>
        </w:div>
        <w:div w:id="1420909498">
          <w:marLeft w:val="640"/>
          <w:marRight w:val="0"/>
          <w:marTop w:val="0"/>
          <w:marBottom w:val="0"/>
          <w:divBdr>
            <w:top w:val="none" w:sz="0" w:space="0" w:color="auto"/>
            <w:left w:val="none" w:sz="0" w:space="0" w:color="auto"/>
            <w:bottom w:val="none" w:sz="0" w:space="0" w:color="auto"/>
            <w:right w:val="none" w:sz="0" w:space="0" w:color="auto"/>
          </w:divBdr>
        </w:div>
        <w:div w:id="1232228192">
          <w:marLeft w:val="640"/>
          <w:marRight w:val="0"/>
          <w:marTop w:val="0"/>
          <w:marBottom w:val="0"/>
          <w:divBdr>
            <w:top w:val="none" w:sz="0" w:space="0" w:color="auto"/>
            <w:left w:val="none" w:sz="0" w:space="0" w:color="auto"/>
            <w:bottom w:val="none" w:sz="0" w:space="0" w:color="auto"/>
            <w:right w:val="none" w:sz="0" w:space="0" w:color="auto"/>
          </w:divBdr>
        </w:div>
        <w:div w:id="1790315793">
          <w:marLeft w:val="640"/>
          <w:marRight w:val="0"/>
          <w:marTop w:val="0"/>
          <w:marBottom w:val="0"/>
          <w:divBdr>
            <w:top w:val="none" w:sz="0" w:space="0" w:color="auto"/>
            <w:left w:val="none" w:sz="0" w:space="0" w:color="auto"/>
            <w:bottom w:val="none" w:sz="0" w:space="0" w:color="auto"/>
            <w:right w:val="none" w:sz="0" w:space="0" w:color="auto"/>
          </w:divBdr>
        </w:div>
        <w:div w:id="1306545290">
          <w:marLeft w:val="640"/>
          <w:marRight w:val="0"/>
          <w:marTop w:val="0"/>
          <w:marBottom w:val="0"/>
          <w:divBdr>
            <w:top w:val="none" w:sz="0" w:space="0" w:color="auto"/>
            <w:left w:val="none" w:sz="0" w:space="0" w:color="auto"/>
            <w:bottom w:val="none" w:sz="0" w:space="0" w:color="auto"/>
            <w:right w:val="none" w:sz="0" w:space="0" w:color="auto"/>
          </w:divBdr>
        </w:div>
        <w:div w:id="1778718682">
          <w:marLeft w:val="640"/>
          <w:marRight w:val="0"/>
          <w:marTop w:val="0"/>
          <w:marBottom w:val="0"/>
          <w:divBdr>
            <w:top w:val="none" w:sz="0" w:space="0" w:color="auto"/>
            <w:left w:val="none" w:sz="0" w:space="0" w:color="auto"/>
            <w:bottom w:val="none" w:sz="0" w:space="0" w:color="auto"/>
            <w:right w:val="none" w:sz="0" w:space="0" w:color="auto"/>
          </w:divBdr>
        </w:div>
        <w:div w:id="1947275809">
          <w:marLeft w:val="640"/>
          <w:marRight w:val="0"/>
          <w:marTop w:val="0"/>
          <w:marBottom w:val="0"/>
          <w:divBdr>
            <w:top w:val="none" w:sz="0" w:space="0" w:color="auto"/>
            <w:left w:val="none" w:sz="0" w:space="0" w:color="auto"/>
            <w:bottom w:val="none" w:sz="0" w:space="0" w:color="auto"/>
            <w:right w:val="none" w:sz="0" w:space="0" w:color="auto"/>
          </w:divBdr>
        </w:div>
        <w:div w:id="2109808601">
          <w:marLeft w:val="640"/>
          <w:marRight w:val="0"/>
          <w:marTop w:val="0"/>
          <w:marBottom w:val="0"/>
          <w:divBdr>
            <w:top w:val="none" w:sz="0" w:space="0" w:color="auto"/>
            <w:left w:val="none" w:sz="0" w:space="0" w:color="auto"/>
            <w:bottom w:val="none" w:sz="0" w:space="0" w:color="auto"/>
            <w:right w:val="none" w:sz="0" w:space="0" w:color="auto"/>
          </w:divBdr>
        </w:div>
        <w:div w:id="574706532">
          <w:marLeft w:val="640"/>
          <w:marRight w:val="0"/>
          <w:marTop w:val="0"/>
          <w:marBottom w:val="0"/>
          <w:divBdr>
            <w:top w:val="none" w:sz="0" w:space="0" w:color="auto"/>
            <w:left w:val="none" w:sz="0" w:space="0" w:color="auto"/>
            <w:bottom w:val="none" w:sz="0" w:space="0" w:color="auto"/>
            <w:right w:val="none" w:sz="0" w:space="0" w:color="auto"/>
          </w:divBdr>
        </w:div>
        <w:div w:id="1870221990">
          <w:marLeft w:val="640"/>
          <w:marRight w:val="0"/>
          <w:marTop w:val="0"/>
          <w:marBottom w:val="0"/>
          <w:divBdr>
            <w:top w:val="none" w:sz="0" w:space="0" w:color="auto"/>
            <w:left w:val="none" w:sz="0" w:space="0" w:color="auto"/>
            <w:bottom w:val="none" w:sz="0" w:space="0" w:color="auto"/>
            <w:right w:val="none" w:sz="0" w:space="0" w:color="auto"/>
          </w:divBdr>
        </w:div>
        <w:div w:id="653264125">
          <w:marLeft w:val="640"/>
          <w:marRight w:val="0"/>
          <w:marTop w:val="0"/>
          <w:marBottom w:val="0"/>
          <w:divBdr>
            <w:top w:val="none" w:sz="0" w:space="0" w:color="auto"/>
            <w:left w:val="none" w:sz="0" w:space="0" w:color="auto"/>
            <w:bottom w:val="none" w:sz="0" w:space="0" w:color="auto"/>
            <w:right w:val="none" w:sz="0" w:space="0" w:color="auto"/>
          </w:divBdr>
        </w:div>
        <w:div w:id="1735742363">
          <w:marLeft w:val="640"/>
          <w:marRight w:val="0"/>
          <w:marTop w:val="0"/>
          <w:marBottom w:val="0"/>
          <w:divBdr>
            <w:top w:val="none" w:sz="0" w:space="0" w:color="auto"/>
            <w:left w:val="none" w:sz="0" w:space="0" w:color="auto"/>
            <w:bottom w:val="none" w:sz="0" w:space="0" w:color="auto"/>
            <w:right w:val="none" w:sz="0" w:space="0" w:color="auto"/>
          </w:divBdr>
        </w:div>
        <w:div w:id="811487761">
          <w:marLeft w:val="640"/>
          <w:marRight w:val="0"/>
          <w:marTop w:val="0"/>
          <w:marBottom w:val="0"/>
          <w:divBdr>
            <w:top w:val="none" w:sz="0" w:space="0" w:color="auto"/>
            <w:left w:val="none" w:sz="0" w:space="0" w:color="auto"/>
            <w:bottom w:val="none" w:sz="0" w:space="0" w:color="auto"/>
            <w:right w:val="none" w:sz="0" w:space="0" w:color="auto"/>
          </w:divBdr>
        </w:div>
        <w:div w:id="1318143273">
          <w:marLeft w:val="640"/>
          <w:marRight w:val="0"/>
          <w:marTop w:val="0"/>
          <w:marBottom w:val="0"/>
          <w:divBdr>
            <w:top w:val="none" w:sz="0" w:space="0" w:color="auto"/>
            <w:left w:val="none" w:sz="0" w:space="0" w:color="auto"/>
            <w:bottom w:val="none" w:sz="0" w:space="0" w:color="auto"/>
            <w:right w:val="none" w:sz="0" w:space="0" w:color="auto"/>
          </w:divBdr>
        </w:div>
      </w:divsChild>
    </w:div>
    <w:div w:id="576599550">
      <w:bodyDiv w:val="1"/>
      <w:marLeft w:val="0"/>
      <w:marRight w:val="0"/>
      <w:marTop w:val="0"/>
      <w:marBottom w:val="0"/>
      <w:divBdr>
        <w:top w:val="none" w:sz="0" w:space="0" w:color="auto"/>
        <w:left w:val="none" w:sz="0" w:space="0" w:color="auto"/>
        <w:bottom w:val="none" w:sz="0" w:space="0" w:color="auto"/>
        <w:right w:val="none" w:sz="0" w:space="0" w:color="auto"/>
      </w:divBdr>
      <w:divsChild>
        <w:div w:id="1635066100">
          <w:marLeft w:val="640"/>
          <w:marRight w:val="0"/>
          <w:marTop w:val="0"/>
          <w:marBottom w:val="0"/>
          <w:divBdr>
            <w:top w:val="none" w:sz="0" w:space="0" w:color="auto"/>
            <w:left w:val="none" w:sz="0" w:space="0" w:color="auto"/>
            <w:bottom w:val="none" w:sz="0" w:space="0" w:color="auto"/>
            <w:right w:val="none" w:sz="0" w:space="0" w:color="auto"/>
          </w:divBdr>
        </w:div>
        <w:div w:id="684863383">
          <w:marLeft w:val="640"/>
          <w:marRight w:val="0"/>
          <w:marTop w:val="0"/>
          <w:marBottom w:val="0"/>
          <w:divBdr>
            <w:top w:val="none" w:sz="0" w:space="0" w:color="auto"/>
            <w:left w:val="none" w:sz="0" w:space="0" w:color="auto"/>
            <w:bottom w:val="none" w:sz="0" w:space="0" w:color="auto"/>
            <w:right w:val="none" w:sz="0" w:space="0" w:color="auto"/>
          </w:divBdr>
        </w:div>
        <w:div w:id="1765488397">
          <w:marLeft w:val="640"/>
          <w:marRight w:val="0"/>
          <w:marTop w:val="0"/>
          <w:marBottom w:val="0"/>
          <w:divBdr>
            <w:top w:val="none" w:sz="0" w:space="0" w:color="auto"/>
            <w:left w:val="none" w:sz="0" w:space="0" w:color="auto"/>
            <w:bottom w:val="none" w:sz="0" w:space="0" w:color="auto"/>
            <w:right w:val="none" w:sz="0" w:space="0" w:color="auto"/>
          </w:divBdr>
        </w:div>
        <w:div w:id="1415009689">
          <w:marLeft w:val="640"/>
          <w:marRight w:val="0"/>
          <w:marTop w:val="0"/>
          <w:marBottom w:val="0"/>
          <w:divBdr>
            <w:top w:val="none" w:sz="0" w:space="0" w:color="auto"/>
            <w:left w:val="none" w:sz="0" w:space="0" w:color="auto"/>
            <w:bottom w:val="none" w:sz="0" w:space="0" w:color="auto"/>
            <w:right w:val="none" w:sz="0" w:space="0" w:color="auto"/>
          </w:divBdr>
        </w:div>
        <w:div w:id="325281495">
          <w:marLeft w:val="640"/>
          <w:marRight w:val="0"/>
          <w:marTop w:val="0"/>
          <w:marBottom w:val="0"/>
          <w:divBdr>
            <w:top w:val="none" w:sz="0" w:space="0" w:color="auto"/>
            <w:left w:val="none" w:sz="0" w:space="0" w:color="auto"/>
            <w:bottom w:val="none" w:sz="0" w:space="0" w:color="auto"/>
            <w:right w:val="none" w:sz="0" w:space="0" w:color="auto"/>
          </w:divBdr>
        </w:div>
        <w:div w:id="1774744627">
          <w:marLeft w:val="640"/>
          <w:marRight w:val="0"/>
          <w:marTop w:val="0"/>
          <w:marBottom w:val="0"/>
          <w:divBdr>
            <w:top w:val="none" w:sz="0" w:space="0" w:color="auto"/>
            <w:left w:val="none" w:sz="0" w:space="0" w:color="auto"/>
            <w:bottom w:val="none" w:sz="0" w:space="0" w:color="auto"/>
            <w:right w:val="none" w:sz="0" w:space="0" w:color="auto"/>
          </w:divBdr>
        </w:div>
        <w:div w:id="1010178464">
          <w:marLeft w:val="640"/>
          <w:marRight w:val="0"/>
          <w:marTop w:val="0"/>
          <w:marBottom w:val="0"/>
          <w:divBdr>
            <w:top w:val="none" w:sz="0" w:space="0" w:color="auto"/>
            <w:left w:val="none" w:sz="0" w:space="0" w:color="auto"/>
            <w:bottom w:val="none" w:sz="0" w:space="0" w:color="auto"/>
            <w:right w:val="none" w:sz="0" w:space="0" w:color="auto"/>
          </w:divBdr>
        </w:div>
        <w:div w:id="1329674900">
          <w:marLeft w:val="640"/>
          <w:marRight w:val="0"/>
          <w:marTop w:val="0"/>
          <w:marBottom w:val="0"/>
          <w:divBdr>
            <w:top w:val="none" w:sz="0" w:space="0" w:color="auto"/>
            <w:left w:val="none" w:sz="0" w:space="0" w:color="auto"/>
            <w:bottom w:val="none" w:sz="0" w:space="0" w:color="auto"/>
            <w:right w:val="none" w:sz="0" w:space="0" w:color="auto"/>
          </w:divBdr>
        </w:div>
        <w:div w:id="1201283197">
          <w:marLeft w:val="640"/>
          <w:marRight w:val="0"/>
          <w:marTop w:val="0"/>
          <w:marBottom w:val="0"/>
          <w:divBdr>
            <w:top w:val="none" w:sz="0" w:space="0" w:color="auto"/>
            <w:left w:val="none" w:sz="0" w:space="0" w:color="auto"/>
            <w:bottom w:val="none" w:sz="0" w:space="0" w:color="auto"/>
            <w:right w:val="none" w:sz="0" w:space="0" w:color="auto"/>
          </w:divBdr>
        </w:div>
        <w:div w:id="1002775534">
          <w:marLeft w:val="640"/>
          <w:marRight w:val="0"/>
          <w:marTop w:val="0"/>
          <w:marBottom w:val="0"/>
          <w:divBdr>
            <w:top w:val="none" w:sz="0" w:space="0" w:color="auto"/>
            <w:left w:val="none" w:sz="0" w:space="0" w:color="auto"/>
            <w:bottom w:val="none" w:sz="0" w:space="0" w:color="auto"/>
            <w:right w:val="none" w:sz="0" w:space="0" w:color="auto"/>
          </w:divBdr>
        </w:div>
        <w:div w:id="584918710">
          <w:marLeft w:val="640"/>
          <w:marRight w:val="0"/>
          <w:marTop w:val="0"/>
          <w:marBottom w:val="0"/>
          <w:divBdr>
            <w:top w:val="none" w:sz="0" w:space="0" w:color="auto"/>
            <w:left w:val="none" w:sz="0" w:space="0" w:color="auto"/>
            <w:bottom w:val="none" w:sz="0" w:space="0" w:color="auto"/>
            <w:right w:val="none" w:sz="0" w:space="0" w:color="auto"/>
          </w:divBdr>
        </w:div>
        <w:div w:id="1103258926">
          <w:marLeft w:val="640"/>
          <w:marRight w:val="0"/>
          <w:marTop w:val="0"/>
          <w:marBottom w:val="0"/>
          <w:divBdr>
            <w:top w:val="none" w:sz="0" w:space="0" w:color="auto"/>
            <w:left w:val="none" w:sz="0" w:space="0" w:color="auto"/>
            <w:bottom w:val="none" w:sz="0" w:space="0" w:color="auto"/>
            <w:right w:val="none" w:sz="0" w:space="0" w:color="auto"/>
          </w:divBdr>
        </w:div>
        <w:div w:id="1693333859">
          <w:marLeft w:val="640"/>
          <w:marRight w:val="0"/>
          <w:marTop w:val="0"/>
          <w:marBottom w:val="0"/>
          <w:divBdr>
            <w:top w:val="none" w:sz="0" w:space="0" w:color="auto"/>
            <w:left w:val="none" w:sz="0" w:space="0" w:color="auto"/>
            <w:bottom w:val="none" w:sz="0" w:space="0" w:color="auto"/>
            <w:right w:val="none" w:sz="0" w:space="0" w:color="auto"/>
          </w:divBdr>
        </w:div>
        <w:div w:id="275451608">
          <w:marLeft w:val="640"/>
          <w:marRight w:val="0"/>
          <w:marTop w:val="0"/>
          <w:marBottom w:val="0"/>
          <w:divBdr>
            <w:top w:val="none" w:sz="0" w:space="0" w:color="auto"/>
            <w:left w:val="none" w:sz="0" w:space="0" w:color="auto"/>
            <w:bottom w:val="none" w:sz="0" w:space="0" w:color="auto"/>
            <w:right w:val="none" w:sz="0" w:space="0" w:color="auto"/>
          </w:divBdr>
        </w:div>
        <w:div w:id="241644580">
          <w:marLeft w:val="640"/>
          <w:marRight w:val="0"/>
          <w:marTop w:val="0"/>
          <w:marBottom w:val="0"/>
          <w:divBdr>
            <w:top w:val="none" w:sz="0" w:space="0" w:color="auto"/>
            <w:left w:val="none" w:sz="0" w:space="0" w:color="auto"/>
            <w:bottom w:val="none" w:sz="0" w:space="0" w:color="auto"/>
            <w:right w:val="none" w:sz="0" w:space="0" w:color="auto"/>
          </w:divBdr>
        </w:div>
        <w:div w:id="198785135">
          <w:marLeft w:val="640"/>
          <w:marRight w:val="0"/>
          <w:marTop w:val="0"/>
          <w:marBottom w:val="0"/>
          <w:divBdr>
            <w:top w:val="none" w:sz="0" w:space="0" w:color="auto"/>
            <w:left w:val="none" w:sz="0" w:space="0" w:color="auto"/>
            <w:bottom w:val="none" w:sz="0" w:space="0" w:color="auto"/>
            <w:right w:val="none" w:sz="0" w:space="0" w:color="auto"/>
          </w:divBdr>
        </w:div>
        <w:div w:id="550073105">
          <w:marLeft w:val="640"/>
          <w:marRight w:val="0"/>
          <w:marTop w:val="0"/>
          <w:marBottom w:val="0"/>
          <w:divBdr>
            <w:top w:val="none" w:sz="0" w:space="0" w:color="auto"/>
            <w:left w:val="none" w:sz="0" w:space="0" w:color="auto"/>
            <w:bottom w:val="none" w:sz="0" w:space="0" w:color="auto"/>
            <w:right w:val="none" w:sz="0" w:space="0" w:color="auto"/>
          </w:divBdr>
        </w:div>
        <w:div w:id="2011058829">
          <w:marLeft w:val="640"/>
          <w:marRight w:val="0"/>
          <w:marTop w:val="0"/>
          <w:marBottom w:val="0"/>
          <w:divBdr>
            <w:top w:val="none" w:sz="0" w:space="0" w:color="auto"/>
            <w:left w:val="none" w:sz="0" w:space="0" w:color="auto"/>
            <w:bottom w:val="none" w:sz="0" w:space="0" w:color="auto"/>
            <w:right w:val="none" w:sz="0" w:space="0" w:color="auto"/>
          </w:divBdr>
        </w:div>
        <w:div w:id="642003980">
          <w:marLeft w:val="640"/>
          <w:marRight w:val="0"/>
          <w:marTop w:val="0"/>
          <w:marBottom w:val="0"/>
          <w:divBdr>
            <w:top w:val="none" w:sz="0" w:space="0" w:color="auto"/>
            <w:left w:val="none" w:sz="0" w:space="0" w:color="auto"/>
            <w:bottom w:val="none" w:sz="0" w:space="0" w:color="auto"/>
            <w:right w:val="none" w:sz="0" w:space="0" w:color="auto"/>
          </w:divBdr>
        </w:div>
        <w:div w:id="1930700539">
          <w:marLeft w:val="640"/>
          <w:marRight w:val="0"/>
          <w:marTop w:val="0"/>
          <w:marBottom w:val="0"/>
          <w:divBdr>
            <w:top w:val="none" w:sz="0" w:space="0" w:color="auto"/>
            <w:left w:val="none" w:sz="0" w:space="0" w:color="auto"/>
            <w:bottom w:val="none" w:sz="0" w:space="0" w:color="auto"/>
            <w:right w:val="none" w:sz="0" w:space="0" w:color="auto"/>
          </w:divBdr>
        </w:div>
        <w:div w:id="653804452">
          <w:marLeft w:val="640"/>
          <w:marRight w:val="0"/>
          <w:marTop w:val="0"/>
          <w:marBottom w:val="0"/>
          <w:divBdr>
            <w:top w:val="none" w:sz="0" w:space="0" w:color="auto"/>
            <w:left w:val="none" w:sz="0" w:space="0" w:color="auto"/>
            <w:bottom w:val="none" w:sz="0" w:space="0" w:color="auto"/>
            <w:right w:val="none" w:sz="0" w:space="0" w:color="auto"/>
          </w:divBdr>
        </w:div>
        <w:div w:id="1399284124">
          <w:marLeft w:val="640"/>
          <w:marRight w:val="0"/>
          <w:marTop w:val="0"/>
          <w:marBottom w:val="0"/>
          <w:divBdr>
            <w:top w:val="none" w:sz="0" w:space="0" w:color="auto"/>
            <w:left w:val="none" w:sz="0" w:space="0" w:color="auto"/>
            <w:bottom w:val="none" w:sz="0" w:space="0" w:color="auto"/>
            <w:right w:val="none" w:sz="0" w:space="0" w:color="auto"/>
          </w:divBdr>
        </w:div>
        <w:div w:id="233470346">
          <w:marLeft w:val="640"/>
          <w:marRight w:val="0"/>
          <w:marTop w:val="0"/>
          <w:marBottom w:val="0"/>
          <w:divBdr>
            <w:top w:val="none" w:sz="0" w:space="0" w:color="auto"/>
            <w:left w:val="none" w:sz="0" w:space="0" w:color="auto"/>
            <w:bottom w:val="none" w:sz="0" w:space="0" w:color="auto"/>
            <w:right w:val="none" w:sz="0" w:space="0" w:color="auto"/>
          </w:divBdr>
        </w:div>
        <w:div w:id="1505516050">
          <w:marLeft w:val="640"/>
          <w:marRight w:val="0"/>
          <w:marTop w:val="0"/>
          <w:marBottom w:val="0"/>
          <w:divBdr>
            <w:top w:val="none" w:sz="0" w:space="0" w:color="auto"/>
            <w:left w:val="none" w:sz="0" w:space="0" w:color="auto"/>
            <w:bottom w:val="none" w:sz="0" w:space="0" w:color="auto"/>
            <w:right w:val="none" w:sz="0" w:space="0" w:color="auto"/>
          </w:divBdr>
        </w:div>
        <w:div w:id="1730962160">
          <w:marLeft w:val="640"/>
          <w:marRight w:val="0"/>
          <w:marTop w:val="0"/>
          <w:marBottom w:val="0"/>
          <w:divBdr>
            <w:top w:val="none" w:sz="0" w:space="0" w:color="auto"/>
            <w:left w:val="none" w:sz="0" w:space="0" w:color="auto"/>
            <w:bottom w:val="none" w:sz="0" w:space="0" w:color="auto"/>
            <w:right w:val="none" w:sz="0" w:space="0" w:color="auto"/>
          </w:divBdr>
        </w:div>
        <w:div w:id="18165219">
          <w:marLeft w:val="640"/>
          <w:marRight w:val="0"/>
          <w:marTop w:val="0"/>
          <w:marBottom w:val="0"/>
          <w:divBdr>
            <w:top w:val="none" w:sz="0" w:space="0" w:color="auto"/>
            <w:left w:val="none" w:sz="0" w:space="0" w:color="auto"/>
            <w:bottom w:val="none" w:sz="0" w:space="0" w:color="auto"/>
            <w:right w:val="none" w:sz="0" w:space="0" w:color="auto"/>
          </w:divBdr>
        </w:div>
        <w:div w:id="725765069">
          <w:marLeft w:val="640"/>
          <w:marRight w:val="0"/>
          <w:marTop w:val="0"/>
          <w:marBottom w:val="0"/>
          <w:divBdr>
            <w:top w:val="none" w:sz="0" w:space="0" w:color="auto"/>
            <w:left w:val="none" w:sz="0" w:space="0" w:color="auto"/>
            <w:bottom w:val="none" w:sz="0" w:space="0" w:color="auto"/>
            <w:right w:val="none" w:sz="0" w:space="0" w:color="auto"/>
          </w:divBdr>
        </w:div>
        <w:div w:id="1406995090">
          <w:marLeft w:val="640"/>
          <w:marRight w:val="0"/>
          <w:marTop w:val="0"/>
          <w:marBottom w:val="0"/>
          <w:divBdr>
            <w:top w:val="none" w:sz="0" w:space="0" w:color="auto"/>
            <w:left w:val="none" w:sz="0" w:space="0" w:color="auto"/>
            <w:bottom w:val="none" w:sz="0" w:space="0" w:color="auto"/>
            <w:right w:val="none" w:sz="0" w:space="0" w:color="auto"/>
          </w:divBdr>
        </w:div>
        <w:div w:id="995572858">
          <w:marLeft w:val="640"/>
          <w:marRight w:val="0"/>
          <w:marTop w:val="0"/>
          <w:marBottom w:val="0"/>
          <w:divBdr>
            <w:top w:val="none" w:sz="0" w:space="0" w:color="auto"/>
            <w:left w:val="none" w:sz="0" w:space="0" w:color="auto"/>
            <w:bottom w:val="none" w:sz="0" w:space="0" w:color="auto"/>
            <w:right w:val="none" w:sz="0" w:space="0" w:color="auto"/>
          </w:divBdr>
        </w:div>
        <w:div w:id="1685477668">
          <w:marLeft w:val="640"/>
          <w:marRight w:val="0"/>
          <w:marTop w:val="0"/>
          <w:marBottom w:val="0"/>
          <w:divBdr>
            <w:top w:val="none" w:sz="0" w:space="0" w:color="auto"/>
            <w:left w:val="none" w:sz="0" w:space="0" w:color="auto"/>
            <w:bottom w:val="none" w:sz="0" w:space="0" w:color="auto"/>
            <w:right w:val="none" w:sz="0" w:space="0" w:color="auto"/>
          </w:divBdr>
        </w:div>
        <w:div w:id="1206873863">
          <w:marLeft w:val="640"/>
          <w:marRight w:val="0"/>
          <w:marTop w:val="0"/>
          <w:marBottom w:val="0"/>
          <w:divBdr>
            <w:top w:val="none" w:sz="0" w:space="0" w:color="auto"/>
            <w:left w:val="none" w:sz="0" w:space="0" w:color="auto"/>
            <w:bottom w:val="none" w:sz="0" w:space="0" w:color="auto"/>
            <w:right w:val="none" w:sz="0" w:space="0" w:color="auto"/>
          </w:divBdr>
        </w:div>
        <w:div w:id="516382719">
          <w:marLeft w:val="640"/>
          <w:marRight w:val="0"/>
          <w:marTop w:val="0"/>
          <w:marBottom w:val="0"/>
          <w:divBdr>
            <w:top w:val="none" w:sz="0" w:space="0" w:color="auto"/>
            <w:left w:val="none" w:sz="0" w:space="0" w:color="auto"/>
            <w:bottom w:val="none" w:sz="0" w:space="0" w:color="auto"/>
            <w:right w:val="none" w:sz="0" w:space="0" w:color="auto"/>
          </w:divBdr>
        </w:div>
        <w:div w:id="501435498">
          <w:marLeft w:val="640"/>
          <w:marRight w:val="0"/>
          <w:marTop w:val="0"/>
          <w:marBottom w:val="0"/>
          <w:divBdr>
            <w:top w:val="none" w:sz="0" w:space="0" w:color="auto"/>
            <w:left w:val="none" w:sz="0" w:space="0" w:color="auto"/>
            <w:bottom w:val="none" w:sz="0" w:space="0" w:color="auto"/>
            <w:right w:val="none" w:sz="0" w:space="0" w:color="auto"/>
          </w:divBdr>
        </w:div>
        <w:div w:id="1596858327">
          <w:marLeft w:val="640"/>
          <w:marRight w:val="0"/>
          <w:marTop w:val="0"/>
          <w:marBottom w:val="0"/>
          <w:divBdr>
            <w:top w:val="none" w:sz="0" w:space="0" w:color="auto"/>
            <w:left w:val="none" w:sz="0" w:space="0" w:color="auto"/>
            <w:bottom w:val="none" w:sz="0" w:space="0" w:color="auto"/>
            <w:right w:val="none" w:sz="0" w:space="0" w:color="auto"/>
          </w:divBdr>
        </w:div>
        <w:div w:id="1797483191">
          <w:marLeft w:val="640"/>
          <w:marRight w:val="0"/>
          <w:marTop w:val="0"/>
          <w:marBottom w:val="0"/>
          <w:divBdr>
            <w:top w:val="none" w:sz="0" w:space="0" w:color="auto"/>
            <w:left w:val="none" w:sz="0" w:space="0" w:color="auto"/>
            <w:bottom w:val="none" w:sz="0" w:space="0" w:color="auto"/>
            <w:right w:val="none" w:sz="0" w:space="0" w:color="auto"/>
          </w:divBdr>
        </w:div>
        <w:div w:id="1064639394">
          <w:marLeft w:val="640"/>
          <w:marRight w:val="0"/>
          <w:marTop w:val="0"/>
          <w:marBottom w:val="0"/>
          <w:divBdr>
            <w:top w:val="none" w:sz="0" w:space="0" w:color="auto"/>
            <w:left w:val="none" w:sz="0" w:space="0" w:color="auto"/>
            <w:bottom w:val="none" w:sz="0" w:space="0" w:color="auto"/>
            <w:right w:val="none" w:sz="0" w:space="0" w:color="auto"/>
          </w:divBdr>
        </w:div>
        <w:div w:id="1925992595">
          <w:marLeft w:val="640"/>
          <w:marRight w:val="0"/>
          <w:marTop w:val="0"/>
          <w:marBottom w:val="0"/>
          <w:divBdr>
            <w:top w:val="none" w:sz="0" w:space="0" w:color="auto"/>
            <w:left w:val="none" w:sz="0" w:space="0" w:color="auto"/>
            <w:bottom w:val="none" w:sz="0" w:space="0" w:color="auto"/>
            <w:right w:val="none" w:sz="0" w:space="0" w:color="auto"/>
          </w:divBdr>
        </w:div>
        <w:div w:id="851915395">
          <w:marLeft w:val="640"/>
          <w:marRight w:val="0"/>
          <w:marTop w:val="0"/>
          <w:marBottom w:val="0"/>
          <w:divBdr>
            <w:top w:val="none" w:sz="0" w:space="0" w:color="auto"/>
            <w:left w:val="none" w:sz="0" w:space="0" w:color="auto"/>
            <w:bottom w:val="none" w:sz="0" w:space="0" w:color="auto"/>
            <w:right w:val="none" w:sz="0" w:space="0" w:color="auto"/>
          </w:divBdr>
        </w:div>
        <w:div w:id="743524429">
          <w:marLeft w:val="640"/>
          <w:marRight w:val="0"/>
          <w:marTop w:val="0"/>
          <w:marBottom w:val="0"/>
          <w:divBdr>
            <w:top w:val="none" w:sz="0" w:space="0" w:color="auto"/>
            <w:left w:val="none" w:sz="0" w:space="0" w:color="auto"/>
            <w:bottom w:val="none" w:sz="0" w:space="0" w:color="auto"/>
            <w:right w:val="none" w:sz="0" w:space="0" w:color="auto"/>
          </w:divBdr>
        </w:div>
        <w:div w:id="1066338104">
          <w:marLeft w:val="640"/>
          <w:marRight w:val="0"/>
          <w:marTop w:val="0"/>
          <w:marBottom w:val="0"/>
          <w:divBdr>
            <w:top w:val="none" w:sz="0" w:space="0" w:color="auto"/>
            <w:left w:val="none" w:sz="0" w:space="0" w:color="auto"/>
            <w:bottom w:val="none" w:sz="0" w:space="0" w:color="auto"/>
            <w:right w:val="none" w:sz="0" w:space="0" w:color="auto"/>
          </w:divBdr>
        </w:div>
        <w:div w:id="744454374">
          <w:marLeft w:val="640"/>
          <w:marRight w:val="0"/>
          <w:marTop w:val="0"/>
          <w:marBottom w:val="0"/>
          <w:divBdr>
            <w:top w:val="none" w:sz="0" w:space="0" w:color="auto"/>
            <w:left w:val="none" w:sz="0" w:space="0" w:color="auto"/>
            <w:bottom w:val="none" w:sz="0" w:space="0" w:color="auto"/>
            <w:right w:val="none" w:sz="0" w:space="0" w:color="auto"/>
          </w:divBdr>
        </w:div>
        <w:div w:id="291600357">
          <w:marLeft w:val="640"/>
          <w:marRight w:val="0"/>
          <w:marTop w:val="0"/>
          <w:marBottom w:val="0"/>
          <w:divBdr>
            <w:top w:val="none" w:sz="0" w:space="0" w:color="auto"/>
            <w:left w:val="none" w:sz="0" w:space="0" w:color="auto"/>
            <w:bottom w:val="none" w:sz="0" w:space="0" w:color="auto"/>
            <w:right w:val="none" w:sz="0" w:space="0" w:color="auto"/>
          </w:divBdr>
        </w:div>
        <w:div w:id="2110351449">
          <w:marLeft w:val="640"/>
          <w:marRight w:val="0"/>
          <w:marTop w:val="0"/>
          <w:marBottom w:val="0"/>
          <w:divBdr>
            <w:top w:val="none" w:sz="0" w:space="0" w:color="auto"/>
            <w:left w:val="none" w:sz="0" w:space="0" w:color="auto"/>
            <w:bottom w:val="none" w:sz="0" w:space="0" w:color="auto"/>
            <w:right w:val="none" w:sz="0" w:space="0" w:color="auto"/>
          </w:divBdr>
        </w:div>
        <w:div w:id="1148329435">
          <w:marLeft w:val="640"/>
          <w:marRight w:val="0"/>
          <w:marTop w:val="0"/>
          <w:marBottom w:val="0"/>
          <w:divBdr>
            <w:top w:val="none" w:sz="0" w:space="0" w:color="auto"/>
            <w:left w:val="none" w:sz="0" w:space="0" w:color="auto"/>
            <w:bottom w:val="none" w:sz="0" w:space="0" w:color="auto"/>
            <w:right w:val="none" w:sz="0" w:space="0" w:color="auto"/>
          </w:divBdr>
        </w:div>
      </w:divsChild>
    </w:div>
    <w:div w:id="600576900">
      <w:bodyDiv w:val="1"/>
      <w:marLeft w:val="0"/>
      <w:marRight w:val="0"/>
      <w:marTop w:val="0"/>
      <w:marBottom w:val="0"/>
      <w:divBdr>
        <w:top w:val="none" w:sz="0" w:space="0" w:color="auto"/>
        <w:left w:val="none" w:sz="0" w:space="0" w:color="auto"/>
        <w:bottom w:val="none" w:sz="0" w:space="0" w:color="auto"/>
        <w:right w:val="none" w:sz="0" w:space="0" w:color="auto"/>
      </w:divBdr>
    </w:div>
    <w:div w:id="612514411">
      <w:bodyDiv w:val="1"/>
      <w:marLeft w:val="0"/>
      <w:marRight w:val="0"/>
      <w:marTop w:val="0"/>
      <w:marBottom w:val="0"/>
      <w:divBdr>
        <w:top w:val="none" w:sz="0" w:space="0" w:color="auto"/>
        <w:left w:val="none" w:sz="0" w:space="0" w:color="auto"/>
        <w:bottom w:val="none" w:sz="0" w:space="0" w:color="auto"/>
        <w:right w:val="none" w:sz="0" w:space="0" w:color="auto"/>
      </w:divBdr>
    </w:div>
    <w:div w:id="615914381">
      <w:bodyDiv w:val="1"/>
      <w:marLeft w:val="0"/>
      <w:marRight w:val="0"/>
      <w:marTop w:val="0"/>
      <w:marBottom w:val="0"/>
      <w:divBdr>
        <w:top w:val="none" w:sz="0" w:space="0" w:color="auto"/>
        <w:left w:val="none" w:sz="0" w:space="0" w:color="auto"/>
        <w:bottom w:val="none" w:sz="0" w:space="0" w:color="auto"/>
        <w:right w:val="none" w:sz="0" w:space="0" w:color="auto"/>
      </w:divBdr>
    </w:div>
    <w:div w:id="619727123">
      <w:bodyDiv w:val="1"/>
      <w:marLeft w:val="0"/>
      <w:marRight w:val="0"/>
      <w:marTop w:val="0"/>
      <w:marBottom w:val="0"/>
      <w:divBdr>
        <w:top w:val="none" w:sz="0" w:space="0" w:color="auto"/>
        <w:left w:val="none" w:sz="0" w:space="0" w:color="auto"/>
        <w:bottom w:val="none" w:sz="0" w:space="0" w:color="auto"/>
        <w:right w:val="none" w:sz="0" w:space="0" w:color="auto"/>
      </w:divBdr>
    </w:div>
    <w:div w:id="625501859">
      <w:bodyDiv w:val="1"/>
      <w:marLeft w:val="0"/>
      <w:marRight w:val="0"/>
      <w:marTop w:val="0"/>
      <w:marBottom w:val="0"/>
      <w:divBdr>
        <w:top w:val="none" w:sz="0" w:space="0" w:color="auto"/>
        <w:left w:val="none" w:sz="0" w:space="0" w:color="auto"/>
        <w:bottom w:val="none" w:sz="0" w:space="0" w:color="auto"/>
        <w:right w:val="none" w:sz="0" w:space="0" w:color="auto"/>
      </w:divBdr>
    </w:div>
    <w:div w:id="642271240">
      <w:bodyDiv w:val="1"/>
      <w:marLeft w:val="0"/>
      <w:marRight w:val="0"/>
      <w:marTop w:val="0"/>
      <w:marBottom w:val="0"/>
      <w:divBdr>
        <w:top w:val="none" w:sz="0" w:space="0" w:color="auto"/>
        <w:left w:val="none" w:sz="0" w:space="0" w:color="auto"/>
        <w:bottom w:val="none" w:sz="0" w:space="0" w:color="auto"/>
        <w:right w:val="none" w:sz="0" w:space="0" w:color="auto"/>
      </w:divBdr>
    </w:div>
    <w:div w:id="658653534">
      <w:bodyDiv w:val="1"/>
      <w:marLeft w:val="0"/>
      <w:marRight w:val="0"/>
      <w:marTop w:val="0"/>
      <w:marBottom w:val="0"/>
      <w:divBdr>
        <w:top w:val="none" w:sz="0" w:space="0" w:color="auto"/>
        <w:left w:val="none" w:sz="0" w:space="0" w:color="auto"/>
        <w:bottom w:val="none" w:sz="0" w:space="0" w:color="auto"/>
        <w:right w:val="none" w:sz="0" w:space="0" w:color="auto"/>
      </w:divBdr>
    </w:div>
    <w:div w:id="661392164">
      <w:bodyDiv w:val="1"/>
      <w:marLeft w:val="0"/>
      <w:marRight w:val="0"/>
      <w:marTop w:val="0"/>
      <w:marBottom w:val="0"/>
      <w:divBdr>
        <w:top w:val="none" w:sz="0" w:space="0" w:color="auto"/>
        <w:left w:val="none" w:sz="0" w:space="0" w:color="auto"/>
        <w:bottom w:val="none" w:sz="0" w:space="0" w:color="auto"/>
        <w:right w:val="none" w:sz="0" w:space="0" w:color="auto"/>
      </w:divBdr>
    </w:div>
    <w:div w:id="665330033">
      <w:bodyDiv w:val="1"/>
      <w:marLeft w:val="0"/>
      <w:marRight w:val="0"/>
      <w:marTop w:val="0"/>
      <w:marBottom w:val="0"/>
      <w:divBdr>
        <w:top w:val="none" w:sz="0" w:space="0" w:color="auto"/>
        <w:left w:val="none" w:sz="0" w:space="0" w:color="auto"/>
        <w:bottom w:val="none" w:sz="0" w:space="0" w:color="auto"/>
        <w:right w:val="none" w:sz="0" w:space="0" w:color="auto"/>
      </w:divBdr>
    </w:div>
    <w:div w:id="678042561">
      <w:bodyDiv w:val="1"/>
      <w:marLeft w:val="0"/>
      <w:marRight w:val="0"/>
      <w:marTop w:val="0"/>
      <w:marBottom w:val="0"/>
      <w:divBdr>
        <w:top w:val="none" w:sz="0" w:space="0" w:color="auto"/>
        <w:left w:val="none" w:sz="0" w:space="0" w:color="auto"/>
        <w:bottom w:val="none" w:sz="0" w:space="0" w:color="auto"/>
        <w:right w:val="none" w:sz="0" w:space="0" w:color="auto"/>
      </w:divBdr>
      <w:divsChild>
        <w:div w:id="2060081367">
          <w:marLeft w:val="640"/>
          <w:marRight w:val="0"/>
          <w:marTop w:val="0"/>
          <w:marBottom w:val="0"/>
          <w:divBdr>
            <w:top w:val="none" w:sz="0" w:space="0" w:color="auto"/>
            <w:left w:val="none" w:sz="0" w:space="0" w:color="auto"/>
            <w:bottom w:val="none" w:sz="0" w:space="0" w:color="auto"/>
            <w:right w:val="none" w:sz="0" w:space="0" w:color="auto"/>
          </w:divBdr>
        </w:div>
        <w:div w:id="502814771">
          <w:marLeft w:val="640"/>
          <w:marRight w:val="0"/>
          <w:marTop w:val="0"/>
          <w:marBottom w:val="0"/>
          <w:divBdr>
            <w:top w:val="none" w:sz="0" w:space="0" w:color="auto"/>
            <w:left w:val="none" w:sz="0" w:space="0" w:color="auto"/>
            <w:bottom w:val="none" w:sz="0" w:space="0" w:color="auto"/>
            <w:right w:val="none" w:sz="0" w:space="0" w:color="auto"/>
          </w:divBdr>
        </w:div>
        <w:div w:id="381252001">
          <w:marLeft w:val="640"/>
          <w:marRight w:val="0"/>
          <w:marTop w:val="0"/>
          <w:marBottom w:val="0"/>
          <w:divBdr>
            <w:top w:val="none" w:sz="0" w:space="0" w:color="auto"/>
            <w:left w:val="none" w:sz="0" w:space="0" w:color="auto"/>
            <w:bottom w:val="none" w:sz="0" w:space="0" w:color="auto"/>
            <w:right w:val="none" w:sz="0" w:space="0" w:color="auto"/>
          </w:divBdr>
        </w:div>
        <w:div w:id="796990002">
          <w:marLeft w:val="640"/>
          <w:marRight w:val="0"/>
          <w:marTop w:val="0"/>
          <w:marBottom w:val="0"/>
          <w:divBdr>
            <w:top w:val="none" w:sz="0" w:space="0" w:color="auto"/>
            <w:left w:val="none" w:sz="0" w:space="0" w:color="auto"/>
            <w:bottom w:val="none" w:sz="0" w:space="0" w:color="auto"/>
            <w:right w:val="none" w:sz="0" w:space="0" w:color="auto"/>
          </w:divBdr>
        </w:div>
        <w:div w:id="20515790">
          <w:marLeft w:val="640"/>
          <w:marRight w:val="0"/>
          <w:marTop w:val="0"/>
          <w:marBottom w:val="0"/>
          <w:divBdr>
            <w:top w:val="none" w:sz="0" w:space="0" w:color="auto"/>
            <w:left w:val="none" w:sz="0" w:space="0" w:color="auto"/>
            <w:bottom w:val="none" w:sz="0" w:space="0" w:color="auto"/>
            <w:right w:val="none" w:sz="0" w:space="0" w:color="auto"/>
          </w:divBdr>
        </w:div>
        <w:div w:id="1156263004">
          <w:marLeft w:val="640"/>
          <w:marRight w:val="0"/>
          <w:marTop w:val="0"/>
          <w:marBottom w:val="0"/>
          <w:divBdr>
            <w:top w:val="none" w:sz="0" w:space="0" w:color="auto"/>
            <w:left w:val="none" w:sz="0" w:space="0" w:color="auto"/>
            <w:bottom w:val="none" w:sz="0" w:space="0" w:color="auto"/>
            <w:right w:val="none" w:sz="0" w:space="0" w:color="auto"/>
          </w:divBdr>
        </w:div>
        <w:div w:id="1903783229">
          <w:marLeft w:val="640"/>
          <w:marRight w:val="0"/>
          <w:marTop w:val="0"/>
          <w:marBottom w:val="0"/>
          <w:divBdr>
            <w:top w:val="none" w:sz="0" w:space="0" w:color="auto"/>
            <w:left w:val="none" w:sz="0" w:space="0" w:color="auto"/>
            <w:bottom w:val="none" w:sz="0" w:space="0" w:color="auto"/>
            <w:right w:val="none" w:sz="0" w:space="0" w:color="auto"/>
          </w:divBdr>
        </w:div>
        <w:div w:id="1720859222">
          <w:marLeft w:val="640"/>
          <w:marRight w:val="0"/>
          <w:marTop w:val="0"/>
          <w:marBottom w:val="0"/>
          <w:divBdr>
            <w:top w:val="none" w:sz="0" w:space="0" w:color="auto"/>
            <w:left w:val="none" w:sz="0" w:space="0" w:color="auto"/>
            <w:bottom w:val="none" w:sz="0" w:space="0" w:color="auto"/>
            <w:right w:val="none" w:sz="0" w:space="0" w:color="auto"/>
          </w:divBdr>
        </w:div>
        <w:div w:id="1717318392">
          <w:marLeft w:val="640"/>
          <w:marRight w:val="0"/>
          <w:marTop w:val="0"/>
          <w:marBottom w:val="0"/>
          <w:divBdr>
            <w:top w:val="none" w:sz="0" w:space="0" w:color="auto"/>
            <w:left w:val="none" w:sz="0" w:space="0" w:color="auto"/>
            <w:bottom w:val="none" w:sz="0" w:space="0" w:color="auto"/>
            <w:right w:val="none" w:sz="0" w:space="0" w:color="auto"/>
          </w:divBdr>
        </w:div>
        <w:div w:id="1411461531">
          <w:marLeft w:val="640"/>
          <w:marRight w:val="0"/>
          <w:marTop w:val="0"/>
          <w:marBottom w:val="0"/>
          <w:divBdr>
            <w:top w:val="none" w:sz="0" w:space="0" w:color="auto"/>
            <w:left w:val="none" w:sz="0" w:space="0" w:color="auto"/>
            <w:bottom w:val="none" w:sz="0" w:space="0" w:color="auto"/>
            <w:right w:val="none" w:sz="0" w:space="0" w:color="auto"/>
          </w:divBdr>
        </w:div>
        <w:div w:id="1805273276">
          <w:marLeft w:val="640"/>
          <w:marRight w:val="0"/>
          <w:marTop w:val="0"/>
          <w:marBottom w:val="0"/>
          <w:divBdr>
            <w:top w:val="none" w:sz="0" w:space="0" w:color="auto"/>
            <w:left w:val="none" w:sz="0" w:space="0" w:color="auto"/>
            <w:bottom w:val="none" w:sz="0" w:space="0" w:color="auto"/>
            <w:right w:val="none" w:sz="0" w:space="0" w:color="auto"/>
          </w:divBdr>
        </w:div>
        <w:div w:id="1750493103">
          <w:marLeft w:val="640"/>
          <w:marRight w:val="0"/>
          <w:marTop w:val="0"/>
          <w:marBottom w:val="0"/>
          <w:divBdr>
            <w:top w:val="none" w:sz="0" w:space="0" w:color="auto"/>
            <w:left w:val="none" w:sz="0" w:space="0" w:color="auto"/>
            <w:bottom w:val="none" w:sz="0" w:space="0" w:color="auto"/>
            <w:right w:val="none" w:sz="0" w:space="0" w:color="auto"/>
          </w:divBdr>
        </w:div>
        <w:div w:id="303778876">
          <w:marLeft w:val="640"/>
          <w:marRight w:val="0"/>
          <w:marTop w:val="0"/>
          <w:marBottom w:val="0"/>
          <w:divBdr>
            <w:top w:val="none" w:sz="0" w:space="0" w:color="auto"/>
            <w:left w:val="none" w:sz="0" w:space="0" w:color="auto"/>
            <w:bottom w:val="none" w:sz="0" w:space="0" w:color="auto"/>
            <w:right w:val="none" w:sz="0" w:space="0" w:color="auto"/>
          </w:divBdr>
        </w:div>
        <w:div w:id="1163741753">
          <w:marLeft w:val="640"/>
          <w:marRight w:val="0"/>
          <w:marTop w:val="0"/>
          <w:marBottom w:val="0"/>
          <w:divBdr>
            <w:top w:val="none" w:sz="0" w:space="0" w:color="auto"/>
            <w:left w:val="none" w:sz="0" w:space="0" w:color="auto"/>
            <w:bottom w:val="none" w:sz="0" w:space="0" w:color="auto"/>
            <w:right w:val="none" w:sz="0" w:space="0" w:color="auto"/>
          </w:divBdr>
        </w:div>
        <w:div w:id="1409108996">
          <w:marLeft w:val="640"/>
          <w:marRight w:val="0"/>
          <w:marTop w:val="0"/>
          <w:marBottom w:val="0"/>
          <w:divBdr>
            <w:top w:val="none" w:sz="0" w:space="0" w:color="auto"/>
            <w:left w:val="none" w:sz="0" w:space="0" w:color="auto"/>
            <w:bottom w:val="none" w:sz="0" w:space="0" w:color="auto"/>
            <w:right w:val="none" w:sz="0" w:space="0" w:color="auto"/>
          </w:divBdr>
        </w:div>
        <w:div w:id="1973049705">
          <w:marLeft w:val="640"/>
          <w:marRight w:val="0"/>
          <w:marTop w:val="0"/>
          <w:marBottom w:val="0"/>
          <w:divBdr>
            <w:top w:val="none" w:sz="0" w:space="0" w:color="auto"/>
            <w:left w:val="none" w:sz="0" w:space="0" w:color="auto"/>
            <w:bottom w:val="none" w:sz="0" w:space="0" w:color="auto"/>
            <w:right w:val="none" w:sz="0" w:space="0" w:color="auto"/>
          </w:divBdr>
        </w:div>
        <w:div w:id="1569878635">
          <w:marLeft w:val="640"/>
          <w:marRight w:val="0"/>
          <w:marTop w:val="0"/>
          <w:marBottom w:val="0"/>
          <w:divBdr>
            <w:top w:val="none" w:sz="0" w:space="0" w:color="auto"/>
            <w:left w:val="none" w:sz="0" w:space="0" w:color="auto"/>
            <w:bottom w:val="none" w:sz="0" w:space="0" w:color="auto"/>
            <w:right w:val="none" w:sz="0" w:space="0" w:color="auto"/>
          </w:divBdr>
        </w:div>
        <w:div w:id="1566069440">
          <w:marLeft w:val="640"/>
          <w:marRight w:val="0"/>
          <w:marTop w:val="0"/>
          <w:marBottom w:val="0"/>
          <w:divBdr>
            <w:top w:val="none" w:sz="0" w:space="0" w:color="auto"/>
            <w:left w:val="none" w:sz="0" w:space="0" w:color="auto"/>
            <w:bottom w:val="none" w:sz="0" w:space="0" w:color="auto"/>
            <w:right w:val="none" w:sz="0" w:space="0" w:color="auto"/>
          </w:divBdr>
        </w:div>
        <w:div w:id="1154954680">
          <w:marLeft w:val="640"/>
          <w:marRight w:val="0"/>
          <w:marTop w:val="0"/>
          <w:marBottom w:val="0"/>
          <w:divBdr>
            <w:top w:val="none" w:sz="0" w:space="0" w:color="auto"/>
            <w:left w:val="none" w:sz="0" w:space="0" w:color="auto"/>
            <w:bottom w:val="none" w:sz="0" w:space="0" w:color="auto"/>
            <w:right w:val="none" w:sz="0" w:space="0" w:color="auto"/>
          </w:divBdr>
        </w:div>
        <w:div w:id="1642036043">
          <w:marLeft w:val="640"/>
          <w:marRight w:val="0"/>
          <w:marTop w:val="0"/>
          <w:marBottom w:val="0"/>
          <w:divBdr>
            <w:top w:val="none" w:sz="0" w:space="0" w:color="auto"/>
            <w:left w:val="none" w:sz="0" w:space="0" w:color="auto"/>
            <w:bottom w:val="none" w:sz="0" w:space="0" w:color="auto"/>
            <w:right w:val="none" w:sz="0" w:space="0" w:color="auto"/>
          </w:divBdr>
        </w:div>
        <w:div w:id="311256985">
          <w:marLeft w:val="640"/>
          <w:marRight w:val="0"/>
          <w:marTop w:val="0"/>
          <w:marBottom w:val="0"/>
          <w:divBdr>
            <w:top w:val="none" w:sz="0" w:space="0" w:color="auto"/>
            <w:left w:val="none" w:sz="0" w:space="0" w:color="auto"/>
            <w:bottom w:val="none" w:sz="0" w:space="0" w:color="auto"/>
            <w:right w:val="none" w:sz="0" w:space="0" w:color="auto"/>
          </w:divBdr>
        </w:div>
        <w:div w:id="1484735467">
          <w:marLeft w:val="640"/>
          <w:marRight w:val="0"/>
          <w:marTop w:val="0"/>
          <w:marBottom w:val="0"/>
          <w:divBdr>
            <w:top w:val="none" w:sz="0" w:space="0" w:color="auto"/>
            <w:left w:val="none" w:sz="0" w:space="0" w:color="auto"/>
            <w:bottom w:val="none" w:sz="0" w:space="0" w:color="auto"/>
            <w:right w:val="none" w:sz="0" w:space="0" w:color="auto"/>
          </w:divBdr>
        </w:div>
        <w:div w:id="1596596787">
          <w:marLeft w:val="640"/>
          <w:marRight w:val="0"/>
          <w:marTop w:val="0"/>
          <w:marBottom w:val="0"/>
          <w:divBdr>
            <w:top w:val="none" w:sz="0" w:space="0" w:color="auto"/>
            <w:left w:val="none" w:sz="0" w:space="0" w:color="auto"/>
            <w:bottom w:val="none" w:sz="0" w:space="0" w:color="auto"/>
            <w:right w:val="none" w:sz="0" w:space="0" w:color="auto"/>
          </w:divBdr>
        </w:div>
        <w:div w:id="1467509360">
          <w:marLeft w:val="640"/>
          <w:marRight w:val="0"/>
          <w:marTop w:val="0"/>
          <w:marBottom w:val="0"/>
          <w:divBdr>
            <w:top w:val="none" w:sz="0" w:space="0" w:color="auto"/>
            <w:left w:val="none" w:sz="0" w:space="0" w:color="auto"/>
            <w:bottom w:val="none" w:sz="0" w:space="0" w:color="auto"/>
            <w:right w:val="none" w:sz="0" w:space="0" w:color="auto"/>
          </w:divBdr>
        </w:div>
        <w:div w:id="1762025739">
          <w:marLeft w:val="640"/>
          <w:marRight w:val="0"/>
          <w:marTop w:val="0"/>
          <w:marBottom w:val="0"/>
          <w:divBdr>
            <w:top w:val="none" w:sz="0" w:space="0" w:color="auto"/>
            <w:left w:val="none" w:sz="0" w:space="0" w:color="auto"/>
            <w:bottom w:val="none" w:sz="0" w:space="0" w:color="auto"/>
            <w:right w:val="none" w:sz="0" w:space="0" w:color="auto"/>
          </w:divBdr>
        </w:div>
        <w:div w:id="1163163481">
          <w:marLeft w:val="640"/>
          <w:marRight w:val="0"/>
          <w:marTop w:val="0"/>
          <w:marBottom w:val="0"/>
          <w:divBdr>
            <w:top w:val="none" w:sz="0" w:space="0" w:color="auto"/>
            <w:left w:val="none" w:sz="0" w:space="0" w:color="auto"/>
            <w:bottom w:val="none" w:sz="0" w:space="0" w:color="auto"/>
            <w:right w:val="none" w:sz="0" w:space="0" w:color="auto"/>
          </w:divBdr>
        </w:div>
        <w:div w:id="2114813314">
          <w:marLeft w:val="640"/>
          <w:marRight w:val="0"/>
          <w:marTop w:val="0"/>
          <w:marBottom w:val="0"/>
          <w:divBdr>
            <w:top w:val="none" w:sz="0" w:space="0" w:color="auto"/>
            <w:left w:val="none" w:sz="0" w:space="0" w:color="auto"/>
            <w:bottom w:val="none" w:sz="0" w:space="0" w:color="auto"/>
            <w:right w:val="none" w:sz="0" w:space="0" w:color="auto"/>
          </w:divBdr>
        </w:div>
        <w:div w:id="1857229768">
          <w:marLeft w:val="640"/>
          <w:marRight w:val="0"/>
          <w:marTop w:val="0"/>
          <w:marBottom w:val="0"/>
          <w:divBdr>
            <w:top w:val="none" w:sz="0" w:space="0" w:color="auto"/>
            <w:left w:val="none" w:sz="0" w:space="0" w:color="auto"/>
            <w:bottom w:val="none" w:sz="0" w:space="0" w:color="auto"/>
            <w:right w:val="none" w:sz="0" w:space="0" w:color="auto"/>
          </w:divBdr>
        </w:div>
        <w:div w:id="1598098823">
          <w:marLeft w:val="640"/>
          <w:marRight w:val="0"/>
          <w:marTop w:val="0"/>
          <w:marBottom w:val="0"/>
          <w:divBdr>
            <w:top w:val="none" w:sz="0" w:space="0" w:color="auto"/>
            <w:left w:val="none" w:sz="0" w:space="0" w:color="auto"/>
            <w:bottom w:val="none" w:sz="0" w:space="0" w:color="auto"/>
            <w:right w:val="none" w:sz="0" w:space="0" w:color="auto"/>
          </w:divBdr>
        </w:div>
        <w:div w:id="1525561513">
          <w:marLeft w:val="640"/>
          <w:marRight w:val="0"/>
          <w:marTop w:val="0"/>
          <w:marBottom w:val="0"/>
          <w:divBdr>
            <w:top w:val="none" w:sz="0" w:space="0" w:color="auto"/>
            <w:left w:val="none" w:sz="0" w:space="0" w:color="auto"/>
            <w:bottom w:val="none" w:sz="0" w:space="0" w:color="auto"/>
            <w:right w:val="none" w:sz="0" w:space="0" w:color="auto"/>
          </w:divBdr>
        </w:div>
        <w:div w:id="803812561">
          <w:marLeft w:val="640"/>
          <w:marRight w:val="0"/>
          <w:marTop w:val="0"/>
          <w:marBottom w:val="0"/>
          <w:divBdr>
            <w:top w:val="none" w:sz="0" w:space="0" w:color="auto"/>
            <w:left w:val="none" w:sz="0" w:space="0" w:color="auto"/>
            <w:bottom w:val="none" w:sz="0" w:space="0" w:color="auto"/>
            <w:right w:val="none" w:sz="0" w:space="0" w:color="auto"/>
          </w:divBdr>
        </w:div>
      </w:divsChild>
    </w:div>
    <w:div w:id="699281247">
      <w:bodyDiv w:val="1"/>
      <w:marLeft w:val="0"/>
      <w:marRight w:val="0"/>
      <w:marTop w:val="0"/>
      <w:marBottom w:val="0"/>
      <w:divBdr>
        <w:top w:val="none" w:sz="0" w:space="0" w:color="auto"/>
        <w:left w:val="none" w:sz="0" w:space="0" w:color="auto"/>
        <w:bottom w:val="none" w:sz="0" w:space="0" w:color="auto"/>
        <w:right w:val="none" w:sz="0" w:space="0" w:color="auto"/>
      </w:divBdr>
      <w:divsChild>
        <w:div w:id="1765103885">
          <w:marLeft w:val="640"/>
          <w:marRight w:val="0"/>
          <w:marTop w:val="0"/>
          <w:marBottom w:val="0"/>
          <w:divBdr>
            <w:top w:val="none" w:sz="0" w:space="0" w:color="auto"/>
            <w:left w:val="none" w:sz="0" w:space="0" w:color="auto"/>
            <w:bottom w:val="none" w:sz="0" w:space="0" w:color="auto"/>
            <w:right w:val="none" w:sz="0" w:space="0" w:color="auto"/>
          </w:divBdr>
        </w:div>
        <w:div w:id="538979630">
          <w:marLeft w:val="640"/>
          <w:marRight w:val="0"/>
          <w:marTop w:val="0"/>
          <w:marBottom w:val="0"/>
          <w:divBdr>
            <w:top w:val="none" w:sz="0" w:space="0" w:color="auto"/>
            <w:left w:val="none" w:sz="0" w:space="0" w:color="auto"/>
            <w:bottom w:val="none" w:sz="0" w:space="0" w:color="auto"/>
            <w:right w:val="none" w:sz="0" w:space="0" w:color="auto"/>
          </w:divBdr>
        </w:div>
        <w:div w:id="860630533">
          <w:marLeft w:val="640"/>
          <w:marRight w:val="0"/>
          <w:marTop w:val="0"/>
          <w:marBottom w:val="0"/>
          <w:divBdr>
            <w:top w:val="none" w:sz="0" w:space="0" w:color="auto"/>
            <w:left w:val="none" w:sz="0" w:space="0" w:color="auto"/>
            <w:bottom w:val="none" w:sz="0" w:space="0" w:color="auto"/>
            <w:right w:val="none" w:sz="0" w:space="0" w:color="auto"/>
          </w:divBdr>
        </w:div>
        <w:div w:id="1736778879">
          <w:marLeft w:val="640"/>
          <w:marRight w:val="0"/>
          <w:marTop w:val="0"/>
          <w:marBottom w:val="0"/>
          <w:divBdr>
            <w:top w:val="none" w:sz="0" w:space="0" w:color="auto"/>
            <w:left w:val="none" w:sz="0" w:space="0" w:color="auto"/>
            <w:bottom w:val="none" w:sz="0" w:space="0" w:color="auto"/>
            <w:right w:val="none" w:sz="0" w:space="0" w:color="auto"/>
          </w:divBdr>
        </w:div>
        <w:div w:id="907568623">
          <w:marLeft w:val="640"/>
          <w:marRight w:val="0"/>
          <w:marTop w:val="0"/>
          <w:marBottom w:val="0"/>
          <w:divBdr>
            <w:top w:val="none" w:sz="0" w:space="0" w:color="auto"/>
            <w:left w:val="none" w:sz="0" w:space="0" w:color="auto"/>
            <w:bottom w:val="none" w:sz="0" w:space="0" w:color="auto"/>
            <w:right w:val="none" w:sz="0" w:space="0" w:color="auto"/>
          </w:divBdr>
        </w:div>
        <w:div w:id="1044865864">
          <w:marLeft w:val="640"/>
          <w:marRight w:val="0"/>
          <w:marTop w:val="0"/>
          <w:marBottom w:val="0"/>
          <w:divBdr>
            <w:top w:val="none" w:sz="0" w:space="0" w:color="auto"/>
            <w:left w:val="none" w:sz="0" w:space="0" w:color="auto"/>
            <w:bottom w:val="none" w:sz="0" w:space="0" w:color="auto"/>
            <w:right w:val="none" w:sz="0" w:space="0" w:color="auto"/>
          </w:divBdr>
        </w:div>
        <w:div w:id="1842508631">
          <w:marLeft w:val="640"/>
          <w:marRight w:val="0"/>
          <w:marTop w:val="0"/>
          <w:marBottom w:val="0"/>
          <w:divBdr>
            <w:top w:val="none" w:sz="0" w:space="0" w:color="auto"/>
            <w:left w:val="none" w:sz="0" w:space="0" w:color="auto"/>
            <w:bottom w:val="none" w:sz="0" w:space="0" w:color="auto"/>
            <w:right w:val="none" w:sz="0" w:space="0" w:color="auto"/>
          </w:divBdr>
        </w:div>
        <w:div w:id="2146389700">
          <w:marLeft w:val="640"/>
          <w:marRight w:val="0"/>
          <w:marTop w:val="0"/>
          <w:marBottom w:val="0"/>
          <w:divBdr>
            <w:top w:val="none" w:sz="0" w:space="0" w:color="auto"/>
            <w:left w:val="none" w:sz="0" w:space="0" w:color="auto"/>
            <w:bottom w:val="none" w:sz="0" w:space="0" w:color="auto"/>
            <w:right w:val="none" w:sz="0" w:space="0" w:color="auto"/>
          </w:divBdr>
        </w:div>
        <w:div w:id="1669556188">
          <w:marLeft w:val="640"/>
          <w:marRight w:val="0"/>
          <w:marTop w:val="0"/>
          <w:marBottom w:val="0"/>
          <w:divBdr>
            <w:top w:val="none" w:sz="0" w:space="0" w:color="auto"/>
            <w:left w:val="none" w:sz="0" w:space="0" w:color="auto"/>
            <w:bottom w:val="none" w:sz="0" w:space="0" w:color="auto"/>
            <w:right w:val="none" w:sz="0" w:space="0" w:color="auto"/>
          </w:divBdr>
        </w:div>
        <w:div w:id="1028919109">
          <w:marLeft w:val="640"/>
          <w:marRight w:val="0"/>
          <w:marTop w:val="0"/>
          <w:marBottom w:val="0"/>
          <w:divBdr>
            <w:top w:val="none" w:sz="0" w:space="0" w:color="auto"/>
            <w:left w:val="none" w:sz="0" w:space="0" w:color="auto"/>
            <w:bottom w:val="none" w:sz="0" w:space="0" w:color="auto"/>
            <w:right w:val="none" w:sz="0" w:space="0" w:color="auto"/>
          </w:divBdr>
        </w:div>
        <w:div w:id="1269655649">
          <w:marLeft w:val="640"/>
          <w:marRight w:val="0"/>
          <w:marTop w:val="0"/>
          <w:marBottom w:val="0"/>
          <w:divBdr>
            <w:top w:val="none" w:sz="0" w:space="0" w:color="auto"/>
            <w:left w:val="none" w:sz="0" w:space="0" w:color="auto"/>
            <w:bottom w:val="none" w:sz="0" w:space="0" w:color="auto"/>
            <w:right w:val="none" w:sz="0" w:space="0" w:color="auto"/>
          </w:divBdr>
        </w:div>
        <w:div w:id="838739808">
          <w:marLeft w:val="640"/>
          <w:marRight w:val="0"/>
          <w:marTop w:val="0"/>
          <w:marBottom w:val="0"/>
          <w:divBdr>
            <w:top w:val="none" w:sz="0" w:space="0" w:color="auto"/>
            <w:left w:val="none" w:sz="0" w:space="0" w:color="auto"/>
            <w:bottom w:val="none" w:sz="0" w:space="0" w:color="auto"/>
            <w:right w:val="none" w:sz="0" w:space="0" w:color="auto"/>
          </w:divBdr>
        </w:div>
        <w:div w:id="531110109">
          <w:marLeft w:val="640"/>
          <w:marRight w:val="0"/>
          <w:marTop w:val="0"/>
          <w:marBottom w:val="0"/>
          <w:divBdr>
            <w:top w:val="none" w:sz="0" w:space="0" w:color="auto"/>
            <w:left w:val="none" w:sz="0" w:space="0" w:color="auto"/>
            <w:bottom w:val="none" w:sz="0" w:space="0" w:color="auto"/>
            <w:right w:val="none" w:sz="0" w:space="0" w:color="auto"/>
          </w:divBdr>
        </w:div>
        <w:div w:id="1394696809">
          <w:marLeft w:val="640"/>
          <w:marRight w:val="0"/>
          <w:marTop w:val="0"/>
          <w:marBottom w:val="0"/>
          <w:divBdr>
            <w:top w:val="none" w:sz="0" w:space="0" w:color="auto"/>
            <w:left w:val="none" w:sz="0" w:space="0" w:color="auto"/>
            <w:bottom w:val="none" w:sz="0" w:space="0" w:color="auto"/>
            <w:right w:val="none" w:sz="0" w:space="0" w:color="auto"/>
          </w:divBdr>
        </w:div>
        <w:div w:id="419981967">
          <w:marLeft w:val="640"/>
          <w:marRight w:val="0"/>
          <w:marTop w:val="0"/>
          <w:marBottom w:val="0"/>
          <w:divBdr>
            <w:top w:val="none" w:sz="0" w:space="0" w:color="auto"/>
            <w:left w:val="none" w:sz="0" w:space="0" w:color="auto"/>
            <w:bottom w:val="none" w:sz="0" w:space="0" w:color="auto"/>
            <w:right w:val="none" w:sz="0" w:space="0" w:color="auto"/>
          </w:divBdr>
        </w:div>
        <w:div w:id="1776827371">
          <w:marLeft w:val="640"/>
          <w:marRight w:val="0"/>
          <w:marTop w:val="0"/>
          <w:marBottom w:val="0"/>
          <w:divBdr>
            <w:top w:val="none" w:sz="0" w:space="0" w:color="auto"/>
            <w:left w:val="none" w:sz="0" w:space="0" w:color="auto"/>
            <w:bottom w:val="none" w:sz="0" w:space="0" w:color="auto"/>
            <w:right w:val="none" w:sz="0" w:space="0" w:color="auto"/>
          </w:divBdr>
        </w:div>
        <w:div w:id="1717659035">
          <w:marLeft w:val="640"/>
          <w:marRight w:val="0"/>
          <w:marTop w:val="0"/>
          <w:marBottom w:val="0"/>
          <w:divBdr>
            <w:top w:val="none" w:sz="0" w:space="0" w:color="auto"/>
            <w:left w:val="none" w:sz="0" w:space="0" w:color="auto"/>
            <w:bottom w:val="none" w:sz="0" w:space="0" w:color="auto"/>
            <w:right w:val="none" w:sz="0" w:space="0" w:color="auto"/>
          </w:divBdr>
        </w:div>
        <w:div w:id="1921600943">
          <w:marLeft w:val="640"/>
          <w:marRight w:val="0"/>
          <w:marTop w:val="0"/>
          <w:marBottom w:val="0"/>
          <w:divBdr>
            <w:top w:val="none" w:sz="0" w:space="0" w:color="auto"/>
            <w:left w:val="none" w:sz="0" w:space="0" w:color="auto"/>
            <w:bottom w:val="none" w:sz="0" w:space="0" w:color="auto"/>
            <w:right w:val="none" w:sz="0" w:space="0" w:color="auto"/>
          </w:divBdr>
        </w:div>
        <w:div w:id="1438407594">
          <w:marLeft w:val="640"/>
          <w:marRight w:val="0"/>
          <w:marTop w:val="0"/>
          <w:marBottom w:val="0"/>
          <w:divBdr>
            <w:top w:val="none" w:sz="0" w:space="0" w:color="auto"/>
            <w:left w:val="none" w:sz="0" w:space="0" w:color="auto"/>
            <w:bottom w:val="none" w:sz="0" w:space="0" w:color="auto"/>
            <w:right w:val="none" w:sz="0" w:space="0" w:color="auto"/>
          </w:divBdr>
        </w:div>
        <w:div w:id="958998415">
          <w:marLeft w:val="640"/>
          <w:marRight w:val="0"/>
          <w:marTop w:val="0"/>
          <w:marBottom w:val="0"/>
          <w:divBdr>
            <w:top w:val="none" w:sz="0" w:space="0" w:color="auto"/>
            <w:left w:val="none" w:sz="0" w:space="0" w:color="auto"/>
            <w:bottom w:val="none" w:sz="0" w:space="0" w:color="auto"/>
            <w:right w:val="none" w:sz="0" w:space="0" w:color="auto"/>
          </w:divBdr>
        </w:div>
        <w:div w:id="1836460494">
          <w:marLeft w:val="640"/>
          <w:marRight w:val="0"/>
          <w:marTop w:val="0"/>
          <w:marBottom w:val="0"/>
          <w:divBdr>
            <w:top w:val="none" w:sz="0" w:space="0" w:color="auto"/>
            <w:left w:val="none" w:sz="0" w:space="0" w:color="auto"/>
            <w:bottom w:val="none" w:sz="0" w:space="0" w:color="auto"/>
            <w:right w:val="none" w:sz="0" w:space="0" w:color="auto"/>
          </w:divBdr>
        </w:div>
        <w:div w:id="217279122">
          <w:marLeft w:val="640"/>
          <w:marRight w:val="0"/>
          <w:marTop w:val="0"/>
          <w:marBottom w:val="0"/>
          <w:divBdr>
            <w:top w:val="none" w:sz="0" w:space="0" w:color="auto"/>
            <w:left w:val="none" w:sz="0" w:space="0" w:color="auto"/>
            <w:bottom w:val="none" w:sz="0" w:space="0" w:color="auto"/>
            <w:right w:val="none" w:sz="0" w:space="0" w:color="auto"/>
          </w:divBdr>
        </w:div>
        <w:div w:id="1885481810">
          <w:marLeft w:val="640"/>
          <w:marRight w:val="0"/>
          <w:marTop w:val="0"/>
          <w:marBottom w:val="0"/>
          <w:divBdr>
            <w:top w:val="none" w:sz="0" w:space="0" w:color="auto"/>
            <w:left w:val="none" w:sz="0" w:space="0" w:color="auto"/>
            <w:bottom w:val="none" w:sz="0" w:space="0" w:color="auto"/>
            <w:right w:val="none" w:sz="0" w:space="0" w:color="auto"/>
          </w:divBdr>
        </w:div>
        <w:div w:id="208492503">
          <w:marLeft w:val="640"/>
          <w:marRight w:val="0"/>
          <w:marTop w:val="0"/>
          <w:marBottom w:val="0"/>
          <w:divBdr>
            <w:top w:val="none" w:sz="0" w:space="0" w:color="auto"/>
            <w:left w:val="none" w:sz="0" w:space="0" w:color="auto"/>
            <w:bottom w:val="none" w:sz="0" w:space="0" w:color="auto"/>
            <w:right w:val="none" w:sz="0" w:space="0" w:color="auto"/>
          </w:divBdr>
        </w:div>
        <w:div w:id="1169832986">
          <w:marLeft w:val="640"/>
          <w:marRight w:val="0"/>
          <w:marTop w:val="0"/>
          <w:marBottom w:val="0"/>
          <w:divBdr>
            <w:top w:val="none" w:sz="0" w:space="0" w:color="auto"/>
            <w:left w:val="none" w:sz="0" w:space="0" w:color="auto"/>
            <w:bottom w:val="none" w:sz="0" w:space="0" w:color="auto"/>
            <w:right w:val="none" w:sz="0" w:space="0" w:color="auto"/>
          </w:divBdr>
        </w:div>
        <w:div w:id="242767530">
          <w:marLeft w:val="640"/>
          <w:marRight w:val="0"/>
          <w:marTop w:val="0"/>
          <w:marBottom w:val="0"/>
          <w:divBdr>
            <w:top w:val="none" w:sz="0" w:space="0" w:color="auto"/>
            <w:left w:val="none" w:sz="0" w:space="0" w:color="auto"/>
            <w:bottom w:val="none" w:sz="0" w:space="0" w:color="auto"/>
            <w:right w:val="none" w:sz="0" w:space="0" w:color="auto"/>
          </w:divBdr>
        </w:div>
        <w:div w:id="970357304">
          <w:marLeft w:val="640"/>
          <w:marRight w:val="0"/>
          <w:marTop w:val="0"/>
          <w:marBottom w:val="0"/>
          <w:divBdr>
            <w:top w:val="none" w:sz="0" w:space="0" w:color="auto"/>
            <w:left w:val="none" w:sz="0" w:space="0" w:color="auto"/>
            <w:bottom w:val="none" w:sz="0" w:space="0" w:color="auto"/>
            <w:right w:val="none" w:sz="0" w:space="0" w:color="auto"/>
          </w:divBdr>
        </w:div>
        <w:div w:id="639504745">
          <w:marLeft w:val="640"/>
          <w:marRight w:val="0"/>
          <w:marTop w:val="0"/>
          <w:marBottom w:val="0"/>
          <w:divBdr>
            <w:top w:val="none" w:sz="0" w:space="0" w:color="auto"/>
            <w:left w:val="none" w:sz="0" w:space="0" w:color="auto"/>
            <w:bottom w:val="none" w:sz="0" w:space="0" w:color="auto"/>
            <w:right w:val="none" w:sz="0" w:space="0" w:color="auto"/>
          </w:divBdr>
        </w:div>
        <w:div w:id="1588464723">
          <w:marLeft w:val="640"/>
          <w:marRight w:val="0"/>
          <w:marTop w:val="0"/>
          <w:marBottom w:val="0"/>
          <w:divBdr>
            <w:top w:val="none" w:sz="0" w:space="0" w:color="auto"/>
            <w:left w:val="none" w:sz="0" w:space="0" w:color="auto"/>
            <w:bottom w:val="none" w:sz="0" w:space="0" w:color="auto"/>
            <w:right w:val="none" w:sz="0" w:space="0" w:color="auto"/>
          </w:divBdr>
        </w:div>
        <w:div w:id="495268487">
          <w:marLeft w:val="640"/>
          <w:marRight w:val="0"/>
          <w:marTop w:val="0"/>
          <w:marBottom w:val="0"/>
          <w:divBdr>
            <w:top w:val="none" w:sz="0" w:space="0" w:color="auto"/>
            <w:left w:val="none" w:sz="0" w:space="0" w:color="auto"/>
            <w:bottom w:val="none" w:sz="0" w:space="0" w:color="auto"/>
            <w:right w:val="none" w:sz="0" w:space="0" w:color="auto"/>
          </w:divBdr>
        </w:div>
        <w:div w:id="391464859">
          <w:marLeft w:val="640"/>
          <w:marRight w:val="0"/>
          <w:marTop w:val="0"/>
          <w:marBottom w:val="0"/>
          <w:divBdr>
            <w:top w:val="none" w:sz="0" w:space="0" w:color="auto"/>
            <w:left w:val="none" w:sz="0" w:space="0" w:color="auto"/>
            <w:bottom w:val="none" w:sz="0" w:space="0" w:color="auto"/>
            <w:right w:val="none" w:sz="0" w:space="0" w:color="auto"/>
          </w:divBdr>
        </w:div>
        <w:div w:id="124742628">
          <w:marLeft w:val="640"/>
          <w:marRight w:val="0"/>
          <w:marTop w:val="0"/>
          <w:marBottom w:val="0"/>
          <w:divBdr>
            <w:top w:val="none" w:sz="0" w:space="0" w:color="auto"/>
            <w:left w:val="none" w:sz="0" w:space="0" w:color="auto"/>
            <w:bottom w:val="none" w:sz="0" w:space="0" w:color="auto"/>
            <w:right w:val="none" w:sz="0" w:space="0" w:color="auto"/>
          </w:divBdr>
        </w:div>
      </w:divsChild>
    </w:div>
    <w:div w:id="721248725">
      <w:bodyDiv w:val="1"/>
      <w:marLeft w:val="0"/>
      <w:marRight w:val="0"/>
      <w:marTop w:val="0"/>
      <w:marBottom w:val="0"/>
      <w:divBdr>
        <w:top w:val="none" w:sz="0" w:space="0" w:color="auto"/>
        <w:left w:val="none" w:sz="0" w:space="0" w:color="auto"/>
        <w:bottom w:val="none" w:sz="0" w:space="0" w:color="auto"/>
        <w:right w:val="none" w:sz="0" w:space="0" w:color="auto"/>
      </w:divBdr>
      <w:divsChild>
        <w:div w:id="533927751">
          <w:marLeft w:val="640"/>
          <w:marRight w:val="0"/>
          <w:marTop w:val="0"/>
          <w:marBottom w:val="0"/>
          <w:divBdr>
            <w:top w:val="none" w:sz="0" w:space="0" w:color="auto"/>
            <w:left w:val="none" w:sz="0" w:space="0" w:color="auto"/>
            <w:bottom w:val="none" w:sz="0" w:space="0" w:color="auto"/>
            <w:right w:val="none" w:sz="0" w:space="0" w:color="auto"/>
          </w:divBdr>
        </w:div>
        <w:div w:id="1501233759">
          <w:marLeft w:val="640"/>
          <w:marRight w:val="0"/>
          <w:marTop w:val="0"/>
          <w:marBottom w:val="0"/>
          <w:divBdr>
            <w:top w:val="none" w:sz="0" w:space="0" w:color="auto"/>
            <w:left w:val="none" w:sz="0" w:space="0" w:color="auto"/>
            <w:bottom w:val="none" w:sz="0" w:space="0" w:color="auto"/>
            <w:right w:val="none" w:sz="0" w:space="0" w:color="auto"/>
          </w:divBdr>
        </w:div>
        <w:div w:id="838230860">
          <w:marLeft w:val="640"/>
          <w:marRight w:val="0"/>
          <w:marTop w:val="0"/>
          <w:marBottom w:val="0"/>
          <w:divBdr>
            <w:top w:val="none" w:sz="0" w:space="0" w:color="auto"/>
            <w:left w:val="none" w:sz="0" w:space="0" w:color="auto"/>
            <w:bottom w:val="none" w:sz="0" w:space="0" w:color="auto"/>
            <w:right w:val="none" w:sz="0" w:space="0" w:color="auto"/>
          </w:divBdr>
        </w:div>
        <w:div w:id="2016153937">
          <w:marLeft w:val="640"/>
          <w:marRight w:val="0"/>
          <w:marTop w:val="0"/>
          <w:marBottom w:val="0"/>
          <w:divBdr>
            <w:top w:val="none" w:sz="0" w:space="0" w:color="auto"/>
            <w:left w:val="none" w:sz="0" w:space="0" w:color="auto"/>
            <w:bottom w:val="none" w:sz="0" w:space="0" w:color="auto"/>
            <w:right w:val="none" w:sz="0" w:space="0" w:color="auto"/>
          </w:divBdr>
        </w:div>
        <w:div w:id="416171090">
          <w:marLeft w:val="640"/>
          <w:marRight w:val="0"/>
          <w:marTop w:val="0"/>
          <w:marBottom w:val="0"/>
          <w:divBdr>
            <w:top w:val="none" w:sz="0" w:space="0" w:color="auto"/>
            <w:left w:val="none" w:sz="0" w:space="0" w:color="auto"/>
            <w:bottom w:val="none" w:sz="0" w:space="0" w:color="auto"/>
            <w:right w:val="none" w:sz="0" w:space="0" w:color="auto"/>
          </w:divBdr>
        </w:div>
        <w:div w:id="105085819">
          <w:marLeft w:val="640"/>
          <w:marRight w:val="0"/>
          <w:marTop w:val="0"/>
          <w:marBottom w:val="0"/>
          <w:divBdr>
            <w:top w:val="none" w:sz="0" w:space="0" w:color="auto"/>
            <w:left w:val="none" w:sz="0" w:space="0" w:color="auto"/>
            <w:bottom w:val="none" w:sz="0" w:space="0" w:color="auto"/>
            <w:right w:val="none" w:sz="0" w:space="0" w:color="auto"/>
          </w:divBdr>
        </w:div>
        <w:div w:id="1825118765">
          <w:marLeft w:val="640"/>
          <w:marRight w:val="0"/>
          <w:marTop w:val="0"/>
          <w:marBottom w:val="0"/>
          <w:divBdr>
            <w:top w:val="none" w:sz="0" w:space="0" w:color="auto"/>
            <w:left w:val="none" w:sz="0" w:space="0" w:color="auto"/>
            <w:bottom w:val="none" w:sz="0" w:space="0" w:color="auto"/>
            <w:right w:val="none" w:sz="0" w:space="0" w:color="auto"/>
          </w:divBdr>
        </w:div>
        <w:div w:id="447820621">
          <w:marLeft w:val="640"/>
          <w:marRight w:val="0"/>
          <w:marTop w:val="0"/>
          <w:marBottom w:val="0"/>
          <w:divBdr>
            <w:top w:val="none" w:sz="0" w:space="0" w:color="auto"/>
            <w:left w:val="none" w:sz="0" w:space="0" w:color="auto"/>
            <w:bottom w:val="none" w:sz="0" w:space="0" w:color="auto"/>
            <w:right w:val="none" w:sz="0" w:space="0" w:color="auto"/>
          </w:divBdr>
        </w:div>
        <w:div w:id="1454521450">
          <w:marLeft w:val="640"/>
          <w:marRight w:val="0"/>
          <w:marTop w:val="0"/>
          <w:marBottom w:val="0"/>
          <w:divBdr>
            <w:top w:val="none" w:sz="0" w:space="0" w:color="auto"/>
            <w:left w:val="none" w:sz="0" w:space="0" w:color="auto"/>
            <w:bottom w:val="none" w:sz="0" w:space="0" w:color="auto"/>
            <w:right w:val="none" w:sz="0" w:space="0" w:color="auto"/>
          </w:divBdr>
        </w:div>
        <w:div w:id="1402556243">
          <w:marLeft w:val="640"/>
          <w:marRight w:val="0"/>
          <w:marTop w:val="0"/>
          <w:marBottom w:val="0"/>
          <w:divBdr>
            <w:top w:val="none" w:sz="0" w:space="0" w:color="auto"/>
            <w:left w:val="none" w:sz="0" w:space="0" w:color="auto"/>
            <w:bottom w:val="none" w:sz="0" w:space="0" w:color="auto"/>
            <w:right w:val="none" w:sz="0" w:space="0" w:color="auto"/>
          </w:divBdr>
        </w:div>
        <w:div w:id="740372932">
          <w:marLeft w:val="640"/>
          <w:marRight w:val="0"/>
          <w:marTop w:val="0"/>
          <w:marBottom w:val="0"/>
          <w:divBdr>
            <w:top w:val="none" w:sz="0" w:space="0" w:color="auto"/>
            <w:left w:val="none" w:sz="0" w:space="0" w:color="auto"/>
            <w:bottom w:val="none" w:sz="0" w:space="0" w:color="auto"/>
            <w:right w:val="none" w:sz="0" w:space="0" w:color="auto"/>
          </w:divBdr>
        </w:div>
        <w:div w:id="1601644259">
          <w:marLeft w:val="640"/>
          <w:marRight w:val="0"/>
          <w:marTop w:val="0"/>
          <w:marBottom w:val="0"/>
          <w:divBdr>
            <w:top w:val="none" w:sz="0" w:space="0" w:color="auto"/>
            <w:left w:val="none" w:sz="0" w:space="0" w:color="auto"/>
            <w:bottom w:val="none" w:sz="0" w:space="0" w:color="auto"/>
            <w:right w:val="none" w:sz="0" w:space="0" w:color="auto"/>
          </w:divBdr>
        </w:div>
        <w:div w:id="1986549213">
          <w:marLeft w:val="640"/>
          <w:marRight w:val="0"/>
          <w:marTop w:val="0"/>
          <w:marBottom w:val="0"/>
          <w:divBdr>
            <w:top w:val="none" w:sz="0" w:space="0" w:color="auto"/>
            <w:left w:val="none" w:sz="0" w:space="0" w:color="auto"/>
            <w:bottom w:val="none" w:sz="0" w:space="0" w:color="auto"/>
            <w:right w:val="none" w:sz="0" w:space="0" w:color="auto"/>
          </w:divBdr>
        </w:div>
        <w:div w:id="750350177">
          <w:marLeft w:val="640"/>
          <w:marRight w:val="0"/>
          <w:marTop w:val="0"/>
          <w:marBottom w:val="0"/>
          <w:divBdr>
            <w:top w:val="none" w:sz="0" w:space="0" w:color="auto"/>
            <w:left w:val="none" w:sz="0" w:space="0" w:color="auto"/>
            <w:bottom w:val="none" w:sz="0" w:space="0" w:color="auto"/>
            <w:right w:val="none" w:sz="0" w:space="0" w:color="auto"/>
          </w:divBdr>
        </w:div>
        <w:div w:id="339040045">
          <w:marLeft w:val="640"/>
          <w:marRight w:val="0"/>
          <w:marTop w:val="0"/>
          <w:marBottom w:val="0"/>
          <w:divBdr>
            <w:top w:val="none" w:sz="0" w:space="0" w:color="auto"/>
            <w:left w:val="none" w:sz="0" w:space="0" w:color="auto"/>
            <w:bottom w:val="none" w:sz="0" w:space="0" w:color="auto"/>
            <w:right w:val="none" w:sz="0" w:space="0" w:color="auto"/>
          </w:divBdr>
        </w:div>
        <w:div w:id="42098177">
          <w:marLeft w:val="640"/>
          <w:marRight w:val="0"/>
          <w:marTop w:val="0"/>
          <w:marBottom w:val="0"/>
          <w:divBdr>
            <w:top w:val="none" w:sz="0" w:space="0" w:color="auto"/>
            <w:left w:val="none" w:sz="0" w:space="0" w:color="auto"/>
            <w:bottom w:val="none" w:sz="0" w:space="0" w:color="auto"/>
            <w:right w:val="none" w:sz="0" w:space="0" w:color="auto"/>
          </w:divBdr>
        </w:div>
        <w:div w:id="166094861">
          <w:marLeft w:val="640"/>
          <w:marRight w:val="0"/>
          <w:marTop w:val="0"/>
          <w:marBottom w:val="0"/>
          <w:divBdr>
            <w:top w:val="none" w:sz="0" w:space="0" w:color="auto"/>
            <w:left w:val="none" w:sz="0" w:space="0" w:color="auto"/>
            <w:bottom w:val="none" w:sz="0" w:space="0" w:color="auto"/>
            <w:right w:val="none" w:sz="0" w:space="0" w:color="auto"/>
          </w:divBdr>
        </w:div>
        <w:div w:id="544025290">
          <w:marLeft w:val="640"/>
          <w:marRight w:val="0"/>
          <w:marTop w:val="0"/>
          <w:marBottom w:val="0"/>
          <w:divBdr>
            <w:top w:val="none" w:sz="0" w:space="0" w:color="auto"/>
            <w:left w:val="none" w:sz="0" w:space="0" w:color="auto"/>
            <w:bottom w:val="none" w:sz="0" w:space="0" w:color="auto"/>
            <w:right w:val="none" w:sz="0" w:space="0" w:color="auto"/>
          </w:divBdr>
        </w:div>
        <w:div w:id="1542087277">
          <w:marLeft w:val="640"/>
          <w:marRight w:val="0"/>
          <w:marTop w:val="0"/>
          <w:marBottom w:val="0"/>
          <w:divBdr>
            <w:top w:val="none" w:sz="0" w:space="0" w:color="auto"/>
            <w:left w:val="none" w:sz="0" w:space="0" w:color="auto"/>
            <w:bottom w:val="none" w:sz="0" w:space="0" w:color="auto"/>
            <w:right w:val="none" w:sz="0" w:space="0" w:color="auto"/>
          </w:divBdr>
        </w:div>
        <w:div w:id="240140033">
          <w:marLeft w:val="640"/>
          <w:marRight w:val="0"/>
          <w:marTop w:val="0"/>
          <w:marBottom w:val="0"/>
          <w:divBdr>
            <w:top w:val="none" w:sz="0" w:space="0" w:color="auto"/>
            <w:left w:val="none" w:sz="0" w:space="0" w:color="auto"/>
            <w:bottom w:val="none" w:sz="0" w:space="0" w:color="auto"/>
            <w:right w:val="none" w:sz="0" w:space="0" w:color="auto"/>
          </w:divBdr>
        </w:div>
        <w:div w:id="258485772">
          <w:marLeft w:val="640"/>
          <w:marRight w:val="0"/>
          <w:marTop w:val="0"/>
          <w:marBottom w:val="0"/>
          <w:divBdr>
            <w:top w:val="none" w:sz="0" w:space="0" w:color="auto"/>
            <w:left w:val="none" w:sz="0" w:space="0" w:color="auto"/>
            <w:bottom w:val="none" w:sz="0" w:space="0" w:color="auto"/>
            <w:right w:val="none" w:sz="0" w:space="0" w:color="auto"/>
          </w:divBdr>
        </w:div>
        <w:div w:id="140073955">
          <w:marLeft w:val="640"/>
          <w:marRight w:val="0"/>
          <w:marTop w:val="0"/>
          <w:marBottom w:val="0"/>
          <w:divBdr>
            <w:top w:val="none" w:sz="0" w:space="0" w:color="auto"/>
            <w:left w:val="none" w:sz="0" w:space="0" w:color="auto"/>
            <w:bottom w:val="none" w:sz="0" w:space="0" w:color="auto"/>
            <w:right w:val="none" w:sz="0" w:space="0" w:color="auto"/>
          </w:divBdr>
        </w:div>
        <w:div w:id="27070561">
          <w:marLeft w:val="640"/>
          <w:marRight w:val="0"/>
          <w:marTop w:val="0"/>
          <w:marBottom w:val="0"/>
          <w:divBdr>
            <w:top w:val="none" w:sz="0" w:space="0" w:color="auto"/>
            <w:left w:val="none" w:sz="0" w:space="0" w:color="auto"/>
            <w:bottom w:val="none" w:sz="0" w:space="0" w:color="auto"/>
            <w:right w:val="none" w:sz="0" w:space="0" w:color="auto"/>
          </w:divBdr>
        </w:div>
        <w:div w:id="1023704903">
          <w:marLeft w:val="640"/>
          <w:marRight w:val="0"/>
          <w:marTop w:val="0"/>
          <w:marBottom w:val="0"/>
          <w:divBdr>
            <w:top w:val="none" w:sz="0" w:space="0" w:color="auto"/>
            <w:left w:val="none" w:sz="0" w:space="0" w:color="auto"/>
            <w:bottom w:val="none" w:sz="0" w:space="0" w:color="auto"/>
            <w:right w:val="none" w:sz="0" w:space="0" w:color="auto"/>
          </w:divBdr>
        </w:div>
        <w:div w:id="618731533">
          <w:marLeft w:val="640"/>
          <w:marRight w:val="0"/>
          <w:marTop w:val="0"/>
          <w:marBottom w:val="0"/>
          <w:divBdr>
            <w:top w:val="none" w:sz="0" w:space="0" w:color="auto"/>
            <w:left w:val="none" w:sz="0" w:space="0" w:color="auto"/>
            <w:bottom w:val="none" w:sz="0" w:space="0" w:color="auto"/>
            <w:right w:val="none" w:sz="0" w:space="0" w:color="auto"/>
          </w:divBdr>
        </w:div>
        <w:div w:id="218134598">
          <w:marLeft w:val="640"/>
          <w:marRight w:val="0"/>
          <w:marTop w:val="0"/>
          <w:marBottom w:val="0"/>
          <w:divBdr>
            <w:top w:val="none" w:sz="0" w:space="0" w:color="auto"/>
            <w:left w:val="none" w:sz="0" w:space="0" w:color="auto"/>
            <w:bottom w:val="none" w:sz="0" w:space="0" w:color="auto"/>
            <w:right w:val="none" w:sz="0" w:space="0" w:color="auto"/>
          </w:divBdr>
        </w:div>
        <w:div w:id="1027103519">
          <w:marLeft w:val="640"/>
          <w:marRight w:val="0"/>
          <w:marTop w:val="0"/>
          <w:marBottom w:val="0"/>
          <w:divBdr>
            <w:top w:val="none" w:sz="0" w:space="0" w:color="auto"/>
            <w:left w:val="none" w:sz="0" w:space="0" w:color="auto"/>
            <w:bottom w:val="none" w:sz="0" w:space="0" w:color="auto"/>
            <w:right w:val="none" w:sz="0" w:space="0" w:color="auto"/>
          </w:divBdr>
        </w:div>
        <w:div w:id="2015454624">
          <w:marLeft w:val="640"/>
          <w:marRight w:val="0"/>
          <w:marTop w:val="0"/>
          <w:marBottom w:val="0"/>
          <w:divBdr>
            <w:top w:val="none" w:sz="0" w:space="0" w:color="auto"/>
            <w:left w:val="none" w:sz="0" w:space="0" w:color="auto"/>
            <w:bottom w:val="none" w:sz="0" w:space="0" w:color="auto"/>
            <w:right w:val="none" w:sz="0" w:space="0" w:color="auto"/>
          </w:divBdr>
        </w:div>
        <w:div w:id="1125326">
          <w:marLeft w:val="640"/>
          <w:marRight w:val="0"/>
          <w:marTop w:val="0"/>
          <w:marBottom w:val="0"/>
          <w:divBdr>
            <w:top w:val="none" w:sz="0" w:space="0" w:color="auto"/>
            <w:left w:val="none" w:sz="0" w:space="0" w:color="auto"/>
            <w:bottom w:val="none" w:sz="0" w:space="0" w:color="auto"/>
            <w:right w:val="none" w:sz="0" w:space="0" w:color="auto"/>
          </w:divBdr>
        </w:div>
        <w:div w:id="2044474673">
          <w:marLeft w:val="640"/>
          <w:marRight w:val="0"/>
          <w:marTop w:val="0"/>
          <w:marBottom w:val="0"/>
          <w:divBdr>
            <w:top w:val="none" w:sz="0" w:space="0" w:color="auto"/>
            <w:left w:val="none" w:sz="0" w:space="0" w:color="auto"/>
            <w:bottom w:val="none" w:sz="0" w:space="0" w:color="auto"/>
            <w:right w:val="none" w:sz="0" w:space="0" w:color="auto"/>
          </w:divBdr>
        </w:div>
        <w:div w:id="801919505">
          <w:marLeft w:val="640"/>
          <w:marRight w:val="0"/>
          <w:marTop w:val="0"/>
          <w:marBottom w:val="0"/>
          <w:divBdr>
            <w:top w:val="none" w:sz="0" w:space="0" w:color="auto"/>
            <w:left w:val="none" w:sz="0" w:space="0" w:color="auto"/>
            <w:bottom w:val="none" w:sz="0" w:space="0" w:color="auto"/>
            <w:right w:val="none" w:sz="0" w:space="0" w:color="auto"/>
          </w:divBdr>
        </w:div>
        <w:div w:id="491144909">
          <w:marLeft w:val="640"/>
          <w:marRight w:val="0"/>
          <w:marTop w:val="0"/>
          <w:marBottom w:val="0"/>
          <w:divBdr>
            <w:top w:val="none" w:sz="0" w:space="0" w:color="auto"/>
            <w:left w:val="none" w:sz="0" w:space="0" w:color="auto"/>
            <w:bottom w:val="none" w:sz="0" w:space="0" w:color="auto"/>
            <w:right w:val="none" w:sz="0" w:space="0" w:color="auto"/>
          </w:divBdr>
        </w:div>
        <w:div w:id="1064723248">
          <w:marLeft w:val="640"/>
          <w:marRight w:val="0"/>
          <w:marTop w:val="0"/>
          <w:marBottom w:val="0"/>
          <w:divBdr>
            <w:top w:val="none" w:sz="0" w:space="0" w:color="auto"/>
            <w:left w:val="none" w:sz="0" w:space="0" w:color="auto"/>
            <w:bottom w:val="none" w:sz="0" w:space="0" w:color="auto"/>
            <w:right w:val="none" w:sz="0" w:space="0" w:color="auto"/>
          </w:divBdr>
        </w:div>
        <w:div w:id="383800718">
          <w:marLeft w:val="640"/>
          <w:marRight w:val="0"/>
          <w:marTop w:val="0"/>
          <w:marBottom w:val="0"/>
          <w:divBdr>
            <w:top w:val="none" w:sz="0" w:space="0" w:color="auto"/>
            <w:left w:val="none" w:sz="0" w:space="0" w:color="auto"/>
            <w:bottom w:val="none" w:sz="0" w:space="0" w:color="auto"/>
            <w:right w:val="none" w:sz="0" w:space="0" w:color="auto"/>
          </w:divBdr>
        </w:div>
        <w:div w:id="431097618">
          <w:marLeft w:val="640"/>
          <w:marRight w:val="0"/>
          <w:marTop w:val="0"/>
          <w:marBottom w:val="0"/>
          <w:divBdr>
            <w:top w:val="none" w:sz="0" w:space="0" w:color="auto"/>
            <w:left w:val="none" w:sz="0" w:space="0" w:color="auto"/>
            <w:bottom w:val="none" w:sz="0" w:space="0" w:color="auto"/>
            <w:right w:val="none" w:sz="0" w:space="0" w:color="auto"/>
          </w:divBdr>
        </w:div>
        <w:div w:id="2115325428">
          <w:marLeft w:val="640"/>
          <w:marRight w:val="0"/>
          <w:marTop w:val="0"/>
          <w:marBottom w:val="0"/>
          <w:divBdr>
            <w:top w:val="none" w:sz="0" w:space="0" w:color="auto"/>
            <w:left w:val="none" w:sz="0" w:space="0" w:color="auto"/>
            <w:bottom w:val="none" w:sz="0" w:space="0" w:color="auto"/>
            <w:right w:val="none" w:sz="0" w:space="0" w:color="auto"/>
          </w:divBdr>
        </w:div>
        <w:div w:id="1890994275">
          <w:marLeft w:val="640"/>
          <w:marRight w:val="0"/>
          <w:marTop w:val="0"/>
          <w:marBottom w:val="0"/>
          <w:divBdr>
            <w:top w:val="none" w:sz="0" w:space="0" w:color="auto"/>
            <w:left w:val="none" w:sz="0" w:space="0" w:color="auto"/>
            <w:bottom w:val="none" w:sz="0" w:space="0" w:color="auto"/>
            <w:right w:val="none" w:sz="0" w:space="0" w:color="auto"/>
          </w:divBdr>
        </w:div>
        <w:div w:id="1559440454">
          <w:marLeft w:val="640"/>
          <w:marRight w:val="0"/>
          <w:marTop w:val="0"/>
          <w:marBottom w:val="0"/>
          <w:divBdr>
            <w:top w:val="none" w:sz="0" w:space="0" w:color="auto"/>
            <w:left w:val="none" w:sz="0" w:space="0" w:color="auto"/>
            <w:bottom w:val="none" w:sz="0" w:space="0" w:color="auto"/>
            <w:right w:val="none" w:sz="0" w:space="0" w:color="auto"/>
          </w:divBdr>
        </w:div>
        <w:div w:id="1189416921">
          <w:marLeft w:val="640"/>
          <w:marRight w:val="0"/>
          <w:marTop w:val="0"/>
          <w:marBottom w:val="0"/>
          <w:divBdr>
            <w:top w:val="none" w:sz="0" w:space="0" w:color="auto"/>
            <w:left w:val="none" w:sz="0" w:space="0" w:color="auto"/>
            <w:bottom w:val="none" w:sz="0" w:space="0" w:color="auto"/>
            <w:right w:val="none" w:sz="0" w:space="0" w:color="auto"/>
          </w:divBdr>
        </w:div>
        <w:div w:id="2133985458">
          <w:marLeft w:val="640"/>
          <w:marRight w:val="0"/>
          <w:marTop w:val="0"/>
          <w:marBottom w:val="0"/>
          <w:divBdr>
            <w:top w:val="none" w:sz="0" w:space="0" w:color="auto"/>
            <w:left w:val="none" w:sz="0" w:space="0" w:color="auto"/>
            <w:bottom w:val="none" w:sz="0" w:space="0" w:color="auto"/>
            <w:right w:val="none" w:sz="0" w:space="0" w:color="auto"/>
          </w:divBdr>
        </w:div>
        <w:div w:id="999965072">
          <w:marLeft w:val="640"/>
          <w:marRight w:val="0"/>
          <w:marTop w:val="0"/>
          <w:marBottom w:val="0"/>
          <w:divBdr>
            <w:top w:val="none" w:sz="0" w:space="0" w:color="auto"/>
            <w:left w:val="none" w:sz="0" w:space="0" w:color="auto"/>
            <w:bottom w:val="none" w:sz="0" w:space="0" w:color="auto"/>
            <w:right w:val="none" w:sz="0" w:space="0" w:color="auto"/>
          </w:divBdr>
        </w:div>
        <w:div w:id="1519083416">
          <w:marLeft w:val="640"/>
          <w:marRight w:val="0"/>
          <w:marTop w:val="0"/>
          <w:marBottom w:val="0"/>
          <w:divBdr>
            <w:top w:val="none" w:sz="0" w:space="0" w:color="auto"/>
            <w:left w:val="none" w:sz="0" w:space="0" w:color="auto"/>
            <w:bottom w:val="none" w:sz="0" w:space="0" w:color="auto"/>
            <w:right w:val="none" w:sz="0" w:space="0" w:color="auto"/>
          </w:divBdr>
        </w:div>
        <w:div w:id="367150110">
          <w:marLeft w:val="640"/>
          <w:marRight w:val="0"/>
          <w:marTop w:val="0"/>
          <w:marBottom w:val="0"/>
          <w:divBdr>
            <w:top w:val="none" w:sz="0" w:space="0" w:color="auto"/>
            <w:left w:val="none" w:sz="0" w:space="0" w:color="auto"/>
            <w:bottom w:val="none" w:sz="0" w:space="0" w:color="auto"/>
            <w:right w:val="none" w:sz="0" w:space="0" w:color="auto"/>
          </w:divBdr>
        </w:div>
        <w:div w:id="1789661246">
          <w:marLeft w:val="640"/>
          <w:marRight w:val="0"/>
          <w:marTop w:val="0"/>
          <w:marBottom w:val="0"/>
          <w:divBdr>
            <w:top w:val="none" w:sz="0" w:space="0" w:color="auto"/>
            <w:left w:val="none" w:sz="0" w:space="0" w:color="auto"/>
            <w:bottom w:val="none" w:sz="0" w:space="0" w:color="auto"/>
            <w:right w:val="none" w:sz="0" w:space="0" w:color="auto"/>
          </w:divBdr>
        </w:div>
        <w:div w:id="1143934698">
          <w:marLeft w:val="640"/>
          <w:marRight w:val="0"/>
          <w:marTop w:val="0"/>
          <w:marBottom w:val="0"/>
          <w:divBdr>
            <w:top w:val="none" w:sz="0" w:space="0" w:color="auto"/>
            <w:left w:val="none" w:sz="0" w:space="0" w:color="auto"/>
            <w:bottom w:val="none" w:sz="0" w:space="0" w:color="auto"/>
            <w:right w:val="none" w:sz="0" w:space="0" w:color="auto"/>
          </w:divBdr>
        </w:div>
        <w:div w:id="2011369060">
          <w:marLeft w:val="640"/>
          <w:marRight w:val="0"/>
          <w:marTop w:val="0"/>
          <w:marBottom w:val="0"/>
          <w:divBdr>
            <w:top w:val="none" w:sz="0" w:space="0" w:color="auto"/>
            <w:left w:val="none" w:sz="0" w:space="0" w:color="auto"/>
            <w:bottom w:val="none" w:sz="0" w:space="0" w:color="auto"/>
            <w:right w:val="none" w:sz="0" w:space="0" w:color="auto"/>
          </w:divBdr>
        </w:div>
        <w:div w:id="1435319782">
          <w:marLeft w:val="640"/>
          <w:marRight w:val="0"/>
          <w:marTop w:val="0"/>
          <w:marBottom w:val="0"/>
          <w:divBdr>
            <w:top w:val="none" w:sz="0" w:space="0" w:color="auto"/>
            <w:left w:val="none" w:sz="0" w:space="0" w:color="auto"/>
            <w:bottom w:val="none" w:sz="0" w:space="0" w:color="auto"/>
            <w:right w:val="none" w:sz="0" w:space="0" w:color="auto"/>
          </w:divBdr>
        </w:div>
        <w:div w:id="645663506">
          <w:marLeft w:val="640"/>
          <w:marRight w:val="0"/>
          <w:marTop w:val="0"/>
          <w:marBottom w:val="0"/>
          <w:divBdr>
            <w:top w:val="none" w:sz="0" w:space="0" w:color="auto"/>
            <w:left w:val="none" w:sz="0" w:space="0" w:color="auto"/>
            <w:bottom w:val="none" w:sz="0" w:space="0" w:color="auto"/>
            <w:right w:val="none" w:sz="0" w:space="0" w:color="auto"/>
          </w:divBdr>
        </w:div>
        <w:div w:id="2109110395">
          <w:marLeft w:val="640"/>
          <w:marRight w:val="0"/>
          <w:marTop w:val="0"/>
          <w:marBottom w:val="0"/>
          <w:divBdr>
            <w:top w:val="none" w:sz="0" w:space="0" w:color="auto"/>
            <w:left w:val="none" w:sz="0" w:space="0" w:color="auto"/>
            <w:bottom w:val="none" w:sz="0" w:space="0" w:color="auto"/>
            <w:right w:val="none" w:sz="0" w:space="0" w:color="auto"/>
          </w:divBdr>
        </w:div>
        <w:div w:id="877007446">
          <w:marLeft w:val="640"/>
          <w:marRight w:val="0"/>
          <w:marTop w:val="0"/>
          <w:marBottom w:val="0"/>
          <w:divBdr>
            <w:top w:val="none" w:sz="0" w:space="0" w:color="auto"/>
            <w:left w:val="none" w:sz="0" w:space="0" w:color="auto"/>
            <w:bottom w:val="none" w:sz="0" w:space="0" w:color="auto"/>
            <w:right w:val="none" w:sz="0" w:space="0" w:color="auto"/>
          </w:divBdr>
        </w:div>
        <w:div w:id="1631133992">
          <w:marLeft w:val="640"/>
          <w:marRight w:val="0"/>
          <w:marTop w:val="0"/>
          <w:marBottom w:val="0"/>
          <w:divBdr>
            <w:top w:val="none" w:sz="0" w:space="0" w:color="auto"/>
            <w:left w:val="none" w:sz="0" w:space="0" w:color="auto"/>
            <w:bottom w:val="none" w:sz="0" w:space="0" w:color="auto"/>
            <w:right w:val="none" w:sz="0" w:space="0" w:color="auto"/>
          </w:divBdr>
        </w:div>
        <w:div w:id="1022826539">
          <w:marLeft w:val="640"/>
          <w:marRight w:val="0"/>
          <w:marTop w:val="0"/>
          <w:marBottom w:val="0"/>
          <w:divBdr>
            <w:top w:val="none" w:sz="0" w:space="0" w:color="auto"/>
            <w:left w:val="none" w:sz="0" w:space="0" w:color="auto"/>
            <w:bottom w:val="none" w:sz="0" w:space="0" w:color="auto"/>
            <w:right w:val="none" w:sz="0" w:space="0" w:color="auto"/>
          </w:divBdr>
        </w:div>
        <w:div w:id="965237911">
          <w:marLeft w:val="640"/>
          <w:marRight w:val="0"/>
          <w:marTop w:val="0"/>
          <w:marBottom w:val="0"/>
          <w:divBdr>
            <w:top w:val="none" w:sz="0" w:space="0" w:color="auto"/>
            <w:left w:val="none" w:sz="0" w:space="0" w:color="auto"/>
            <w:bottom w:val="none" w:sz="0" w:space="0" w:color="auto"/>
            <w:right w:val="none" w:sz="0" w:space="0" w:color="auto"/>
          </w:divBdr>
        </w:div>
        <w:div w:id="1376076566">
          <w:marLeft w:val="640"/>
          <w:marRight w:val="0"/>
          <w:marTop w:val="0"/>
          <w:marBottom w:val="0"/>
          <w:divBdr>
            <w:top w:val="none" w:sz="0" w:space="0" w:color="auto"/>
            <w:left w:val="none" w:sz="0" w:space="0" w:color="auto"/>
            <w:bottom w:val="none" w:sz="0" w:space="0" w:color="auto"/>
            <w:right w:val="none" w:sz="0" w:space="0" w:color="auto"/>
          </w:divBdr>
        </w:div>
      </w:divsChild>
    </w:div>
    <w:div w:id="721904121">
      <w:bodyDiv w:val="1"/>
      <w:marLeft w:val="0"/>
      <w:marRight w:val="0"/>
      <w:marTop w:val="0"/>
      <w:marBottom w:val="0"/>
      <w:divBdr>
        <w:top w:val="none" w:sz="0" w:space="0" w:color="auto"/>
        <w:left w:val="none" w:sz="0" w:space="0" w:color="auto"/>
        <w:bottom w:val="none" w:sz="0" w:space="0" w:color="auto"/>
        <w:right w:val="none" w:sz="0" w:space="0" w:color="auto"/>
      </w:divBdr>
      <w:divsChild>
        <w:div w:id="41096061">
          <w:marLeft w:val="640"/>
          <w:marRight w:val="0"/>
          <w:marTop w:val="0"/>
          <w:marBottom w:val="0"/>
          <w:divBdr>
            <w:top w:val="none" w:sz="0" w:space="0" w:color="auto"/>
            <w:left w:val="none" w:sz="0" w:space="0" w:color="auto"/>
            <w:bottom w:val="none" w:sz="0" w:space="0" w:color="auto"/>
            <w:right w:val="none" w:sz="0" w:space="0" w:color="auto"/>
          </w:divBdr>
        </w:div>
        <w:div w:id="49812755">
          <w:marLeft w:val="640"/>
          <w:marRight w:val="0"/>
          <w:marTop w:val="0"/>
          <w:marBottom w:val="0"/>
          <w:divBdr>
            <w:top w:val="none" w:sz="0" w:space="0" w:color="auto"/>
            <w:left w:val="none" w:sz="0" w:space="0" w:color="auto"/>
            <w:bottom w:val="none" w:sz="0" w:space="0" w:color="auto"/>
            <w:right w:val="none" w:sz="0" w:space="0" w:color="auto"/>
          </w:divBdr>
        </w:div>
        <w:div w:id="96097955">
          <w:marLeft w:val="640"/>
          <w:marRight w:val="0"/>
          <w:marTop w:val="0"/>
          <w:marBottom w:val="0"/>
          <w:divBdr>
            <w:top w:val="none" w:sz="0" w:space="0" w:color="auto"/>
            <w:left w:val="none" w:sz="0" w:space="0" w:color="auto"/>
            <w:bottom w:val="none" w:sz="0" w:space="0" w:color="auto"/>
            <w:right w:val="none" w:sz="0" w:space="0" w:color="auto"/>
          </w:divBdr>
        </w:div>
        <w:div w:id="144856779">
          <w:marLeft w:val="640"/>
          <w:marRight w:val="0"/>
          <w:marTop w:val="0"/>
          <w:marBottom w:val="0"/>
          <w:divBdr>
            <w:top w:val="none" w:sz="0" w:space="0" w:color="auto"/>
            <w:left w:val="none" w:sz="0" w:space="0" w:color="auto"/>
            <w:bottom w:val="none" w:sz="0" w:space="0" w:color="auto"/>
            <w:right w:val="none" w:sz="0" w:space="0" w:color="auto"/>
          </w:divBdr>
        </w:div>
        <w:div w:id="179778392">
          <w:marLeft w:val="640"/>
          <w:marRight w:val="0"/>
          <w:marTop w:val="0"/>
          <w:marBottom w:val="0"/>
          <w:divBdr>
            <w:top w:val="none" w:sz="0" w:space="0" w:color="auto"/>
            <w:left w:val="none" w:sz="0" w:space="0" w:color="auto"/>
            <w:bottom w:val="none" w:sz="0" w:space="0" w:color="auto"/>
            <w:right w:val="none" w:sz="0" w:space="0" w:color="auto"/>
          </w:divBdr>
        </w:div>
        <w:div w:id="208105328">
          <w:marLeft w:val="640"/>
          <w:marRight w:val="0"/>
          <w:marTop w:val="0"/>
          <w:marBottom w:val="0"/>
          <w:divBdr>
            <w:top w:val="none" w:sz="0" w:space="0" w:color="auto"/>
            <w:left w:val="none" w:sz="0" w:space="0" w:color="auto"/>
            <w:bottom w:val="none" w:sz="0" w:space="0" w:color="auto"/>
            <w:right w:val="none" w:sz="0" w:space="0" w:color="auto"/>
          </w:divBdr>
        </w:div>
        <w:div w:id="234239832">
          <w:marLeft w:val="640"/>
          <w:marRight w:val="0"/>
          <w:marTop w:val="0"/>
          <w:marBottom w:val="0"/>
          <w:divBdr>
            <w:top w:val="none" w:sz="0" w:space="0" w:color="auto"/>
            <w:left w:val="none" w:sz="0" w:space="0" w:color="auto"/>
            <w:bottom w:val="none" w:sz="0" w:space="0" w:color="auto"/>
            <w:right w:val="none" w:sz="0" w:space="0" w:color="auto"/>
          </w:divBdr>
        </w:div>
        <w:div w:id="254673218">
          <w:marLeft w:val="640"/>
          <w:marRight w:val="0"/>
          <w:marTop w:val="0"/>
          <w:marBottom w:val="0"/>
          <w:divBdr>
            <w:top w:val="none" w:sz="0" w:space="0" w:color="auto"/>
            <w:left w:val="none" w:sz="0" w:space="0" w:color="auto"/>
            <w:bottom w:val="none" w:sz="0" w:space="0" w:color="auto"/>
            <w:right w:val="none" w:sz="0" w:space="0" w:color="auto"/>
          </w:divBdr>
        </w:div>
        <w:div w:id="302545236">
          <w:marLeft w:val="640"/>
          <w:marRight w:val="0"/>
          <w:marTop w:val="0"/>
          <w:marBottom w:val="0"/>
          <w:divBdr>
            <w:top w:val="none" w:sz="0" w:space="0" w:color="auto"/>
            <w:left w:val="none" w:sz="0" w:space="0" w:color="auto"/>
            <w:bottom w:val="none" w:sz="0" w:space="0" w:color="auto"/>
            <w:right w:val="none" w:sz="0" w:space="0" w:color="auto"/>
          </w:divBdr>
        </w:div>
        <w:div w:id="422117747">
          <w:marLeft w:val="640"/>
          <w:marRight w:val="0"/>
          <w:marTop w:val="0"/>
          <w:marBottom w:val="0"/>
          <w:divBdr>
            <w:top w:val="none" w:sz="0" w:space="0" w:color="auto"/>
            <w:left w:val="none" w:sz="0" w:space="0" w:color="auto"/>
            <w:bottom w:val="none" w:sz="0" w:space="0" w:color="auto"/>
            <w:right w:val="none" w:sz="0" w:space="0" w:color="auto"/>
          </w:divBdr>
        </w:div>
        <w:div w:id="490175989">
          <w:marLeft w:val="640"/>
          <w:marRight w:val="0"/>
          <w:marTop w:val="0"/>
          <w:marBottom w:val="0"/>
          <w:divBdr>
            <w:top w:val="none" w:sz="0" w:space="0" w:color="auto"/>
            <w:left w:val="none" w:sz="0" w:space="0" w:color="auto"/>
            <w:bottom w:val="none" w:sz="0" w:space="0" w:color="auto"/>
            <w:right w:val="none" w:sz="0" w:space="0" w:color="auto"/>
          </w:divBdr>
        </w:div>
        <w:div w:id="553540611">
          <w:marLeft w:val="640"/>
          <w:marRight w:val="0"/>
          <w:marTop w:val="0"/>
          <w:marBottom w:val="0"/>
          <w:divBdr>
            <w:top w:val="none" w:sz="0" w:space="0" w:color="auto"/>
            <w:left w:val="none" w:sz="0" w:space="0" w:color="auto"/>
            <w:bottom w:val="none" w:sz="0" w:space="0" w:color="auto"/>
            <w:right w:val="none" w:sz="0" w:space="0" w:color="auto"/>
          </w:divBdr>
        </w:div>
        <w:div w:id="665596247">
          <w:marLeft w:val="640"/>
          <w:marRight w:val="0"/>
          <w:marTop w:val="0"/>
          <w:marBottom w:val="0"/>
          <w:divBdr>
            <w:top w:val="none" w:sz="0" w:space="0" w:color="auto"/>
            <w:left w:val="none" w:sz="0" w:space="0" w:color="auto"/>
            <w:bottom w:val="none" w:sz="0" w:space="0" w:color="auto"/>
            <w:right w:val="none" w:sz="0" w:space="0" w:color="auto"/>
          </w:divBdr>
        </w:div>
        <w:div w:id="709383197">
          <w:marLeft w:val="640"/>
          <w:marRight w:val="0"/>
          <w:marTop w:val="0"/>
          <w:marBottom w:val="0"/>
          <w:divBdr>
            <w:top w:val="none" w:sz="0" w:space="0" w:color="auto"/>
            <w:left w:val="none" w:sz="0" w:space="0" w:color="auto"/>
            <w:bottom w:val="none" w:sz="0" w:space="0" w:color="auto"/>
            <w:right w:val="none" w:sz="0" w:space="0" w:color="auto"/>
          </w:divBdr>
        </w:div>
        <w:div w:id="762383190">
          <w:marLeft w:val="640"/>
          <w:marRight w:val="0"/>
          <w:marTop w:val="0"/>
          <w:marBottom w:val="0"/>
          <w:divBdr>
            <w:top w:val="none" w:sz="0" w:space="0" w:color="auto"/>
            <w:left w:val="none" w:sz="0" w:space="0" w:color="auto"/>
            <w:bottom w:val="none" w:sz="0" w:space="0" w:color="auto"/>
            <w:right w:val="none" w:sz="0" w:space="0" w:color="auto"/>
          </w:divBdr>
        </w:div>
        <w:div w:id="778917728">
          <w:marLeft w:val="640"/>
          <w:marRight w:val="0"/>
          <w:marTop w:val="0"/>
          <w:marBottom w:val="0"/>
          <w:divBdr>
            <w:top w:val="none" w:sz="0" w:space="0" w:color="auto"/>
            <w:left w:val="none" w:sz="0" w:space="0" w:color="auto"/>
            <w:bottom w:val="none" w:sz="0" w:space="0" w:color="auto"/>
            <w:right w:val="none" w:sz="0" w:space="0" w:color="auto"/>
          </w:divBdr>
        </w:div>
        <w:div w:id="803159101">
          <w:marLeft w:val="640"/>
          <w:marRight w:val="0"/>
          <w:marTop w:val="0"/>
          <w:marBottom w:val="0"/>
          <w:divBdr>
            <w:top w:val="none" w:sz="0" w:space="0" w:color="auto"/>
            <w:left w:val="none" w:sz="0" w:space="0" w:color="auto"/>
            <w:bottom w:val="none" w:sz="0" w:space="0" w:color="auto"/>
            <w:right w:val="none" w:sz="0" w:space="0" w:color="auto"/>
          </w:divBdr>
        </w:div>
        <w:div w:id="851145189">
          <w:marLeft w:val="640"/>
          <w:marRight w:val="0"/>
          <w:marTop w:val="0"/>
          <w:marBottom w:val="0"/>
          <w:divBdr>
            <w:top w:val="none" w:sz="0" w:space="0" w:color="auto"/>
            <w:left w:val="none" w:sz="0" w:space="0" w:color="auto"/>
            <w:bottom w:val="none" w:sz="0" w:space="0" w:color="auto"/>
            <w:right w:val="none" w:sz="0" w:space="0" w:color="auto"/>
          </w:divBdr>
        </w:div>
        <w:div w:id="888761808">
          <w:marLeft w:val="640"/>
          <w:marRight w:val="0"/>
          <w:marTop w:val="0"/>
          <w:marBottom w:val="0"/>
          <w:divBdr>
            <w:top w:val="none" w:sz="0" w:space="0" w:color="auto"/>
            <w:left w:val="none" w:sz="0" w:space="0" w:color="auto"/>
            <w:bottom w:val="none" w:sz="0" w:space="0" w:color="auto"/>
            <w:right w:val="none" w:sz="0" w:space="0" w:color="auto"/>
          </w:divBdr>
        </w:div>
        <w:div w:id="910650906">
          <w:marLeft w:val="640"/>
          <w:marRight w:val="0"/>
          <w:marTop w:val="0"/>
          <w:marBottom w:val="0"/>
          <w:divBdr>
            <w:top w:val="none" w:sz="0" w:space="0" w:color="auto"/>
            <w:left w:val="none" w:sz="0" w:space="0" w:color="auto"/>
            <w:bottom w:val="none" w:sz="0" w:space="0" w:color="auto"/>
            <w:right w:val="none" w:sz="0" w:space="0" w:color="auto"/>
          </w:divBdr>
        </w:div>
        <w:div w:id="914165947">
          <w:marLeft w:val="640"/>
          <w:marRight w:val="0"/>
          <w:marTop w:val="0"/>
          <w:marBottom w:val="0"/>
          <w:divBdr>
            <w:top w:val="none" w:sz="0" w:space="0" w:color="auto"/>
            <w:left w:val="none" w:sz="0" w:space="0" w:color="auto"/>
            <w:bottom w:val="none" w:sz="0" w:space="0" w:color="auto"/>
            <w:right w:val="none" w:sz="0" w:space="0" w:color="auto"/>
          </w:divBdr>
        </w:div>
        <w:div w:id="994258435">
          <w:marLeft w:val="640"/>
          <w:marRight w:val="0"/>
          <w:marTop w:val="0"/>
          <w:marBottom w:val="0"/>
          <w:divBdr>
            <w:top w:val="none" w:sz="0" w:space="0" w:color="auto"/>
            <w:left w:val="none" w:sz="0" w:space="0" w:color="auto"/>
            <w:bottom w:val="none" w:sz="0" w:space="0" w:color="auto"/>
            <w:right w:val="none" w:sz="0" w:space="0" w:color="auto"/>
          </w:divBdr>
        </w:div>
        <w:div w:id="998843425">
          <w:marLeft w:val="640"/>
          <w:marRight w:val="0"/>
          <w:marTop w:val="0"/>
          <w:marBottom w:val="0"/>
          <w:divBdr>
            <w:top w:val="none" w:sz="0" w:space="0" w:color="auto"/>
            <w:left w:val="none" w:sz="0" w:space="0" w:color="auto"/>
            <w:bottom w:val="none" w:sz="0" w:space="0" w:color="auto"/>
            <w:right w:val="none" w:sz="0" w:space="0" w:color="auto"/>
          </w:divBdr>
        </w:div>
        <w:div w:id="1011226896">
          <w:marLeft w:val="640"/>
          <w:marRight w:val="0"/>
          <w:marTop w:val="0"/>
          <w:marBottom w:val="0"/>
          <w:divBdr>
            <w:top w:val="none" w:sz="0" w:space="0" w:color="auto"/>
            <w:left w:val="none" w:sz="0" w:space="0" w:color="auto"/>
            <w:bottom w:val="none" w:sz="0" w:space="0" w:color="auto"/>
            <w:right w:val="none" w:sz="0" w:space="0" w:color="auto"/>
          </w:divBdr>
        </w:div>
        <w:div w:id="1025255564">
          <w:marLeft w:val="640"/>
          <w:marRight w:val="0"/>
          <w:marTop w:val="0"/>
          <w:marBottom w:val="0"/>
          <w:divBdr>
            <w:top w:val="none" w:sz="0" w:space="0" w:color="auto"/>
            <w:left w:val="none" w:sz="0" w:space="0" w:color="auto"/>
            <w:bottom w:val="none" w:sz="0" w:space="0" w:color="auto"/>
            <w:right w:val="none" w:sz="0" w:space="0" w:color="auto"/>
          </w:divBdr>
        </w:div>
        <w:div w:id="1112243036">
          <w:marLeft w:val="640"/>
          <w:marRight w:val="0"/>
          <w:marTop w:val="0"/>
          <w:marBottom w:val="0"/>
          <w:divBdr>
            <w:top w:val="none" w:sz="0" w:space="0" w:color="auto"/>
            <w:left w:val="none" w:sz="0" w:space="0" w:color="auto"/>
            <w:bottom w:val="none" w:sz="0" w:space="0" w:color="auto"/>
            <w:right w:val="none" w:sz="0" w:space="0" w:color="auto"/>
          </w:divBdr>
        </w:div>
        <w:div w:id="1165052976">
          <w:marLeft w:val="640"/>
          <w:marRight w:val="0"/>
          <w:marTop w:val="0"/>
          <w:marBottom w:val="0"/>
          <w:divBdr>
            <w:top w:val="none" w:sz="0" w:space="0" w:color="auto"/>
            <w:left w:val="none" w:sz="0" w:space="0" w:color="auto"/>
            <w:bottom w:val="none" w:sz="0" w:space="0" w:color="auto"/>
            <w:right w:val="none" w:sz="0" w:space="0" w:color="auto"/>
          </w:divBdr>
        </w:div>
        <w:div w:id="1250774172">
          <w:marLeft w:val="640"/>
          <w:marRight w:val="0"/>
          <w:marTop w:val="0"/>
          <w:marBottom w:val="0"/>
          <w:divBdr>
            <w:top w:val="none" w:sz="0" w:space="0" w:color="auto"/>
            <w:left w:val="none" w:sz="0" w:space="0" w:color="auto"/>
            <w:bottom w:val="none" w:sz="0" w:space="0" w:color="auto"/>
            <w:right w:val="none" w:sz="0" w:space="0" w:color="auto"/>
          </w:divBdr>
        </w:div>
        <w:div w:id="1276519152">
          <w:marLeft w:val="640"/>
          <w:marRight w:val="0"/>
          <w:marTop w:val="0"/>
          <w:marBottom w:val="0"/>
          <w:divBdr>
            <w:top w:val="none" w:sz="0" w:space="0" w:color="auto"/>
            <w:left w:val="none" w:sz="0" w:space="0" w:color="auto"/>
            <w:bottom w:val="none" w:sz="0" w:space="0" w:color="auto"/>
            <w:right w:val="none" w:sz="0" w:space="0" w:color="auto"/>
          </w:divBdr>
        </w:div>
        <w:div w:id="1380975879">
          <w:marLeft w:val="640"/>
          <w:marRight w:val="0"/>
          <w:marTop w:val="0"/>
          <w:marBottom w:val="0"/>
          <w:divBdr>
            <w:top w:val="none" w:sz="0" w:space="0" w:color="auto"/>
            <w:left w:val="none" w:sz="0" w:space="0" w:color="auto"/>
            <w:bottom w:val="none" w:sz="0" w:space="0" w:color="auto"/>
            <w:right w:val="none" w:sz="0" w:space="0" w:color="auto"/>
          </w:divBdr>
        </w:div>
        <w:div w:id="1406341370">
          <w:marLeft w:val="640"/>
          <w:marRight w:val="0"/>
          <w:marTop w:val="0"/>
          <w:marBottom w:val="0"/>
          <w:divBdr>
            <w:top w:val="none" w:sz="0" w:space="0" w:color="auto"/>
            <w:left w:val="none" w:sz="0" w:space="0" w:color="auto"/>
            <w:bottom w:val="none" w:sz="0" w:space="0" w:color="auto"/>
            <w:right w:val="none" w:sz="0" w:space="0" w:color="auto"/>
          </w:divBdr>
        </w:div>
        <w:div w:id="1420636994">
          <w:marLeft w:val="640"/>
          <w:marRight w:val="0"/>
          <w:marTop w:val="0"/>
          <w:marBottom w:val="0"/>
          <w:divBdr>
            <w:top w:val="none" w:sz="0" w:space="0" w:color="auto"/>
            <w:left w:val="none" w:sz="0" w:space="0" w:color="auto"/>
            <w:bottom w:val="none" w:sz="0" w:space="0" w:color="auto"/>
            <w:right w:val="none" w:sz="0" w:space="0" w:color="auto"/>
          </w:divBdr>
        </w:div>
        <w:div w:id="1582257155">
          <w:marLeft w:val="640"/>
          <w:marRight w:val="0"/>
          <w:marTop w:val="0"/>
          <w:marBottom w:val="0"/>
          <w:divBdr>
            <w:top w:val="none" w:sz="0" w:space="0" w:color="auto"/>
            <w:left w:val="none" w:sz="0" w:space="0" w:color="auto"/>
            <w:bottom w:val="none" w:sz="0" w:space="0" w:color="auto"/>
            <w:right w:val="none" w:sz="0" w:space="0" w:color="auto"/>
          </w:divBdr>
        </w:div>
        <w:div w:id="1761678063">
          <w:marLeft w:val="640"/>
          <w:marRight w:val="0"/>
          <w:marTop w:val="0"/>
          <w:marBottom w:val="0"/>
          <w:divBdr>
            <w:top w:val="none" w:sz="0" w:space="0" w:color="auto"/>
            <w:left w:val="none" w:sz="0" w:space="0" w:color="auto"/>
            <w:bottom w:val="none" w:sz="0" w:space="0" w:color="auto"/>
            <w:right w:val="none" w:sz="0" w:space="0" w:color="auto"/>
          </w:divBdr>
        </w:div>
        <w:div w:id="1918902916">
          <w:marLeft w:val="640"/>
          <w:marRight w:val="0"/>
          <w:marTop w:val="0"/>
          <w:marBottom w:val="0"/>
          <w:divBdr>
            <w:top w:val="none" w:sz="0" w:space="0" w:color="auto"/>
            <w:left w:val="none" w:sz="0" w:space="0" w:color="auto"/>
            <w:bottom w:val="none" w:sz="0" w:space="0" w:color="auto"/>
            <w:right w:val="none" w:sz="0" w:space="0" w:color="auto"/>
          </w:divBdr>
        </w:div>
        <w:div w:id="1926109459">
          <w:marLeft w:val="640"/>
          <w:marRight w:val="0"/>
          <w:marTop w:val="0"/>
          <w:marBottom w:val="0"/>
          <w:divBdr>
            <w:top w:val="none" w:sz="0" w:space="0" w:color="auto"/>
            <w:left w:val="none" w:sz="0" w:space="0" w:color="auto"/>
            <w:bottom w:val="none" w:sz="0" w:space="0" w:color="auto"/>
            <w:right w:val="none" w:sz="0" w:space="0" w:color="auto"/>
          </w:divBdr>
        </w:div>
        <w:div w:id="1935743329">
          <w:marLeft w:val="640"/>
          <w:marRight w:val="0"/>
          <w:marTop w:val="0"/>
          <w:marBottom w:val="0"/>
          <w:divBdr>
            <w:top w:val="none" w:sz="0" w:space="0" w:color="auto"/>
            <w:left w:val="none" w:sz="0" w:space="0" w:color="auto"/>
            <w:bottom w:val="none" w:sz="0" w:space="0" w:color="auto"/>
            <w:right w:val="none" w:sz="0" w:space="0" w:color="auto"/>
          </w:divBdr>
        </w:div>
        <w:div w:id="1948341237">
          <w:marLeft w:val="640"/>
          <w:marRight w:val="0"/>
          <w:marTop w:val="0"/>
          <w:marBottom w:val="0"/>
          <w:divBdr>
            <w:top w:val="none" w:sz="0" w:space="0" w:color="auto"/>
            <w:left w:val="none" w:sz="0" w:space="0" w:color="auto"/>
            <w:bottom w:val="none" w:sz="0" w:space="0" w:color="auto"/>
            <w:right w:val="none" w:sz="0" w:space="0" w:color="auto"/>
          </w:divBdr>
        </w:div>
        <w:div w:id="2069724579">
          <w:marLeft w:val="640"/>
          <w:marRight w:val="0"/>
          <w:marTop w:val="0"/>
          <w:marBottom w:val="0"/>
          <w:divBdr>
            <w:top w:val="none" w:sz="0" w:space="0" w:color="auto"/>
            <w:left w:val="none" w:sz="0" w:space="0" w:color="auto"/>
            <w:bottom w:val="none" w:sz="0" w:space="0" w:color="auto"/>
            <w:right w:val="none" w:sz="0" w:space="0" w:color="auto"/>
          </w:divBdr>
        </w:div>
        <w:div w:id="2075469378">
          <w:marLeft w:val="640"/>
          <w:marRight w:val="0"/>
          <w:marTop w:val="0"/>
          <w:marBottom w:val="0"/>
          <w:divBdr>
            <w:top w:val="none" w:sz="0" w:space="0" w:color="auto"/>
            <w:left w:val="none" w:sz="0" w:space="0" w:color="auto"/>
            <w:bottom w:val="none" w:sz="0" w:space="0" w:color="auto"/>
            <w:right w:val="none" w:sz="0" w:space="0" w:color="auto"/>
          </w:divBdr>
        </w:div>
        <w:div w:id="2118988121">
          <w:marLeft w:val="640"/>
          <w:marRight w:val="0"/>
          <w:marTop w:val="0"/>
          <w:marBottom w:val="0"/>
          <w:divBdr>
            <w:top w:val="none" w:sz="0" w:space="0" w:color="auto"/>
            <w:left w:val="none" w:sz="0" w:space="0" w:color="auto"/>
            <w:bottom w:val="none" w:sz="0" w:space="0" w:color="auto"/>
            <w:right w:val="none" w:sz="0" w:space="0" w:color="auto"/>
          </w:divBdr>
        </w:div>
      </w:divsChild>
    </w:div>
    <w:div w:id="723020278">
      <w:bodyDiv w:val="1"/>
      <w:marLeft w:val="0"/>
      <w:marRight w:val="0"/>
      <w:marTop w:val="0"/>
      <w:marBottom w:val="0"/>
      <w:divBdr>
        <w:top w:val="none" w:sz="0" w:space="0" w:color="auto"/>
        <w:left w:val="none" w:sz="0" w:space="0" w:color="auto"/>
        <w:bottom w:val="none" w:sz="0" w:space="0" w:color="auto"/>
        <w:right w:val="none" w:sz="0" w:space="0" w:color="auto"/>
      </w:divBdr>
    </w:div>
    <w:div w:id="725447230">
      <w:bodyDiv w:val="1"/>
      <w:marLeft w:val="0"/>
      <w:marRight w:val="0"/>
      <w:marTop w:val="0"/>
      <w:marBottom w:val="0"/>
      <w:divBdr>
        <w:top w:val="none" w:sz="0" w:space="0" w:color="auto"/>
        <w:left w:val="none" w:sz="0" w:space="0" w:color="auto"/>
        <w:bottom w:val="none" w:sz="0" w:space="0" w:color="auto"/>
        <w:right w:val="none" w:sz="0" w:space="0" w:color="auto"/>
      </w:divBdr>
    </w:div>
    <w:div w:id="733704713">
      <w:bodyDiv w:val="1"/>
      <w:marLeft w:val="0"/>
      <w:marRight w:val="0"/>
      <w:marTop w:val="0"/>
      <w:marBottom w:val="0"/>
      <w:divBdr>
        <w:top w:val="none" w:sz="0" w:space="0" w:color="auto"/>
        <w:left w:val="none" w:sz="0" w:space="0" w:color="auto"/>
        <w:bottom w:val="none" w:sz="0" w:space="0" w:color="auto"/>
        <w:right w:val="none" w:sz="0" w:space="0" w:color="auto"/>
      </w:divBdr>
      <w:divsChild>
        <w:div w:id="2059428486">
          <w:marLeft w:val="640"/>
          <w:marRight w:val="0"/>
          <w:marTop w:val="0"/>
          <w:marBottom w:val="0"/>
          <w:divBdr>
            <w:top w:val="none" w:sz="0" w:space="0" w:color="auto"/>
            <w:left w:val="none" w:sz="0" w:space="0" w:color="auto"/>
            <w:bottom w:val="none" w:sz="0" w:space="0" w:color="auto"/>
            <w:right w:val="none" w:sz="0" w:space="0" w:color="auto"/>
          </w:divBdr>
        </w:div>
        <w:div w:id="784885328">
          <w:marLeft w:val="640"/>
          <w:marRight w:val="0"/>
          <w:marTop w:val="0"/>
          <w:marBottom w:val="0"/>
          <w:divBdr>
            <w:top w:val="none" w:sz="0" w:space="0" w:color="auto"/>
            <w:left w:val="none" w:sz="0" w:space="0" w:color="auto"/>
            <w:bottom w:val="none" w:sz="0" w:space="0" w:color="auto"/>
            <w:right w:val="none" w:sz="0" w:space="0" w:color="auto"/>
          </w:divBdr>
        </w:div>
        <w:div w:id="1201238278">
          <w:marLeft w:val="640"/>
          <w:marRight w:val="0"/>
          <w:marTop w:val="0"/>
          <w:marBottom w:val="0"/>
          <w:divBdr>
            <w:top w:val="none" w:sz="0" w:space="0" w:color="auto"/>
            <w:left w:val="none" w:sz="0" w:space="0" w:color="auto"/>
            <w:bottom w:val="none" w:sz="0" w:space="0" w:color="auto"/>
            <w:right w:val="none" w:sz="0" w:space="0" w:color="auto"/>
          </w:divBdr>
        </w:div>
        <w:div w:id="1639070997">
          <w:marLeft w:val="640"/>
          <w:marRight w:val="0"/>
          <w:marTop w:val="0"/>
          <w:marBottom w:val="0"/>
          <w:divBdr>
            <w:top w:val="none" w:sz="0" w:space="0" w:color="auto"/>
            <w:left w:val="none" w:sz="0" w:space="0" w:color="auto"/>
            <w:bottom w:val="none" w:sz="0" w:space="0" w:color="auto"/>
            <w:right w:val="none" w:sz="0" w:space="0" w:color="auto"/>
          </w:divBdr>
        </w:div>
        <w:div w:id="427312959">
          <w:marLeft w:val="640"/>
          <w:marRight w:val="0"/>
          <w:marTop w:val="0"/>
          <w:marBottom w:val="0"/>
          <w:divBdr>
            <w:top w:val="none" w:sz="0" w:space="0" w:color="auto"/>
            <w:left w:val="none" w:sz="0" w:space="0" w:color="auto"/>
            <w:bottom w:val="none" w:sz="0" w:space="0" w:color="auto"/>
            <w:right w:val="none" w:sz="0" w:space="0" w:color="auto"/>
          </w:divBdr>
        </w:div>
        <w:div w:id="903611787">
          <w:marLeft w:val="640"/>
          <w:marRight w:val="0"/>
          <w:marTop w:val="0"/>
          <w:marBottom w:val="0"/>
          <w:divBdr>
            <w:top w:val="none" w:sz="0" w:space="0" w:color="auto"/>
            <w:left w:val="none" w:sz="0" w:space="0" w:color="auto"/>
            <w:bottom w:val="none" w:sz="0" w:space="0" w:color="auto"/>
            <w:right w:val="none" w:sz="0" w:space="0" w:color="auto"/>
          </w:divBdr>
        </w:div>
        <w:div w:id="824933025">
          <w:marLeft w:val="640"/>
          <w:marRight w:val="0"/>
          <w:marTop w:val="0"/>
          <w:marBottom w:val="0"/>
          <w:divBdr>
            <w:top w:val="none" w:sz="0" w:space="0" w:color="auto"/>
            <w:left w:val="none" w:sz="0" w:space="0" w:color="auto"/>
            <w:bottom w:val="none" w:sz="0" w:space="0" w:color="auto"/>
            <w:right w:val="none" w:sz="0" w:space="0" w:color="auto"/>
          </w:divBdr>
        </w:div>
        <w:div w:id="904220998">
          <w:marLeft w:val="640"/>
          <w:marRight w:val="0"/>
          <w:marTop w:val="0"/>
          <w:marBottom w:val="0"/>
          <w:divBdr>
            <w:top w:val="none" w:sz="0" w:space="0" w:color="auto"/>
            <w:left w:val="none" w:sz="0" w:space="0" w:color="auto"/>
            <w:bottom w:val="none" w:sz="0" w:space="0" w:color="auto"/>
            <w:right w:val="none" w:sz="0" w:space="0" w:color="auto"/>
          </w:divBdr>
        </w:div>
        <w:div w:id="1726106450">
          <w:marLeft w:val="640"/>
          <w:marRight w:val="0"/>
          <w:marTop w:val="0"/>
          <w:marBottom w:val="0"/>
          <w:divBdr>
            <w:top w:val="none" w:sz="0" w:space="0" w:color="auto"/>
            <w:left w:val="none" w:sz="0" w:space="0" w:color="auto"/>
            <w:bottom w:val="none" w:sz="0" w:space="0" w:color="auto"/>
            <w:right w:val="none" w:sz="0" w:space="0" w:color="auto"/>
          </w:divBdr>
        </w:div>
        <w:div w:id="1901359512">
          <w:marLeft w:val="640"/>
          <w:marRight w:val="0"/>
          <w:marTop w:val="0"/>
          <w:marBottom w:val="0"/>
          <w:divBdr>
            <w:top w:val="none" w:sz="0" w:space="0" w:color="auto"/>
            <w:left w:val="none" w:sz="0" w:space="0" w:color="auto"/>
            <w:bottom w:val="none" w:sz="0" w:space="0" w:color="auto"/>
            <w:right w:val="none" w:sz="0" w:space="0" w:color="auto"/>
          </w:divBdr>
        </w:div>
        <w:div w:id="2008095615">
          <w:marLeft w:val="640"/>
          <w:marRight w:val="0"/>
          <w:marTop w:val="0"/>
          <w:marBottom w:val="0"/>
          <w:divBdr>
            <w:top w:val="none" w:sz="0" w:space="0" w:color="auto"/>
            <w:left w:val="none" w:sz="0" w:space="0" w:color="auto"/>
            <w:bottom w:val="none" w:sz="0" w:space="0" w:color="auto"/>
            <w:right w:val="none" w:sz="0" w:space="0" w:color="auto"/>
          </w:divBdr>
        </w:div>
        <w:div w:id="1029333838">
          <w:marLeft w:val="640"/>
          <w:marRight w:val="0"/>
          <w:marTop w:val="0"/>
          <w:marBottom w:val="0"/>
          <w:divBdr>
            <w:top w:val="none" w:sz="0" w:space="0" w:color="auto"/>
            <w:left w:val="none" w:sz="0" w:space="0" w:color="auto"/>
            <w:bottom w:val="none" w:sz="0" w:space="0" w:color="auto"/>
            <w:right w:val="none" w:sz="0" w:space="0" w:color="auto"/>
          </w:divBdr>
        </w:div>
        <w:div w:id="1104031022">
          <w:marLeft w:val="640"/>
          <w:marRight w:val="0"/>
          <w:marTop w:val="0"/>
          <w:marBottom w:val="0"/>
          <w:divBdr>
            <w:top w:val="none" w:sz="0" w:space="0" w:color="auto"/>
            <w:left w:val="none" w:sz="0" w:space="0" w:color="auto"/>
            <w:bottom w:val="none" w:sz="0" w:space="0" w:color="auto"/>
            <w:right w:val="none" w:sz="0" w:space="0" w:color="auto"/>
          </w:divBdr>
        </w:div>
        <w:div w:id="483930017">
          <w:marLeft w:val="640"/>
          <w:marRight w:val="0"/>
          <w:marTop w:val="0"/>
          <w:marBottom w:val="0"/>
          <w:divBdr>
            <w:top w:val="none" w:sz="0" w:space="0" w:color="auto"/>
            <w:left w:val="none" w:sz="0" w:space="0" w:color="auto"/>
            <w:bottom w:val="none" w:sz="0" w:space="0" w:color="auto"/>
            <w:right w:val="none" w:sz="0" w:space="0" w:color="auto"/>
          </w:divBdr>
        </w:div>
        <w:div w:id="1387073553">
          <w:marLeft w:val="640"/>
          <w:marRight w:val="0"/>
          <w:marTop w:val="0"/>
          <w:marBottom w:val="0"/>
          <w:divBdr>
            <w:top w:val="none" w:sz="0" w:space="0" w:color="auto"/>
            <w:left w:val="none" w:sz="0" w:space="0" w:color="auto"/>
            <w:bottom w:val="none" w:sz="0" w:space="0" w:color="auto"/>
            <w:right w:val="none" w:sz="0" w:space="0" w:color="auto"/>
          </w:divBdr>
        </w:div>
        <w:div w:id="144972575">
          <w:marLeft w:val="640"/>
          <w:marRight w:val="0"/>
          <w:marTop w:val="0"/>
          <w:marBottom w:val="0"/>
          <w:divBdr>
            <w:top w:val="none" w:sz="0" w:space="0" w:color="auto"/>
            <w:left w:val="none" w:sz="0" w:space="0" w:color="auto"/>
            <w:bottom w:val="none" w:sz="0" w:space="0" w:color="auto"/>
            <w:right w:val="none" w:sz="0" w:space="0" w:color="auto"/>
          </w:divBdr>
        </w:div>
        <w:div w:id="1208370527">
          <w:marLeft w:val="640"/>
          <w:marRight w:val="0"/>
          <w:marTop w:val="0"/>
          <w:marBottom w:val="0"/>
          <w:divBdr>
            <w:top w:val="none" w:sz="0" w:space="0" w:color="auto"/>
            <w:left w:val="none" w:sz="0" w:space="0" w:color="auto"/>
            <w:bottom w:val="none" w:sz="0" w:space="0" w:color="auto"/>
            <w:right w:val="none" w:sz="0" w:space="0" w:color="auto"/>
          </w:divBdr>
        </w:div>
        <w:div w:id="180702207">
          <w:marLeft w:val="640"/>
          <w:marRight w:val="0"/>
          <w:marTop w:val="0"/>
          <w:marBottom w:val="0"/>
          <w:divBdr>
            <w:top w:val="none" w:sz="0" w:space="0" w:color="auto"/>
            <w:left w:val="none" w:sz="0" w:space="0" w:color="auto"/>
            <w:bottom w:val="none" w:sz="0" w:space="0" w:color="auto"/>
            <w:right w:val="none" w:sz="0" w:space="0" w:color="auto"/>
          </w:divBdr>
        </w:div>
        <w:div w:id="1926305946">
          <w:marLeft w:val="640"/>
          <w:marRight w:val="0"/>
          <w:marTop w:val="0"/>
          <w:marBottom w:val="0"/>
          <w:divBdr>
            <w:top w:val="none" w:sz="0" w:space="0" w:color="auto"/>
            <w:left w:val="none" w:sz="0" w:space="0" w:color="auto"/>
            <w:bottom w:val="none" w:sz="0" w:space="0" w:color="auto"/>
            <w:right w:val="none" w:sz="0" w:space="0" w:color="auto"/>
          </w:divBdr>
        </w:div>
        <w:div w:id="722943467">
          <w:marLeft w:val="640"/>
          <w:marRight w:val="0"/>
          <w:marTop w:val="0"/>
          <w:marBottom w:val="0"/>
          <w:divBdr>
            <w:top w:val="none" w:sz="0" w:space="0" w:color="auto"/>
            <w:left w:val="none" w:sz="0" w:space="0" w:color="auto"/>
            <w:bottom w:val="none" w:sz="0" w:space="0" w:color="auto"/>
            <w:right w:val="none" w:sz="0" w:space="0" w:color="auto"/>
          </w:divBdr>
        </w:div>
        <w:div w:id="1911381766">
          <w:marLeft w:val="640"/>
          <w:marRight w:val="0"/>
          <w:marTop w:val="0"/>
          <w:marBottom w:val="0"/>
          <w:divBdr>
            <w:top w:val="none" w:sz="0" w:space="0" w:color="auto"/>
            <w:left w:val="none" w:sz="0" w:space="0" w:color="auto"/>
            <w:bottom w:val="none" w:sz="0" w:space="0" w:color="auto"/>
            <w:right w:val="none" w:sz="0" w:space="0" w:color="auto"/>
          </w:divBdr>
        </w:div>
        <w:div w:id="343440764">
          <w:marLeft w:val="640"/>
          <w:marRight w:val="0"/>
          <w:marTop w:val="0"/>
          <w:marBottom w:val="0"/>
          <w:divBdr>
            <w:top w:val="none" w:sz="0" w:space="0" w:color="auto"/>
            <w:left w:val="none" w:sz="0" w:space="0" w:color="auto"/>
            <w:bottom w:val="none" w:sz="0" w:space="0" w:color="auto"/>
            <w:right w:val="none" w:sz="0" w:space="0" w:color="auto"/>
          </w:divBdr>
        </w:div>
        <w:div w:id="1075978798">
          <w:marLeft w:val="640"/>
          <w:marRight w:val="0"/>
          <w:marTop w:val="0"/>
          <w:marBottom w:val="0"/>
          <w:divBdr>
            <w:top w:val="none" w:sz="0" w:space="0" w:color="auto"/>
            <w:left w:val="none" w:sz="0" w:space="0" w:color="auto"/>
            <w:bottom w:val="none" w:sz="0" w:space="0" w:color="auto"/>
            <w:right w:val="none" w:sz="0" w:space="0" w:color="auto"/>
          </w:divBdr>
        </w:div>
        <w:div w:id="1824618500">
          <w:marLeft w:val="640"/>
          <w:marRight w:val="0"/>
          <w:marTop w:val="0"/>
          <w:marBottom w:val="0"/>
          <w:divBdr>
            <w:top w:val="none" w:sz="0" w:space="0" w:color="auto"/>
            <w:left w:val="none" w:sz="0" w:space="0" w:color="auto"/>
            <w:bottom w:val="none" w:sz="0" w:space="0" w:color="auto"/>
            <w:right w:val="none" w:sz="0" w:space="0" w:color="auto"/>
          </w:divBdr>
        </w:div>
      </w:divsChild>
    </w:div>
    <w:div w:id="752169525">
      <w:bodyDiv w:val="1"/>
      <w:marLeft w:val="0"/>
      <w:marRight w:val="0"/>
      <w:marTop w:val="0"/>
      <w:marBottom w:val="0"/>
      <w:divBdr>
        <w:top w:val="none" w:sz="0" w:space="0" w:color="auto"/>
        <w:left w:val="none" w:sz="0" w:space="0" w:color="auto"/>
        <w:bottom w:val="none" w:sz="0" w:space="0" w:color="auto"/>
        <w:right w:val="none" w:sz="0" w:space="0" w:color="auto"/>
      </w:divBdr>
      <w:divsChild>
        <w:div w:id="16274858">
          <w:marLeft w:val="640"/>
          <w:marRight w:val="0"/>
          <w:marTop w:val="0"/>
          <w:marBottom w:val="0"/>
          <w:divBdr>
            <w:top w:val="none" w:sz="0" w:space="0" w:color="auto"/>
            <w:left w:val="none" w:sz="0" w:space="0" w:color="auto"/>
            <w:bottom w:val="none" w:sz="0" w:space="0" w:color="auto"/>
            <w:right w:val="none" w:sz="0" w:space="0" w:color="auto"/>
          </w:divBdr>
        </w:div>
        <w:div w:id="1293634053">
          <w:marLeft w:val="640"/>
          <w:marRight w:val="0"/>
          <w:marTop w:val="0"/>
          <w:marBottom w:val="0"/>
          <w:divBdr>
            <w:top w:val="none" w:sz="0" w:space="0" w:color="auto"/>
            <w:left w:val="none" w:sz="0" w:space="0" w:color="auto"/>
            <w:bottom w:val="none" w:sz="0" w:space="0" w:color="auto"/>
            <w:right w:val="none" w:sz="0" w:space="0" w:color="auto"/>
          </w:divBdr>
        </w:div>
        <w:div w:id="984969019">
          <w:marLeft w:val="640"/>
          <w:marRight w:val="0"/>
          <w:marTop w:val="0"/>
          <w:marBottom w:val="0"/>
          <w:divBdr>
            <w:top w:val="none" w:sz="0" w:space="0" w:color="auto"/>
            <w:left w:val="none" w:sz="0" w:space="0" w:color="auto"/>
            <w:bottom w:val="none" w:sz="0" w:space="0" w:color="auto"/>
            <w:right w:val="none" w:sz="0" w:space="0" w:color="auto"/>
          </w:divBdr>
        </w:div>
        <w:div w:id="1715890906">
          <w:marLeft w:val="640"/>
          <w:marRight w:val="0"/>
          <w:marTop w:val="0"/>
          <w:marBottom w:val="0"/>
          <w:divBdr>
            <w:top w:val="none" w:sz="0" w:space="0" w:color="auto"/>
            <w:left w:val="none" w:sz="0" w:space="0" w:color="auto"/>
            <w:bottom w:val="none" w:sz="0" w:space="0" w:color="auto"/>
            <w:right w:val="none" w:sz="0" w:space="0" w:color="auto"/>
          </w:divBdr>
        </w:div>
        <w:div w:id="16005389">
          <w:marLeft w:val="640"/>
          <w:marRight w:val="0"/>
          <w:marTop w:val="0"/>
          <w:marBottom w:val="0"/>
          <w:divBdr>
            <w:top w:val="none" w:sz="0" w:space="0" w:color="auto"/>
            <w:left w:val="none" w:sz="0" w:space="0" w:color="auto"/>
            <w:bottom w:val="none" w:sz="0" w:space="0" w:color="auto"/>
            <w:right w:val="none" w:sz="0" w:space="0" w:color="auto"/>
          </w:divBdr>
        </w:div>
        <w:div w:id="2119719564">
          <w:marLeft w:val="640"/>
          <w:marRight w:val="0"/>
          <w:marTop w:val="0"/>
          <w:marBottom w:val="0"/>
          <w:divBdr>
            <w:top w:val="none" w:sz="0" w:space="0" w:color="auto"/>
            <w:left w:val="none" w:sz="0" w:space="0" w:color="auto"/>
            <w:bottom w:val="none" w:sz="0" w:space="0" w:color="auto"/>
            <w:right w:val="none" w:sz="0" w:space="0" w:color="auto"/>
          </w:divBdr>
        </w:div>
        <w:div w:id="1812408056">
          <w:marLeft w:val="640"/>
          <w:marRight w:val="0"/>
          <w:marTop w:val="0"/>
          <w:marBottom w:val="0"/>
          <w:divBdr>
            <w:top w:val="none" w:sz="0" w:space="0" w:color="auto"/>
            <w:left w:val="none" w:sz="0" w:space="0" w:color="auto"/>
            <w:bottom w:val="none" w:sz="0" w:space="0" w:color="auto"/>
            <w:right w:val="none" w:sz="0" w:space="0" w:color="auto"/>
          </w:divBdr>
        </w:div>
        <w:div w:id="1563715417">
          <w:marLeft w:val="640"/>
          <w:marRight w:val="0"/>
          <w:marTop w:val="0"/>
          <w:marBottom w:val="0"/>
          <w:divBdr>
            <w:top w:val="none" w:sz="0" w:space="0" w:color="auto"/>
            <w:left w:val="none" w:sz="0" w:space="0" w:color="auto"/>
            <w:bottom w:val="none" w:sz="0" w:space="0" w:color="auto"/>
            <w:right w:val="none" w:sz="0" w:space="0" w:color="auto"/>
          </w:divBdr>
        </w:div>
        <w:div w:id="1004479361">
          <w:marLeft w:val="640"/>
          <w:marRight w:val="0"/>
          <w:marTop w:val="0"/>
          <w:marBottom w:val="0"/>
          <w:divBdr>
            <w:top w:val="none" w:sz="0" w:space="0" w:color="auto"/>
            <w:left w:val="none" w:sz="0" w:space="0" w:color="auto"/>
            <w:bottom w:val="none" w:sz="0" w:space="0" w:color="auto"/>
            <w:right w:val="none" w:sz="0" w:space="0" w:color="auto"/>
          </w:divBdr>
        </w:div>
        <w:div w:id="673260044">
          <w:marLeft w:val="640"/>
          <w:marRight w:val="0"/>
          <w:marTop w:val="0"/>
          <w:marBottom w:val="0"/>
          <w:divBdr>
            <w:top w:val="none" w:sz="0" w:space="0" w:color="auto"/>
            <w:left w:val="none" w:sz="0" w:space="0" w:color="auto"/>
            <w:bottom w:val="none" w:sz="0" w:space="0" w:color="auto"/>
            <w:right w:val="none" w:sz="0" w:space="0" w:color="auto"/>
          </w:divBdr>
        </w:div>
        <w:div w:id="1865440057">
          <w:marLeft w:val="640"/>
          <w:marRight w:val="0"/>
          <w:marTop w:val="0"/>
          <w:marBottom w:val="0"/>
          <w:divBdr>
            <w:top w:val="none" w:sz="0" w:space="0" w:color="auto"/>
            <w:left w:val="none" w:sz="0" w:space="0" w:color="auto"/>
            <w:bottom w:val="none" w:sz="0" w:space="0" w:color="auto"/>
            <w:right w:val="none" w:sz="0" w:space="0" w:color="auto"/>
          </w:divBdr>
        </w:div>
        <w:div w:id="1883712358">
          <w:marLeft w:val="640"/>
          <w:marRight w:val="0"/>
          <w:marTop w:val="0"/>
          <w:marBottom w:val="0"/>
          <w:divBdr>
            <w:top w:val="none" w:sz="0" w:space="0" w:color="auto"/>
            <w:left w:val="none" w:sz="0" w:space="0" w:color="auto"/>
            <w:bottom w:val="none" w:sz="0" w:space="0" w:color="auto"/>
            <w:right w:val="none" w:sz="0" w:space="0" w:color="auto"/>
          </w:divBdr>
        </w:div>
        <w:div w:id="1415515821">
          <w:marLeft w:val="640"/>
          <w:marRight w:val="0"/>
          <w:marTop w:val="0"/>
          <w:marBottom w:val="0"/>
          <w:divBdr>
            <w:top w:val="none" w:sz="0" w:space="0" w:color="auto"/>
            <w:left w:val="none" w:sz="0" w:space="0" w:color="auto"/>
            <w:bottom w:val="none" w:sz="0" w:space="0" w:color="auto"/>
            <w:right w:val="none" w:sz="0" w:space="0" w:color="auto"/>
          </w:divBdr>
        </w:div>
        <w:div w:id="28377609">
          <w:marLeft w:val="640"/>
          <w:marRight w:val="0"/>
          <w:marTop w:val="0"/>
          <w:marBottom w:val="0"/>
          <w:divBdr>
            <w:top w:val="none" w:sz="0" w:space="0" w:color="auto"/>
            <w:left w:val="none" w:sz="0" w:space="0" w:color="auto"/>
            <w:bottom w:val="none" w:sz="0" w:space="0" w:color="auto"/>
            <w:right w:val="none" w:sz="0" w:space="0" w:color="auto"/>
          </w:divBdr>
        </w:div>
        <w:div w:id="1000962240">
          <w:marLeft w:val="640"/>
          <w:marRight w:val="0"/>
          <w:marTop w:val="0"/>
          <w:marBottom w:val="0"/>
          <w:divBdr>
            <w:top w:val="none" w:sz="0" w:space="0" w:color="auto"/>
            <w:left w:val="none" w:sz="0" w:space="0" w:color="auto"/>
            <w:bottom w:val="none" w:sz="0" w:space="0" w:color="auto"/>
            <w:right w:val="none" w:sz="0" w:space="0" w:color="auto"/>
          </w:divBdr>
        </w:div>
        <w:div w:id="918094777">
          <w:marLeft w:val="640"/>
          <w:marRight w:val="0"/>
          <w:marTop w:val="0"/>
          <w:marBottom w:val="0"/>
          <w:divBdr>
            <w:top w:val="none" w:sz="0" w:space="0" w:color="auto"/>
            <w:left w:val="none" w:sz="0" w:space="0" w:color="auto"/>
            <w:bottom w:val="none" w:sz="0" w:space="0" w:color="auto"/>
            <w:right w:val="none" w:sz="0" w:space="0" w:color="auto"/>
          </w:divBdr>
        </w:div>
        <w:div w:id="242183768">
          <w:marLeft w:val="640"/>
          <w:marRight w:val="0"/>
          <w:marTop w:val="0"/>
          <w:marBottom w:val="0"/>
          <w:divBdr>
            <w:top w:val="none" w:sz="0" w:space="0" w:color="auto"/>
            <w:left w:val="none" w:sz="0" w:space="0" w:color="auto"/>
            <w:bottom w:val="none" w:sz="0" w:space="0" w:color="auto"/>
            <w:right w:val="none" w:sz="0" w:space="0" w:color="auto"/>
          </w:divBdr>
        </w:div>
        <w:div w:id="232352663">
          <w:marLeft w:val="640"/>
          <w:marRight w:val="0"/>
          <w:marTop w:val="0"/>
          <w:marBottom w:val="0"/>
          <w:divBdr>
            <w:top w:val="none" w:sz="0" w:space="0" w:color="auto"/>
            <w:left w:val="none" w:sz="0" w:space="0" w:color="auto"/>
            <w:bottom w:val="none" w:sz="0" w:space="0" w:color="auto"/>
            <w:right w:val="none" w:sz="0" w:space="0" w:color="auto"/>
          </w:divBdr>
        </w:div>
        <w:div w:id="1635451524">
          <w:marLeft w:val="640"/>
          <w:marRight w:val="0"/>
          <w:marTop w:val="0"/>
          <w:marBottom w:val="0"/>
          <w:divBdr>
            <w:top w:val="none" w:sz="0" w:space="0" w:color="auto"/>
            <w:left w:val="none" w:sz="0" w:space="0" w:color="auto"/>
            <w:bottom w:val="none" w:sz="0" w:space="0" w:color="auto"/>
            <w:right w:val="none" w:sz="0" w:space="0" w:color="auto"/>
          </w:divBdr>
        </w:div>
        <w:div w:id="294264910">
          <w:marLeft w:val="640"/>
          <w:marRight w:val="0"/>
          <w:marTop w:val="0"/>
          <w:marBottom w:val="0"/>
          <w:divBdr>
            <w:top w:val="none" w:sz="0" w:space="0" w:color="auto"/>
            <w:left w:val="none" w:sz="0" w:space="0" w:color="auto"/>
            <w:bottom w:val="none" w:sz="0" w:space="0" w:color="auto"/>
            <w:right w:val="none" w:sz="0" w:space="0" w:color="auto"/>
          </w:divBdr>
        </w:div>
        <w:div w:id="1162086566">
          <w:marLeft w:val="640"/>
          <w:marRight w:val="0"/>
          <w:marTop w:val="0"/>
          <w:marBottom w:val="0"/>
          <w:divBdr>
            <w:top w:val="none" w:sz="0" w:space="0" w:color="auto"/>
            <w:left w:val="none" w:sz="0" w:space="0" w:color="auto"/>
            <w:bottom w:val="none" w:sz="0" w:space="0" w:color="auto"/>
            <w:right w:val="none" w:sz="0" w:space="0" w:color="auto"/>
          </w:divBdr>
        </w:div>
        <w:div w:id="375813356">
          <w:marLeft w:val="640"/>
          <w:marRight w:val="0"/>
          <w:marTop w:val="0"/>
          <w:marBottom w:val="0"/>
          <w:divBdr>
            <w:top w:val="none" w:sz="0" w:space="0" w:color="auto"/>
            <w:left w:val="none" w:sz="0" w:space="0" w:color="auto"/>
            <w:bottom w:val="none" w:sz="0" w:space="0" w:color="auto"/>
            <w:right w:val="none" w:sz="0" w:space="0" w:color="auto"/>
          </w:divBdr>
        </w:div>
        <w:div w:id="928588017">
          <w:marLeft w:val="640"/>
          <w:marRight w:val="0"/>
          <w:marTop w:val="0"/>
          <w:marBottom w:val="0"/>
          <w:divBdr>
            <w:top w:val="none" w:sz="0" w:space="0" w:color="auto"/>
            <w:left w:val="none" w:sz="0" w:space="0" w:color="auto"/>
            <w:bottom w:val="none" w:sz="0" w:space="0" w:color="auto"/>
            <w:right w:val="none" w:sz="0" w:space="0" w:color="auto"/>
          </w:divBdr>
        </w:div>
        <w:div w:id="1451053463">
          <w:marLeft w:val="640"/>
          <w:marRight w:val="0"/>
          <w:marTop w:val="0"/>
          <w:marBottom w:val="0"/>
          <w:divBdr>
            <w:top w:val="none" w:sz="0" w:space="0" w:color="auto"/>
            <w:left w:val="none" w:sz="0" w:space="0" w:color="auto"/>
            <w:bottom w:val="none" w:sz="0" w:space="0" w:color="auto"/>
            <w:right w:val="none" w:sz="0" w:space="0" w:color="auto"/>
          </w:divBdr>
        </w:div>
        <w:div w:id="1255553088">
          <w:marLeft w:val="640"/>
          <w:marRight w:val="0"/>
          <w:marTop w:val="0"/>
          <w:marBottom w:val="0"/>
          <w:divBdr>
            <w:top w:val="none" w:sz="0" w:space="0" w:color="auto"/>
            <w:left w:val="none" w:sz="0" w:space="0" w:color="auto"/>
            <w:bottom w:val="none" w:sz="0" w:space="0" w:color="auto"/>
            <w:right w:val="none" w:sz="0" w:space="0" w:color="auto"/>
          </w:divBdr>
        </w:div>
        <w:div w:id="915162805">
          <w:marLeft w:val="640"/>
          <w:marRight w:val="0"/>
          <w:marTop w:val="0"/>
          <w:marBottom w:val="0"/>
          <w:divBdr>
            <w:top w:val="none" w:sz="0" w:space="0" w:color="auto"/>
            <w:left w:val="none" w:sz="0" w:space="0" w:color="auto"/>
            <w:bottom w:val="none" w:sz="0" w:space="0" w:color="auto"/>
            <w:right w:val="none" w:sz="0" w:space="0" w:color="auto"/>
          </w:divBdr>
        </w:div>
        <w:div w:id="402874529">
          <w:marLeft w:val="640"/>
          <w:marRight w:val="0"/>
          <w:marTop w:val="0"/>
          <w:marBottom w:val="0"/>
          <w:divBdr>
            <w:top w:val="none" w:sz="0" w:space="0" w:color="auto"/>
            <w:left w:val="none" w:sz="0" w:space="0" w:color="auto"/>
            <w:bottom w:val="none" w:sz="0" w:space="0" w:color="auto"/>
            <w:right w:val="none" w:sz="0" w:space="0" w:color="auto"/>
          </w:divBdr>
        </w:div>
        <w:div w:id="1396509572">
          <w:marLeft w:val="640"/>
          <w:marRight w:val="0"/>
          <w:marTop w:val="0"/>
          <w:marBottom w:val="0"/>
          <w:divBdr>
            <w:top w:val="none" w:sz="0" w:space="0" w:color="auto"/>
            <w:left w:val="none" w:sz="0" w:space="0" w:color="auto"/>
            <w:bottom w:val="none" w:sz="0" w:space="0" w:color="auto"/>
            <w:right w:val="none" w:sz="0" w:space="0" w:color="auto"/>
          </w:divBdr>
        </w:div>
        <w:div w:id="1585382114">
          <w:marLeft w:val="640"/>
          <w:marRight w:val="0"/>
          <w:marTop w:val="0"/>
          <w:marBottom w:val="0"/>
          <w:divBdr>
            <w:top w:val="none" w:sz="0" w:space="0" w:color="auto"/>
            <w:left w:val="none" w:sz="0" w:space="0" w:color="auto"/>
            <w:bottom w:val="none" w:sz="0" w:space="0" w:color="auto"/>
            <w:right w:val="none" w:sz="0" w:space="0" w:color="auto"/>
          </w:divBdr>
        </w:div>
        <w:div w:id="1277446192">
          <w:marLeft w:val="640"/>
          <w:marRight w:val="0"/>
          <w:marTop w:val="0"/>
          <w:marBottom w:val="0"/>
          <w:divBdr>
            <w:top w:val="none" w:sz="0" w:space="0" w:color="auto"/>
            <w:left w:val="none" w:sz="0" w:space="0" w:color="auto"/>
            <w:bottom w:val="none" w:sz="0" w:space="0" w:color="auto"/>
            <w:right w:val="none" w:sz="0" w:space="0" w:color="auto"/>
          </w:divBdr>
        </w:div>
        <w:div w:id="2087267380">
          <w:marLeft w:val="640"/>
          <w:marRight w:val="0"/>
          <w:marTop w:val="0"/>
          <w:marBottom w:val="0"/>
          <w:divBdr>
            <w:top w:val="none" w:sz="0" w:space="0" w:color="auto"/>
            <w:left w:val="none" w:sz="0" w:space="0" w:color="auto"/>
            <w:bottom w:val="none" w:sz="0" w:space="0" w:color="auto"/>
            <w:right w:val="none" w:sz="0" w:space="0" w:color="auto"/>
          </w:divBdr>
        </w:div>
        <w:div w:id="140201618">
          <w:marLeft w:val="640"/>
          <w:marRight w:val="0"/>
          <w:marTop w:val="0"/>
          <w:marBottom w:val="0"/>
          <w:divBdr>
            <w:top w:val="none" w:sz="0" w:space="0" w:color="auto"/>
            <w:left w:val="none" w:sz="0" w:space="0" w:color="auto"/>
            <w:bottom w:val="none" w:sz="0" w:space="0" w:color="auto"/>
            <w:right w:val="none" w:sz="0" w:space="0" w:color="auto"/>
          </w:divBdr>
        </w:div>
        <w:div w:id="1900048043">
          <w:marLeft w:val="640"/>
          <w:marRight w:val="0"/>
          <w:marTop w:val="0"/>
          <w:marBottom w:val="0"/>
          <w:divBdr>
            <w:top w:val="none" w:sz="0" w:space="0" w:color="auto"/>
            <w:left w:val="none" w:sz="0" w:space="0" w:color="auto"/>
            <w:bottom w:val="none" w:sz="0" w:space="0" w:color="auto"/>
            <w:right w:val="none" w:sz="0" w:space="0" w:color="auto"/>
          </w:divBdr>
        </w:div>
        <w:div w:id="6371617">
          <w:marLeft w:val="640"/>
          <w:marRight w:val="0"/>
          <w:marTop w:val="0"/>
          <w:marBottom w:val="0"/>
          <w:divBdr>
            <w:top w:val="none" w:sz="0" w:space="0" w:color="auto"/>
            <w:left w:val="none" w:sz="0" w:space="0" w:color="auto"/>
            <w:bottom w:val="none" w:sz="0" w:space="0" w:color="auto"/>
            <w:right w:val="none" w:sz="0" w:space="0" w:color="auto"/>
          </w:divBdr>
        </w:div>
        <w:div w:id="1201281840">
          <w:marLeft w:val="640"/>
          <w:marRight w:val="0"/>
          <w:marTop w:val="0"/>
          <w:marBottom w:val="0"/>
          <w:divBdr>
            <w:top w:val="none" w:sz="0" w:space="0" w:color="auto"/>
            <w:left w:val="none" w:sz="0" w:space="0" w:color="auto"/>
            <w:bottom w:val="none" w:sz="0" w:space="0" w:color="auto"/>
            <w:right w:val="none" w:sz="0" w:space="0" w:color="auto"/>
          </w:divBdr>
        </w:div>
        <w:div w:id="1225750536">
          <w:marLeft w:val="640"/>
          <w:marRight w:val="0"/>
          <w:marTop w:val="0"/>
          <w:marBottom w:val="0"/>
          <w:divBdr>
            <w:top w:val="none" w:sz="0" w:space="0" w:color="auto"/>
            <w:left w:val="none" w:sz="0" w:space="0" w:color="auto"/>
            <w:bottom w:val="none" w:sz="0" w:space="0" w:color="auto"/>
            <w:right w:val="none" w:sz="0" w:space="0" w:color="auto"/>
          </w:divBdr>
        </w:div>
        <w:div w:id="1617174862">
          <w:marLeft w:val="640"/>
          <w:marRight w:val="0"/>
          <w:marTop w:val="0"/>
          <w:marBottom w:val="0"/>
          <w:divBdr>
            <w:top w:val="none" w:sz="0" w:space="0" w:color="auto"/>
            <w:left w:val="none" w:sz="0" w:space="0" w:color="auto"/>
            <w:bottom w:val="none" w:sz="0" w:space="0" w:color="auto"/>
            <w:right w:val="none" w:sz="0" w:space="0" w:color="auto"/>
          </w:divBdr>
        </w:div>
        <w:div w:id="1606039048">
          <w:marLeft w:val="640"/>
          <w:marRight w:val="0"/>
          <w:marTop w:val="0"/>
          <w:marBottom w:val="0"/>
          <w:divBdr>
            <w:top w:val="none" w:sz="0" w:space="0" w:color="auto"/>
            <w:left w:val="none" w:sz="0" w:space="0" w:color="auto"/>
            <w:bottom w:val="none" w:sz="0" w:space="0" w:color="auto"/>
            <w:right w:val="none" w:sz="0" w:space="0" w:color="auto"/>
          </w:divBdr>
        </w:div>
        <w:div w:id="902760872">
          <w:marLeft w:val="640"/>
          <w:marRight w:val="0"/>
          <w:marTop w:val="0"/>
          <w:marBottom w:val="0"/>
          <w:divBdr>
            <w:top w:val="none" w:sz="0" w:space="0" w:color="auto"/>
            <w:left w:val="none" w:sz="0" w:space="0" w:color="auto"/>
            <w:bottom w:val="none" w:sz="0" w:space="0" w:color="auto"/>
            <w:right w:val="none" w:sz="0" w:space="0" w:color="auto"/>
          </w:divBdr>
        </w:div>
        <w:div w:id="1480489826">
          <w:marLeft w:val="640"/>
          <w:marRight w:val="0"/>
          <w:marTop w:val="0"/>
          <w:marBottom w:val="0"/>
          <w:divBdr>
            <w:top w:val="none" w:sz="0" w:space="0" w:color="auto"/>
            <w:left w:val="none" w:sz="0" w:space="0" w:color="auto"/>
            <w:bottom w:val="none" w:sz="0" w:space="0" w:color="auto"/>
            <w:right w:val="none" w:sz="0" w:space="0" w:color="auto"/>
          </w:divBdr>
        </w:div>
        <w:div w:id="1373187025">
          <w:marLeft w:val="640"/>
          <w:marRight w:val="0"/>
          <w:marTop w:val="0"/>
          <w:marBottom w:val="0"/>
          <w:divBdr>
            <w:top w:val="none" w:sz="0" w:space="0" w:color="auto"/>
            <w:left w:val="none" w:sz="0" w:space="0" w:color="auto"/>
            <w:bottom w:val="none" w:sz="0" w:space="0" w:color="auto"/>
            <w:right w:val="none" w:sz="0" w:space="0" w:color="auto"/>
          </w:divBdr>
        </w:div>
        <w:div w:id="333997334">
          <w:marLeft w:val="640"/>
          <w:marRight w:val="0"/>
          <w:marTop w:val="0"/>
          <w:marBottom w:val="0"/>
          <w:divBdr>
            <w:top w:val="none" w:sz="0" w:space="0" w:color="auto"/>
            <w:left w:val="none" w:sz="0" w:space="0" w:color="auto"/>
            <w:bottom w:val="none" w:sz="0" w:space="0" w:color="auto"/>
            <w:right w:val="none" w:sz="0" w:space="0" w:color="auto"/>
          </w:divBdr>
        </w:div>
        <w:div w:id="1379623839">
          <w:marLeft w:val="640"/>
          <w:marRight w:val="0"/>
          <w:marTop w:val="0"/>
          <w:marBottom w:val="0"/>
          <w:divBdr>
            <w:top w:val="none" w:sz="0" w:space="0" w:color="auto"/>
            <w:left w:val="none" w:sz="0" w:space="0" w:color="auto"/>
            <w:bottom w:val="none" w:sz="0" w:space="0" w:color="auto"/>
            <w:right w:val="none" w:sz="0" w:space="0" w:color="auto"/>
          </w:divBdr>
        </w:div>
        <w:div w:id="946544984">
          <w:marLeft w:val="640"/>
          <w:marRight w:val="0"/>
          <w:marTop w:val="0"/>
          <w:marBottom w:val="0"/>
          <w:divBdr>
            <w:top w:val="none" w:sz="0" w:space="0" w:color="auto"/>
            <w:left w:val="none" w:sz="0" w:space="0" w:color="auto"/>
            <w:bottom w:val="none" w:sz="0" w:space="0" w:color="auto"/>
            <w:right w:val="none" w:sz="0" w:space="0" w:color="auto"/>
          </w:divBdr>
        </w:div>
        <w:div w:id="305014297">
          <w:marLeft w:val="640"/>
          <w:marRight w:val="0"/>
          <w:marTop w:val="0"/>
          <w:marBottom w:val="0"/>
          <w:divBdr>
            <w:top w:val="none" w:sz="0" w:space="0" w:color="auto"/>
            <w:left w:val="none" w:sz="0" w:space="0" w:color="auto"/>
            <w:bottom w:val="none" w:sz="0" w:space="0" w:color="auto"/>
            <w:right w:val="none" w:sz="0" w:space="0" w:color="auto"/>
          </w:divBdr>
        </w:div>
        <w:div w:id="927929078">
          <w:marLeft w:val="640"/>
          <w:marRight w:val="0"/>
          <w:marTop w:val="0"/>
          <w:marBottom w:val="0"/>
          <w:divBdr>
            <w:top w:val="none" w:sz="0" w:space="0" w:color="auto"/>
            <w:left w:val="none" w:sz="0" w:space="0" w:color="auto"/>
            <w:bottom w:val="none" w:sz="0" w:space="0" w:color="auto"/>
            <w:right w:val="none" w:sz="0" w:space="0" w:color="auto"/>
          </w:divBdr>
        </w:div>
        <w:div w:id="430124803">
          <w:marLeft w:val="640"/>
          <w:marRight w:val="0"/>
          <w:marTop w:val="0"/>
          <w:marBottom w:val="0"/>
          <w:divBdr>
            <w:top w:val="none" w:sz="0" w:space="0" w:color="auto"/>
            <w:left w:val="none" w:sz="0" w:space="0" w:color="auto"/>
            <w:bottom w:val="none" w:sz="0" w:space="0" w:color="auto"/>
            <w:right w:val="none" w:sz="0" w:space="0" w:color="auto"/>
          </w:divBdr>
        </w:div>
        <w:div w:id="1428424372">
          <w:marLeft w:val="640"/>
          <w:marRight w:val="0"/>
          <w:marTop w:val="0"/>
          <w:marBottom w:val="0"/>
          <w:divBdr>
            <w:top w:val="none" w:sz="0" w:space="0" w:color="auto"/>
            <w:left w:val="none" w:sz="0" w:space="0" w:color="auto"/>
            <w:bottom w:val="none" w:sz="0" w:space="0" w:color="auto"/>
            <w:right w:val="none" w:sz="0" w:space="0" w:color="auto"/>
          </w:divBdr>
        </w:div>
        <w:div w:id="317659581">
          <w:marLeft w:val="640"/>
          <w:marRight w:val="0"/>
          <w:marTop w:val="0"/>
          <w:marBottom w:val="0"/>
          <w:divBdr>
            <w:top w:val="none" w:sz="0" w:space="0" w:color="auto"/>
            <w:left w:val="none" w:sz="0" w:space="0" w:color="auto"/>
            <w:bottom w:val="none" w:sz="0" w:space="0" w:color="auto"/>
            <w:right w:val="none" w:sz="0" w:space="0" w:color="auto"/>
          </w:divBdr>
        </w:div>
        <w:div w:id="1902983145">
          <w:marLeft w:val="640"/>
          <w:marRight w:val="0"/>
          <w:marTop w:val="0"/>
          <w:marBottom w:val="0"/>
          <w:divBdr>
            <w:top w:val="none" w:sz="0" w:space="0" w:color="auto"/>
            <w:left w:val="none" w:sz="0" w:space="0" w:color="auto"/>
            <w:bottom w:val="none" w:sz="0" w:space="0" w:color="auto"/>
            <w:right w:val="none" w:sz="0" w:space="0" w:color="auto"/>
          </w:divBdr>
        </w:div>
        <w:div w:id="417138686">
          <w:marLeft w:val="640"/>
          <w:marRight w:val="0"/>
          <w:marTop w:val="0"/>
          <w:marBottom w:val="0"/>
          <w:divBdr>
            <w:top w:val="none" w:sz="0" w:space="0" w:color="auto"/>
            <w:left w:val="none" w:sz="0" w:space="0" w:color="auto"/>
            <w:bottom w:val="none" w:sz="0" w:space="0" w:color="auto"/>
            <w:right w:val="none" w:sz="0" w:space="0" w:color="auto"/>
          </w:divBdr>
        </w:div>
        <w:div w:id="985934324">
          <w:marLeft w:val="640"/>
          <w:marRight w:val="0"/>
          <w:marTop w:val="0"/>
          <w:marBottom w:val="0"/>
          <w:divBdr>
            <w:top w:val="none" w:sz="0" w:space="0" w:color="auto"/>
            <w:left w:val="none" w:sz="0" w:space="0" w:color="auto"/>
            <w:bottom w:val="none" w:sz="0" w:space="0" w:color="auto"/>
            <w:right w:val="none" w:sz="0" w:space="0" w:color="auto"/>
          </w:divBdr>
        </w:div>
        <w:div w:id="1434938687">
          <w:marLeft w:val="640"/>
          <w:marRight w:val="0"/>
          <w:marTop w:val="0"/>
          <w:marBottom w:val="0"/>
          <w:divBdr>
            <w:top w:val="none" w:sz="0" w:space="0" w:color="auto"/>
            <w:left w:val="none" w:sz="0" w:space="0" w:color="auto"/>
            <w:bottom w:val="none" w:sz="0" w:space="0" w:color="auto"/>
            <w:right w:val="none" w:sz="0" w:space="0" w:color="auto"/>
          </w:divBdr>
        </w:div>
        <w:div w:id="1795633366">
          <w:marLeft w:val="640"/>
          <w:marRight w:val="0"/>
          <w:marTop w:val="0"/>
          <w:marBottom w:val="0"/>
          <w:divBdr>
            <w:top w:val="none" w:sz="0" w:space="0" w:color="auto"/>
            <w:left w:val="none" w:sz="0" w:space="0" w:color="auto"/>
            <w:bottom w:val="none" w:sz="0" w:space="0" w:color="auto"/>
            <w:right w:val="none" w:sz="0" w:space="0" w:color="auto"/>
          </w:divBdr>
        </w:div>
      </w:divsChild>
    </w:div>
    <w:div w:id="759327884">
      <w:bodyDiv w:val="1"/>
      <w:marLeft w:val="0"/>
      <w:marRight w:val="0"/>
      <w:marTop w:val="0"/>
      <w:marBottom w:val="0"/>
      <w:divBdr>
        <w:top w:val="none" w:sz="0" w:space="0" w:color="auto"/>
        <w:left w:val="none" w:sz="0" w:space="0" w:color="auto"/>
        <w:bottom w:val="none" w:sz="0" w:space="0" w:color="auto"/>
        <w:right w:val="none" w:sz="0" w:space="0" w:color="auto"/>
      </w:divBdr>
      <w:divsChild>
        <w:div w:id="1413115459">
          <w:marLeft w:val="640"/>
          <w:marRight w:val="0"/>
          <w:marTop w:val="0"/>
          <w:marBottom w:val="0"/>
          <w:divBdr>
            <w:top w:val="none" w:sz="0" w:space="0" w:color="auto"/>
            <w:left w:val="none" w:sz="0" w:space="0" w:color="auto"/>
            <w:bottom w:val="none" w:sz="0" w:space="0" w:color="auto"/>
            <w:right w:val="none" w:sz="0" w:space="0" w:color="auto"/>
          </w:divBdr>
        </w:div>
        <w:div w:id="1000931587">
          <w:marLeft w:val="640"/>
          <w:marRight w:val="0"/>
          <w:marTop w:val="0"/>
          <w:marBottom w:val="0"/>
          <w:divBdr>
            <w:top w:val="none" w:sz="0" w:space="0" w:color="auto"/>
            <w:left w:val="none" w:sz="0" w:space="0" w:color="auto"/>
            <w:bottom w:val="none" w:sz="0" w:space="0" w:color="auto"/>
            <w:right w:val="none" w:sz="0" w:space="0" w:color="auto"/>
          </w:divBdr>
        </w:div>
        <w:div w:id="612325817">
          <w:marLeft w:val="640"/>
          <w:marRight w:val="0"/>
          <w:marTop w:val="0"/>
          <w:marBottom w:val="0"/>
          <w:divBdr>
            <w:top w:val="none" w:sz="0" w:space="0" w:color="auto"/>
            <w:left w:val="none" w:sz="0" w:space="0" w:color="auto"/>
            <w:bottom w:val="none" w:sz="0" w:space="0" w:color="auto"/>
            <w:right w:val="none" w:sz="0" w:space="0" w:color="auto"/>
          </w:divBdr>
        </w:div>
        <w:div w:id="1085145947">
          <w:marLeft w:val="640"/>
          <w:marRight w:val="0"/>
          <w:marTop w:val="0"/>
          <w:marBottom w:val="0"/>
          <w:divBdr>
            <w:top w:val="none" w:sz="0" w:space="0" w:color="auto"/>
            <w:left w:val="none" w:sz="0" w:space="0" w:color="auto"/>
            <w:bottom w:val="none" w:sz="0" w:space="0" w:color="auto"/>
            <w:right w:val="none" w:sz="0" w:space="0" w:color="auto"/>
          </w:divBdr>
        </w:div>
        <w:div w:id="1490049886">
          <w:marLeft w:val="640"/>
          <w:marRight w:val="0"/>
          <w:marTop w:val="0"/>
          <w:marBottom w:val="0"/>
          <w:divBdr>
            <w:top w:val="none" w:sz="0" w:space="0" w:color="auto"/>
            <w:left w:val="none" w:sz="0" w:space="0" w:color="auto"/>
            <w:bottom w:val="none" w:sz="0" w:space="0" w:color="auto"/>
            <w:right w:val="none" w:sz="0" w:space="0" w:color="auto"/>
          </w:divBdr>
        </w:div>
        <w:div w:id="1708219349">
          <w:marLeft w:val="640"/>
          <w:marRight w:val="0"/>
          <w:marTop w:val="0"/>
          <w:marBottom w:val="0"/>
          <w:divBdr>
            <w:top w:val="none" w:sz="0" w:space="0" w:color="auto"/>
            <w:left w:val="none" w:sz="0" w:space="0" w:color="auto"/>
            <w:bottom w:val="none" w:sz="0" w:space="0" w:color="auto"/>
            <w:right w:val="none" w:sz="0" w:space="0" w:color="auto"/>
          </w:divBdr>
        </w:div>
        <w:div w:id="457378182">
          <w:marLeft w:val="640"/>
          <w:marRight w:val="0"/>
          <w:marTop w:val="0"/>
          <w:marBottom w:val="0"/>
          <w:divBdr>
            <w:top w:val="none" w:sz="0" w:space="0" w:color="auto"/>
            <w:left w:val="none" w:sz="0" w:space="0" w:color="auto"/>
            <w:bottom w:val="none" w:sz="0" w:space="0" w:color="auto"/>
            <w:right w:val="none" w:sz="0" w:space="0" w:color="auto"/>
          </w:divBdr>
        </w:div>
        <w:div w:id="1282152599">
          <w:marLeft w:val="640"/>
          <w:marRight w:val="0"/>
          <w:marTop w:val="0"/>
          <w:marBottom w:val="0"/>
          <w:divBdr>
            <w:top w:val="none" w:sz="0" w:space="0" w:color="auto"/>
            <w:left w:val="none" w:sz="0" w:space="0" w:color="auto"/>
            <w:bottom w:val="none" w:sz="0" w:space="0" w:color="auto"/>
            <w:right w:val="none" w:sz="0" w:space="0" w:color="auto"/>
          </w:divBdr>
        </w:div>
        <w:div w:id="752553208">
          <w:marLeft w:val="640"/>
          <w:marRight w:val="0"/>
          <w:marTop w:val="0"/>
          <w:marBottom w:val="0"/>
          <w:divBdr>
            <w:top w:val="none" w:sz="0" w:space="0" w:color="auto"/>
            <w:left w:val="none" w:sz="0" w:space="0" w:color="auto"/>
            <w:bottom w:val="none" w:sz="0" w:space="0" w:color="auto"/>
            <w:right w:val="none" w:sz="0" w:space="0" w:color="auto"/>
          </w:divBdr>
        </w:div>
        <w:div w:id="1840460400">
          <w:marLeft w:val="640"/>
          <w:marRight w:val="0"/>
          <w:marTop w:val="0"/>
          <w:marBottom w:val="0"/>
          <w:divBdr>
            <w:top w:val="none" w:sz="0" w:space="0" w:color="auto"/>
            <w:left w:val="none" w:sz="0" w:space="0" w:color="auto"/>
            <w:bottom w:val="none" w:sz="0" w:space="0" w:color="auto"/>
            <w:right w:val="none" w:sz="0" w:space="0" w:color="auto"/>
          </w:divBdr>
        </w:div>
        <w:div w:id="845704338">
          <w:marLeft w:val="640"/>
          <w:marRight w:val="0"/>
          <w:marTop w:val="0"/>
          <w:marBottom w:val="0"/>
          <w:divBdr>
            <w:top w:val="none" w:sz="0" w:space="0" w:color="auto"/>
            <w:left w:val="none" w:sz="0" w:space="0" w:color="auto"/>
            <w:bottom w:val="none" w:sz="0" w:space="0" w:color="auto"/>
            <w:right w:val="none" w:sz="0" w:space="0" w:color="auto"/>
          </w:divBdr>
        </w:div>
        <w:div w:id="832338380">
          <w:marLeft w:val="640"/>
          <w:marRight w:val="0"/>
          <w:marTop w:val="0"/>
          <w:marBottom w:val="0"/>
          <w:divBdr>
            <w:top w:val="none" w:sz="0" w:space="0" w:color="auto"/>
            <w:left w:val="none" w:sz="0" w:space="0" w:color="auto"/>
            <w:bottom w:val="none" w:sz="0" w:space="0" w:color="auto"/>
            <w:right w:val="none" w:sz="0" w:space="0" w:color="auto"/>
          </w:divBdr>
        </w:div>
        <w:div w:id="1020352505">
          <w:marLeft w:val="640"/>
          <w:marRight w:val="0"/>
          <w:marTop w:val="0"/>
          <w:marBottom w:val="0"/>
          <w:divBdr>
            <w:top w:val="none" w:sz="0" w:space="0" w:color="auto"/>
            <w:left w:val="none" w:sz="0" w:space="0" w:color="auto"/>
            <w:bottom w:val="none" w:sz="0" w:space="0" w:color="auto"/>
            <w:right w:val="none" w:sz="0" w:space="0" w:color="auto"/>
          </w:divBdr>
        </w:div>
        <w:div w:id="1493642330">
          <w:marLeft w:val="640"/>
          <w:marRight w:val="0"/>
          <w:marTop w:val="0"/>
          <w:marBottom w:val="0"/>
          <w:divBdr>
            <w:top w:val="none" w:sz="0" w:space="0" w:color="auto"/>
            <w:left w:val="none" w:sz="0" w:space="0" w:color="auto"/>
            <w:bottom w:val="none" w:sz="0" w:space="0" w:color="auto"/>
            <w:right w:val="none" w:sz="0" w:space="0" w:color="auto"/>
          </w:divBdr>
        </w:div>
        <w:div w:id="252667032">
          <w:marLeft w:val="640"/>
          <w:marRight w:val="0"/>
          <w:marTop w:val="0"/>
          <w:marBottom w:val="0"/>
          <w:divBdr>
            <w:top w:val="none" w:sz="0" w:space="0" w:color="auto"/>
            <w:left w:val="none" w:sz="0" w:space="0" w:color="auto"/>
            <w:bottom w:val="none" w:sz="0" w:space="0" w:color="auto"/>
            <w:right w:val="none" w:sz="0" w:space="0" w:color="auto"/>
          </w:divBdr>
        </w:div>
        <w:div w:id="2132355345">
          <w:marLeft w:val="640"/>
          <w:marRight w:val="0"/>
          <w:marTop w:val="0"/>
          <w:marBottom w:val="0"/>
          <w:divBdr>
            <w:top w:val="none" w:sz="0" w:space="0" w:color="auto"/>
            <w:left w:val="none" w:sz="0" w:space="0" w:color="auto"/>
            <w:bottom w:val="none" w:sz="0" w:space="0" w:color="auto"/>
            <w:right w:val="none" w:sz="0" w:space="0" w:color="auto"/>
          </w:divBdr>
        </w:div>
        <w:div w:id="1249071968">
          <w:marLeft w:val="640"/>
          <w:marRight w:val="0"/>
          <w:marTop w:val="0"/>
          <w:marBottom w:val="0"/>
          <w:divBdr>
            <w:top w:val="none" w:sz="0" w:space="0" w:color="auto"/>
            <w:left w:val="none" w:sz="0" w:space="0" w:color="auto"/>
            <w:bottom w:val="none" w:sz="0" w:space="0" w:color="auto"/>
            <w:right w:val="none" w:sz="0" w:space="0" w:color="auto"/>
          </w:divBdr>
        </w:div>
        <w:div w:id="1941720475">
          <w:marLeft w:val="640"/>
          <w:marRight w:val="0"/>
          <w:marTop w:val="0"/>
          <w:marBottom w:val="0"/>
          <w:divBdr>
            <w:top w:val="none" w:sz="0" w:space="0" w:color="auto"/>
            <w:left w:val="none" w:sz="0" w:space="0" w:color="auto"/>
            <w:bottom w:val="none" w:sz="0" w:space="0" w:color="auto"/>
            <w:right w:val="none" w:sz="0" w:space="0" w:color="auto"/>
          </w:divBdr>
        </w:div>
        <w:div w:id="797067954">
          <w:marLeft w:val="640"/>
          <w:marRight w:val="0"/>
          <w:marTop w:val="0"/>
          <w:marBottom w:val="0"/>
          <w:divBdr>
            <w:top w:val="none" w:sz="0" w:space="0" w:color="auto"/>
            <w:left w:val="none" w:sz="0" w:space="0" w:color="auto"/>
            <w:bottom w:val="none" w:sz="0" w:space="0" w:color="auto"/>
            <w:right w:val="none" w:sz="0" w:space="0" w:color="auto"/>
          </w:divBdr>
        </w:div>
        <w:div w:id="1424299514">
          <w:marLeft w:val="640"/>
          <w:marRight w:val="0"/>
          <w:marTop w:val="0"/>
          <w:marBottom w:val="0"/>
          <w:divBdr>
            <w:top w:val="none" w:sz="0" w:space="0" w:color="auto"/>
            <w:left w:val="none" w:sz="0" w:space="0" w:color="auto"/>
            <w:bottom w:val="none" w:sz="0" w:space="0" w:color="auto"/>
            <w:right w:val="none" w:sz="0" w:space="0" w:color="auto"/>
          </w:divBdr>
        </w:div>
        <w:div w:id="760876892">
          <w:marLeft w:val="640"/>
          <w:marRight w:val="0"/>
          <w:marTop w:val="0"/>
          <w:marBottom w:val="0"/>
          <w:divBdr>
            <w:top w:val="none" w:sz="0" w:space="0" w:color="auto"/>
            <w:left w:val="none" w:sz="0" w:space="0" w:color="auto"/>
            <w:bottom w:val="none" w:sz="0" w:space="0" w:color="auto"/>
            <w:right w:val="none" w:sz="0" w:space="0" w:color="auto"/>
          </w:divBdr>
        </w:div>
        <w:div w:id="2035307694">
          <w:marLeft w:val="640"/>
          <w:marRight w:val="0"/>
          <w:marTop w:val="0"/>
          <w:marBottom w:val="0"/>
          <w:divBdr>
            <w:top w:val="none" w:sz="0" w:space="0" w:color="auto"/>
            <w:left w:val="none" w:sz="0" w:space="0" w:color="auto"/>
            <w:bottom w:val="none" w:sz="0" w:space="0" w:color="auto"/>
            <w:right w:val="none" w:sz="0" w:space="0" w:color="auto"/>
          </w:divBdr>
        </w:div>
        <w:div w:id="123162601">
          <w:marLeft w:val="640"/>
          <w:marRight w:val="0"/>
          <w:marTop w:val="0"/>
          <w:marBottom w:val="0"/>
          <w:divBdr>
            <w:top w:val="none" w:sz="0" w:space="0" w:color="auto"/>
            <w:left w:val="none" w:sz="0" w:space="0" w:color="auto"/>
            <w:bottom w:val="none" w:sz="0" w:space="0" w:color="auto"/>
            <w:right w:val="none" w:sz="0" w:space="0" w:color="auto"/>
          </w:divBdr>
        </w:div>
        <w:div w:id="2017029874">
          <w:marLeft w:val="640"/>
          <w:marRight w:val="0"/>
          <w:marTop w:val="0"/>
          <w:marBottom w:val="0"/>
          <w:divBdr>
            <w:top w:val="none" w:sz="0" w:space="0" w:color="auto"/>
            <w:left w:val="none" w:sz="0" w:space="0" w:color="auto"/>
            <w:bottom w:val="none" w:sz="0" w:space="0" w:color="auto"/>
            <w:right w:val="none" w:sz="0" w:space="0" w:color="auto"/>
          </w:divBdr>
        </w:div>
        <w:div w:id="1077484540">
          <w:marLeft w:val="640"/>
          <w:marRight w:val="0"/>
          <w:marTop w:val="0"/>
          <w:marBottom w:val="0"/>
          <w:divBdr>
            <w:top w:val="none" w:sz="0" w:space="0" w:color="auto"/>
            <w:left w:val="none" w:sz="0" w:space="0" w:color="auto"/>
            <w:bottom w:val="none" w:sz="0" w:space="0" w:color="auto"/>
            <w:right w:val="none" w:sz="0" w:space="0" w:color="auto"/>
          </w:divBdr>
        </w:div>
        <w:div w:id="992486291">
          <w:marLeft w:val="640"/>
          <w:marRight w:val="0"/>
          <w:marTop w:val="0"/>
          <w:marBottom w:val="0"/>
          <w:divBdr>
            <w:top w:val="none" w:sz="0" w:space="0" w:color="auto"/>
            <w:left w:val="none" w:sz="0" w:space="0" w:color="auto"/>
            <w:bottom w:val="none" w:sz="0" w:space="0" w:color="auto"/>
            <w:right w:val="none" w:sz="0" w:space="0" w:color="auto"/>
          </w:divBdr>
        </w:div>
        <w:div w:id="985359601">
          <w:marLeft w:val="640"/>
          <w:marRight w:val="0"/>
          <w:marTop w:val="0"/>
          <w:marBottom w:val="0"/>
          <w:divBdr>
            <w:top w:val="none" w:sz="0" w:space="0" w:color="auto"/>
            <w:left w:val="none" w:sz="0" w:space="0" w:color="auto"/>
            <w:bottom w:val="none" w:sz="0" w:space="0" w:color="auto"/>
            <w:right w:val="none" w:sz="0" w:space="0" w:color="auto"/>
          </w:divBdr>
        </w:div>
        <w:div w:id="849829412">
          <w:marLeft w:val="640"/>
          <w:marRight w:val="0"/>
          <w:marTop w:val="0"/>
          <w:marBottom w:val="0"/>
          <w:divBdr>
            <w:top w:val="none" w:sz="0" w:space="0" w:color="auto"/>
            <w:left w:val="none" w:sz="0" w:space="0" w:color="auto"/>
            <w:bottom w:val="none" w:sz="0" w:space="0" w:color="auto"/>
            <w:right w:val="none" w:sz="0" w:space="0" w:color="auto"/>
          </w:divBdr>
        </w:div>
        <w:div w:id="1745949364">
          <w:marLeft w:val="640"/>
          <w:marRight w:val="0"/>
          <w:marTop w:val="0"/>
          <w:marBottom w:val="0"/>
          <w:divBdr>
            <w:top w:val="none" w:sz="0" w:space="0" w:color="auto"/>
            <w:left w:val="none" w:sz="0" w:space="0" w:color="auto"/>
            <w:bottom w:val="none" w:sz="0" w:space="0" w:color="auto"/>
            <w:right w:val="none" w:sz="0" w:space="0" w:color="auto"/>
          </w:divBdr>
        </w:div>
        <w:div w:id="526214978">
          <w:marLeft w:val="640"/>
          <w:marRight w:val="0"/>
          <w:marTop w:val="0"/>
          <w:marBottom w:val="0"/>
          <w:divBdr>
            <w:top w:val="none" w:sz="0" w:space="0" w:color="auto"/>
            <w:left w:val="none" w:sz="0" w:space="0" w:color="auto"/>
            <w:bottom w:val="none" w:sz="0" w:space="0" w:color="auto"/>
            <w:right w:val="none" w:sz="0" w:space="0" w:color="auto"/>
          </w:divBdr>
        </w:div>
        <w:div w:id="1755055763">
          <w:marLeft w:val="640"/>
          <w:marRight w:val="0"/>
          <w:marTop w:val="0"/>
          <w:marBottom w:val="0"/>
          <w:divBdr>
            <w:top w:val="none" w:sz="0" w:space="0" w:color="auto"/>
            <w:left w:val="none" w:sz="0" w:space="0" w:color="auto"/>
            <w:bottom w:val="none" w:sz="0" w:space="0" w:color="auto"/>
            <w:right w:val="none" w:sz="0" w:space="0" w:color="auto"/>
          </w:divBdr>
        </w:div>
        <w:div w:id="1828133842">
          <w:marLeft w:val="640"/>
          <w:marRight w:val="0"/>
          <w:marTop w:val="0"/>
          <w:marBottom w:val="0"/>
          <w:divBdr>
            <w:top w:val="none" w:sz="0" w:space="0" w:color="auto"/>
            <w:left w:val="none" w:sz="0" w:space="0" w:color="auto"/>
            <w:bottom w:val="none" w:sz="0" w:space="0" w:color="auto"/>
            <w:right w:val="none" w:sz="0" w:space="0" w:color="auto"/>
          </w:divBdr>
        </w:div>
        <w:div w:id="1370497539">
          <w:marLeft w:val="640"/>
          <w:marRight w:val="0"/>
          <w:marTop w:val="0"/>
          <w:marBottom w:val="0"/>
          <w:divBdr>
            <w:top w:val="none" w:sz="0" w:space="0" w:color="auto"/>
            <w:left w:val="none" w:sz="0" w:space="0" w:color="auto"/>
            <w:bottom w:val="none" w:sz="0" w:space="0" w:color="auto"/>
            <w:right w:val="none" w:sz="0" w:space="0" w:color="auto"/>
          </w:divBdr>
        </w:div>
        <w:div w:id="336006199">
          <w:marLeft w:val="640"/>
          <w:marRight w:val="0"/>
          <w:marTop w:val="0"/>
          <w:marBottom w:val="0"/>
          <w:divBdr>
            <w:top w:val="none" w:sz="0" w:space="0" w:color="auto"/>
            <w:left w:val="none" w:sz="0" w:space="0" w:color="auto"/>
            <w:bottom w:val="none" w:sz="0" w:space="0" w:color="auto"/>
            <w:right w:val="none" w:sz="0" w:space="0" w:color="auto"/>
          </w:divBdr>
        </w:div>
      </w:divsChild>
    </w:div>
    <w:div w:id="777138520">
      <w:bodyDiv w:val="1"/>
      <w:marLeft w:val="0"/>
      <w:marRight w:val="0"/>
      <w:marTop w:val="0"/>
      <w:marBottom w:val="0"/>
      <w:divBdr>
        <w:top w:val="none" w:sz="0" w:space="0" w:color="auto"/>
        <w:left w:val="none" w:sz="0" w:space="0" w:color="auto"/>
        <w:bottom w:val="none" w:sz="0" w:space="0" w:color="auto"/>
        <w:right w:val="none" w:sz="0" w:space="0" w:color="auto"/>
      </w:divBdr>
    </w:div>
    <w:div w:id="802116053">
      <w:bodyDiv w:val="1"/>
      <w:marLeft w:val="0"/>
      <w:marRight w:val="0"/>
      <w:marTop w:val="0"/>
      <w:marBottom w:val="0"/>
      <w:divBdr>
        <w:top w:val="none" w:sz="0" w:space="0" w:color="auto"/>
        <w:left w:val="none" w:sz="0" w:space="0" w:color="auto"/>
        <w:bottom w:val="none" w:sz="0" w:space="0" w:color="auto"/>
        <w:right w:val="none" w:sz="0" w:space="0" w:color="auto"/>
      </w:divBdr>
    </w:div>
    <w:div w:id="822817031">
      <w:bodyDiv w:val="1"/>
      <w:marLeft w:val="0"/>
      <w:marRight w:val="0"/>
      <w:marTop w:val="0"/>
      <w:marBottom w:val="0"/>
      <w:divBdr>
        <w:top w:val="none" w:sz="0" w:space="0" w:color="auto"/>
        <w:left w:val="none" w:sz="0" w:space="0" w:color="auto"/>
        <w:bottom w:val="none" w:sz="0" w:space="0" w:color="auto"/>
        <w:right w:val="none" w:sz="0" w:space="0" w:color="auto"/>
      </w:divBdr>
    </w:div>
    <w:div w:id="824736923">
      <w:bodyDiv w:val="1"/>
      <w:marLeft w:val="0"/>
      <w:marRight w:val="0"/>
      <w:marTop w:val="0"/>
      <w:marBottom w:val="0"/>
      <w:divBdr>
        <w:top w:val="none" w:sz="0" w:space="0" w:color="auto"/>
        <w:left w:val="none" w:sz="0" w:space="0" w:color="auto"/>
        <w:bottom w:val="none" w:sz="0" w:space="0" w:color="auto"/>
        <w:right w:val="none" w:sz="0" w:space="0" w:color="auto"/>
      </w:divBdr>
      <w:divsChild>
        <w:div w:id="1097410453">
          <w:marLeft w:val="640"/>
          <w:marRight w:val="0"/>
          <w:marTop w:val="0"/>
          <w:marBottom w:val="0"/>
          <w:divBdr>
            <w:top w:val="none" w:sz="0" w:space="0" w:color="auto"/>
            <w:left w:val="none" w:sz="0" w:space="0" w:color="auto"/>
            <w:bottom w:val="none" w:sz="0" w:space="0" w:color="auto"/>
            <w:right w:val="none" w:sz="0" w:space="0" w:color="auto"/>
          </w:divBdr>
        </w:div>
        <w:div w:id="2098358576">
          <w:marLeft w:val="640"/>
          <w:marRight w:val="0"/>
          <w:marTop w:val="0"/>
          <w:marBottom w:val="0"/>
          <w:divBdr>
            <w:top w:val="none" w:sz="0" w:space="0" w:color="auto"/>
            <w:left w:val="none" w:sz="0" w:space="0" w:color="auto"/>
            <w:bottom w:val="none" w:sz="0" w:space="0" w:color="auto"/>
            <w:right w:val="none" w:sz="0" w:space="0" w:color="auto"/>
          </w:divBdr>
        </w:div>
        <w:div w:id="26758688">
          <w:marLeft w:val="640"/>
          <w:marRight w:val="0"/>
          <w:marTop w:val="0"/>
          <w:marBottom w:val="0"/>
          <w:divBdr>
            <w:top w:val="none" w:sz="0" w:space="0" w:color="auto"/>
            <w:left w:val="none" w:sz="0" w:space="0" w:color="auto"/>
            <w:bottom w:val="none" w:sz="0" w:space="0" w:color="auto"/>
            <w:right w:val="none" w:sz="0" w:space="0" w:color="auto"/>
          </w:divBdr>
        </w:div>
        <w:div w:id="576595707">
          <w:marLeft w:val="640"/>
          <w:marRight w:val="0"/>
          <w:marTop w:val="0"/>
          <w:marBottom w:val="0"/>
          <w:divBdr>
            <w:top w:val="none" w:sz="0" w:space="0" w:color="auto"/>
            <w:left w:val="none" w:sz="0" w:space="0" w:color="auto"/>
            <w:bottom w:val="none" w:sz="0" w:space="0" w:color="auto"/>
            <w:right w:val="none" w:sz="0" w:space="0" w:color="auto"/>
          </w:divBdr>
        </w:div>
        <w:div w:id="978075121">
          <w:marLeft w:val="640"/>
          <w:marRight w:val="0"/>
          <w:marTop w:val="0"/>
          <w:marBottom w:val="0"/>
          <w:divBdr>
            <w:top w:val="none" w:sz="0" w:space="0" w:color="auto"/>
            <w:left w:val="none" w:sz="0" w:space="0" w:color="auto"/>
            <w:bottom w:val="none" w:sz="0" w:space="0" w:color="auto"/>
            <w:right w:val="none" w:sz="0" w:space="0" w:color="auto"/>
          </w:divBdr>
        </w:div>
        <w:div w:id="808715004">
          <w:marLeft w:val="640"/>
          <w:marRight w:val="0"/>
          <w:marTop w:val="0"/>
          <w:marBottom w:val="0"/>
          <w:divBdr>
            <w:top w:val="none" w:sz="0" w:space="0" w:color="auto"/>
            <w:left w:val="none" w:sz="0" w:space="0" w:color="auto"/>
            <w:bottom w:val="none" w:sz="0" w:space="0" w:color="auto"/>
            <w:right w:val="none" w:sz="0" w:space="0" w:color="auto"/>
          </w:divBdr>
        </w:div>
        <w:div w:id="348143711">
          <w:marLeft w:val="640"/>
          <w:marRight w:val="0"/>
          <w:marTop w:val="0"/>
          <w:marBottom w:val="0"/>
          <w:divBdr>
            <w:top w:val="none" w:sz="0" w:space="0" w:color="auto"/>
            <w:left w:val="none" w:sz="0" w:space="0" w:color="auto"/>
            <w:bottom w:val="none" w:sz="0" w:space="0" w:color="auto"/>
            <w:right w:val="none" w:sz="0" w:space="0" w:color="auto"/>
          </w:divBdr>
        </w:div>
        <w:div w:id="854929148">
          <w:marLeft w:val="640"/>
          <w:marRight w:val="0"/>
          <w:marTop w:val="0"/>
          <w:marBottom w:val="0"/>
          <w:divBdr>
            <w:top w:val="none" w:sz="0" w:space="0" w:color="auto"/>
            <w:left w:val="none" w:sz="0" w:space="0" w:color="auto"/>
            <w:bottom w:val="none" w:sz="0" w:space="0" w:color="auto"/>
            <w:right w:val="none" w:sz="0" w:space="0" w:color="auto"/>
          </w:divBdr>
        </w:div>
        <w:div w:id="625619732">
          <w:marLeft w:val="640"/>
          <w:marRight w:val="0"/>
          <w:marTop w:val="0"/>
          <w:marBottom w:val="0"/>
          <w:divBdr>
            <w:top w:val="none" w:sz="0" w:space="0" w:color="auto"/>
            <w:left w:val="none" w:sz="0" w:space="0" w:color="auto"/>
            <w:bottom w:val="none" w:sz="0" w:space="0" w:color="auto"/>
            <w:right w:val="none" w:sz="0" w:space="0" w:color="auto"/>
          </w:divBdr>
        </w:div>
        <w:div w:id="1329871662">
          <w:marLeft w:val="640"/>
          <w:marRight w:val="0"/>
          <w:marTop w:val="0"/>
          <w:marBottom w:val="0"/>
          <w:divBdr>
            <w:top w:val="none" w:sz="0" w:space="0" w:color="auto"/>
            <w:left w:val="none" w:sz="0" w:space="0" w:color="auto"/>
            <w:bottom w:val="none" w:sz="0" w:space="0" w:color="auto"/>
            <w:right w:val="none" w:sz="0" w:space="0" w:color="auto"/>
          </w:divBdr>
        </w:div>
        <w:div w:id="1050111055">
          <w:marLeft w:val="640"/>
          <w:marRight w:val="0"/>
          <w:marTop w:val="0"/>
          <w:marBottom w:val="0"/>
          <w:divBdr>
            <w:top w:val="none" w:sz="0" w:space="0" w:color="auto"/>
            <w:left w:val="none" w:sz="0" w:space="0" w:color="auto"/>
            <w:bottom w:val="none" w:sz="0" w:space="0" w:color="auto"/>
            <w:right w:val="none" w:sz="0" w:space="0" w:color="auto"/>
          </w:divBdr>
        </w:div>
        <w:div w:id="905147852">
          <w:marLeft w:val="640"/>
          <w:marRight w:val="0"/>
          <w:marTop w:val="0"/>
          <w:marBottom w:val="0"/>
          <w:divBdr>
            <w:top w:val="none" w:sz="0" w:space="0" w:color="auto"/>
            <w:left w:val="none" w:sz="0" w:space="0" w:color="auto"/>
            <w:bottom w:val="none" w:sz="0" w:space="0" w:color="auto"/>
            <w:right w:val="none" w:sz="0" w:space="0" w:color="auto"/>
          </w:divBdr>
        </w:div>
        <w:div w:id="1733041265">
          <w:marLeft w:val="640"/>
          <w:marRight w:val="0"/>
          <w:marTop w:val="0"/>
          <w:marBottom w:val="0"/>
          <w:divBdr>
            <w:top w:val="none" w:sz="0" w:space="0" w:color="auto"/>
            <w:left w:val="none" w:sz="0" w:space="0" w:color="auto"/>
            <w:bottom w:val="none" w:sz="0" w:space="0" w:color="auto"/>
            <w:right w:val="none" w:sz="0" w:space="0" w:color="auto"/>
          </w:divBdr>
        </w:div>
        <w:div w:id="1055008381">
          <w:marLeft w:val="640"/>
          <w:marRight w:val="0"/>
          <w:marTop w:val="0"/>
          <w:marBottom w:val="0"/>
          <w:divBdr>
            <w:top w:val="none" w:sz="0" w:space="0" w:color="auto"/>
            <w:left w:val="none" w:sz="0" w:space="0" w:color="auto"/>
            <w:bottom w:val="none" w:sz="0" w:space="0" w:color="auto"/>
            <w:right w:val="none" w:sz="0" w:space="0" w:color="auto"/>
          </w:divBdr>
        </w:div>
        <w:div w:id="690650161">
          <w:marLeft w:val="640"/>
          <w:marRight w:val="0"/>
          <w:marTop w:val="0"/>
          <w:marBottom w:val="0"/>
          <w:divBdr>
            <w:top w:val="none" w:sz="0" w:space="0" w:color="auto"/>
            <w:left w:val="none" w:sz="0" w:space="0" w:color="auto"/>
            <w:bottom w:val="none" w:sz="0" w:space="0" w:color="auto"/>
            <w:right w:val="none" w:sz="0" w:space="0" w:color="auto"/>
          </w:divBdr>
        </w:div>
        <w:div w:id="1477724382">
          <w:marLeft w:val="640"/>
          <w:marRight w:val="0"/>
          <w:marTop w:val="0"/>
          <w:marBottom w:val="0"/>
          <w:divBdr>
            <w:top w:val="none" w:sz="0" w:space="0" w:color="auto"/>
            <w:left w:val="none" w:sz="0" w:space="0" w:color="auto"/>
            <w:bottom w:val="none" w:sz="0" w:space="0" w:color="auto"/>
            <w:right w:val="none" w:sz="0" w:space="0" w:color="auto"/>
          </w:divBdr>
        </w:div>
        <w:div w:id="1571649884">
          <w:marLeft w:val="640"/>
          <w:marRight w:val="0"/>
          <w:marTop w:val="0"/>
          <w:marBottom w:val="0"/>
          <w:divBdr>
            <w:top w:val="none" w:sz="0" w:space="0" w:color="auto"/>
            <w:left w:val="none" w:sz="0" w:space="0" w:color="auto"/>
            <w:bottom w:val="none" w:sz="0" w:space="0" w:color="auto"/>
            <w:right w:val="none" w:sz="0" w:space="0" w:color="auto"/>
          </w:divBdr>
        </w:div>
        <w:div w:id="747339681">
          <w:marLeft w:val="640"/>
          <w:marRight w:val="0"/>
          <w:marTop w:val="0"/>
          <w:marBottom w:val="0"/>
          <w:divBdr>
            <w:top w:val="none" w:sz="0" w:space="0" w:color="auto"/>
            <w:left w:val="none" w:sz="0" w:space="0" w:color="auto"/>
            <w:bottom w:val="none" w:sz="0" w:space="0" w:color="auto"/>
            <w:right w:val="none" w:sz="0" w:space="0" w:color="auto"/>
          </w:divBdr>
        </w:div>
        <w:div w:id="1084454041">
          <w:marLeft w:val="640"/>
          <w:marRight w:val="0"/>
          <w:marTop w:val="0"/>
          <w:marBottom w:val="0"/>
          <w:divBdr>
            <w:top w:val="none" w:sz="0" w:space="0" w:color="auto"/>
            <w:left w:val="none" w:sz="0" w:space="0" w:color="auto"/>
            <w:bottom w:val="none" w:sz="0" w:space="0" w:color="auto"/>
            <w:right w:val="none" w:sz="0" w:space="0" w:color="auto"/>
          </w:divBdr>
        </w:div>
        <w:div w:id="968433106">
          <w:marLeft w:val="640"/>
          <w:marRight w:val="0"/>
          <w:marTop w:val="0"/>
          <w:marBottom w:val="0"/>
          <w:divBdr>
            <w:top w:val="none" w:sz="0" w:space="0" w:color="auto"/>
            <w:left w:val="none" w:sz="0" w:space="0" w:color="auto"/>
            <w:bottom w:val="none" w:sz="0" w:space="0" w:color="auto"/>
            <w:right w:val="none" w:sz="0" w:space="0" w:color="auto"/>
          </w:divBdr>
        </w:div>
        <w:div w:id="1782609313">
          <w:marLeft w:val="640"/>
          <w:marRight w:val="0"/>
          <w:marTop w:val="0"/>
          <w:marBottom w:val="0"/>
          <w:divBdr>
            <w:top w:val="none" w:sz="0" w:space="0" w:color="auto"/>
            <w:left w:val="none" w:sz="0" w:space="0" w:color="auto"/>
            <w:bottom w:val="none" w:sz="0" w:space="0" w:color="auto"/>
            <w:right w:val="none" w:sz="0" w:space="0" w:color="auto"/>
          </w:divBdr>
        </w:div>
        <w:div w:id="1600019296">
          <w:marLeft w:val="640"/>
          <w:marRight w:val="0"/>
          <w:marTop w:val="0"/>
          <w:marBottom w:val="0"/>
          <w:divBdr>
            <w:top w:val="none" w:sz="0" w:space="0" w:color="auto"/>
            <w:left w:val="none" w:sz="0" w:space="0" w:color="auto"/>
            <w:bottom w:val="none" w:sz="0" w:space="0" w:color="auto"/>
            <w:right w:val="none" w:sz="0" w:space="0" w:color="auto"/>
          </w:divBdr>
        </w:div>
        <w:div w:id="1763337309">
          <w:marLeft w:val="640"/>
          <w:marRight w:val="0"/>
          <w:marTop w:val="0"/>
          <w:marBottom w:val="0"/>
          <w:divBdr>
            <w:top w:val="none" w:sz="0" w:space="0" w:color="auto"/>
            <w:left w:val="none" w:sz="0" w:space="0" w:color="auto"/>
            <w:bottom w:val="none" w:sz="0" w:space="0" w:color="auto"/>
            <w:right w:val="none" w:sz="0" w:space="0" w:color="auto"/>
          </w:divBdr>
        </w:div>
        <w:div w:id="1674449483">
          <w:marLeft w:val="640"/>
          <w:marRight w:val="0"/>
          <w:marTop w:val="0"/>
          <w:marBottom w:val="0"/>
          <w:divBdr>
            <w:top w:val="none" w:sz="0" w:space="0" w:color="auto"/>
            <w:left w:val="none" w:sz="0" w:space="0" w:color="auto"/>
            <w:bottom w:val="none" w:sz="0" w:space="0" w:color="auto"/>
            <w:right w:val="none" w:sz="0" w:space="0" w:color="auto"/>
          </w:divBdr>
        </w:div>
        <w:div w:id="2050953762">
          <w:marLeft w:val="640"/>
          <w:marRight w:val="0"/>
          <w:marTop w:val="0"/>
          <w:marBottom w:val="0"/>
          <w:divBdr>
            <w:top w:val="none" w:sz="0" w:space="0" w:color="auto"/>
            <w:left w:val="none" w:sz="0" w:space="0" w:color="auto"/>
            <w:bottom w:val="none" w:sz="0" w:space="0" w:color="auto"/>
            <w:right w:val="none" w:sz="0" w:space="0" w:color="auto"/>
          </w:divBdr>
        </w:div>
        <w:div w:id="883906511">
          <w:marLeft w:val="640"/>
          <w:marRight w:val="0"/>
          <w:marTop w:val="0"/>
          <w:marBottom w:val="0"/>
          <w:divBdr>
            <w:top w:val="none" w:sz="0" w:space="0" w:color="auto"/>
            <w:left w:val="none" w:sz="0" w:space="0" w:color="auto"/>
            <w:bottom w:val="none" w:sz="0" w:space="0" w:color="auto"/>
            <w:right w:val="none" w:sz="0" w:space="0" w:color="auto"/>
          </w:divBdr>
        </w:div>
        <w:div w:id="947199124">
          <w:marLeft w:val="640"/>
          <w:marRight w:val="0"/>
          <w:marTop w:val="0"/>
          <w:marBottom w:val="0"/>
          <w:divBdr>
            <w:top w:val="none" w:sz="0" w:space="0" w:color="auto"/>
            <w:left w:val="none" w:sz="0" w:space="0" w:color="auto"/>
            <w:bottom w:val="none" w:sz="0" w:space="0" w:color="auto"/>
            <w:right w:val="none" w:sz="0" w:space="0" w:color="auto"/>
          </w:divBdr>
        </w:div>
        <w:div w:id="1698890065">
          <w:marLeft w:val="640"/>
          <w:marRight w:val="0"/>
          <w:marTop w:val="0"/>
          <w:marBottom w:val="0"/>
          <w:divBdr>
            <w:top w:val="none" w:sz="0" w:space="0" w:color="auto"/>
            <w:left w:val="none" w:sz="0" w:space="0" w:color="auto"/>
            <w:bottom w:val="none" w:sz="0" w:space="0" w:color="auto"/>
            <w:right w:val="none" w:sz="0" w:space="0" w:color="auto"/>
          </w:divBdr>
        </w:div>
        <w:div w:id="314729226">
          <w:marLeft w:val="640"/>
          <w:marRight w:val="0"/>
          <w:marTop w:val="0"/>
          <w:marBottom w:val="0"/>
          <w:divBdr>
            <w:top w:val="none" w:sz="0" w:space="0" w:color="auto"/>
            <w:left w:val="none" w:sz="0" w:space="0" w:color="auto"/>
            <w:bottom w:val="none" w:sz="0" w:space="0" w:color="auto"/>
            <w:right w:val="none" w:sz="0" w:space="0" w:color="auto"/>
          </w:divBdr>
        </w:div>
        <w:div w:id="2141341842">
          <w:marLeft w:val="640"/>
          <w:marRight w:val="0"/>
          <w:marTop w:val="0"/>
          <w:marBottom w:val="0"/>
          <w:divBdr>
            <w:top w:val="none" w:sz="0" w:space="0" w:color="auto"/>
            <w:left w:val="none" w:sz="0" w:space="0" w:color="auto"/>
            <w:bottom w:val="none" w:sz="0" w:space="0" w:color="auto"/>
            <w:right w:val="none" w:sz="0" w:space="0" w:color="auto"/>
          </w:divBdr>
        </w:div>
        <w:div w:id="974289586">
          <w:marLeft w:val="640"/>
          <w:marRight w:val="0"/>
          <w:marTop w:val="0"/>
          <w:marBottom w:val="0"/>
          <w:divBdr>
            <w:top w:val="none" w:sz="0" w:space="0" w:color="auto"/>
            <w:left w:val="none" w:sz="0" w:space="0" w:color="auto"/>
            <w:bottom w:val="none" w:sz="0" w:space="0" w:color="auto"/>
            <w:right w:val="none" w:sz="0" w:space="0" w:color="auto"/>
          </w:divBdr>
        </w:div>
        <w:div w:id="1886480171">
          <w:marLeft w:val="640"/>
          <w:marRight w:val="0"/>
          <w:marTop w:val="0"/>
          <w:marBottom w:val="0"/>
          <w:divBdr>
            <w:top w:val="none" w:sz="0" w:space="0" w:color="auto"/>
            <w:left w:val="none" w:sz="0" w:space="0" w:color="auto"/>
            <w:bottom w:val="none" w:sz="0" w:space="0" w:color="auto"/>
            <w:right w:val="none" w:sz="0" w:space="0" w:color="auto"/>
          </w:divBdr>
        </w:div>
        <w:div w:id="625812785">
          <w:marLeft w:val="640"/>
          <w:marRight w:val="0"/>
          <w:marTop w:val="0"/>
          <w:marBottom w:val="0"/>
          <w:divBdr>
            <w:top w:val="none" w:sz="0" w:space="0" w:color="auto"/>
            <w:left w:val="none" w:sz="0" w:space="0" w:color="auto"/>
            <w:bottom w:val="none" w:sz="0" w:space="0" w:color="auto"/>
            <w:right w:val="none" w:sz="0" w:space="0" w:color="auto"/>
          </w:divBdr>
        </w:div>
        <w:div w:id="1815557879">
          <w:marLeft w:val="640"/>
          <w:marRight w:val="0"/>
          <w:marTop w:val="0"/>
          <w:marBottom w:val="0"/>
          <w:divBdr>
            <w:top w:val="none" w:sz="0" w:space="0" w:color="auto"/>
            <w:left w:val="none" w:sz="0" w:space="0" w:color="auto"/>
            <w:bottom w:val="none" w:sz="0" w:space="0" w:color="auto"/>
            <w:right w:val="none" w:sz="0" w:space="0" w:color="auto"/>
          </w:divBdr>
        </w:div>
        <w:div w:id="1556354995">
          <w:marLeft w:val="640"/>
          <w:marRight w:val="0"/>
          <w:marTop w:val="0"/>
          <w:marBottom w:val="0"/>
          <w:divBdr>
            <w:top w:val="none" w:sz="0" w:space="0" w:color="auto"/>
            <w:left w:val="none" w:sz="0" w:space="0" w:color="auto"/>
            <w:bottom w:val="none" w:sz="0" w:space="0" w:color="auto"/>
            <w:right w:val="none" w:sz="0" w:space="0" w:color="auto"/>
          </w:divBdr>
        </w:div>
        <w:div w:id="1355574151">
          <w:marLeft w:val="640"/>
          <w:marRight w:val="0"/>
          <w:marTop w:val="0"/>
          <w:marBottom w:val="0"/>
          <w:divBdr>
            <w:top w:val="none" w:sz="0" w:space="0" w:color="auto"/>
            <w:left w:val="none" w:sz="0" w:space="0" w:color="auto"/>
            <w:bottom w:val="none" w:sz="0" w:space="0" w:color="auto"/>
            <w:right w:val="none" w:sz="0" w:space="0" w:color="auto"/>
          </w:divBdr>
        </w:div>
        <w:div w:id="819419852">
          <w:marLeft w:val="640"/>
          <w:marRight w:val="0"/>
          <w:marTop w:val="0"/>
          <w:marBottom w:val="0"/>
          <w:divBdr>
            <w:top w:val="none" w:sz="0" w:space="0" w:color="auto"/>
            <w:left w:val="none" w:sz="0" w:space="0" w:color="auto"/>
            <w:bottom w:val="none" w:sz="0" w:space="0" w:color="auto"/>
            <w:right w:val="none" w:sz="0" w:space="0" w:color="auto"/>
          </w:divBdr>
        </w:div>
        <w:div w:id="367684802">
          <w:marLeft w:val="640"/>
          <w:marRight w:val="0"/>
          <w:marTop w:val="0"/>
          <w:marBottom w:val="0"/>
          <w:divBdr>
            <w:top w:val="none" w:sz="0" w:space="0" w:color="auto"/>
            <w:left w:val="none" w:sz="0" w:space="0" w:color="auto"/>
            <w:bottom w:val="none" w:sz="0" w:space="0" w:color="auto"/>
            <w:right w:val="none" w:sz="0" w:space="0" w:color="auto"/>
          </w:divBdr>
        </w:div>
        <w:div w:id="73819413">
          <w:marLeft w:val="640"/>
          <w:marRight w:val="0"/>
          <w:marTop w:val="0"/>
          <w:marBottom w:val="0"/>
          <w:divBdr>
            <w:top w:val="none" w:sz="0" w:space="0" w:color="auto"/>
            <w:left w:val="none" w:sz="0" w:space="0" w:color="auto"/>
            <w:bottom w:val="none" w:sz="0" w:space="0" w:color="auto"/>
            <w:right w:val="none" w:sz="0" w:space="0" w:color="auto"/>
          </w:divBdr>
        </w:div>
        <w:div w:id="1169905844">
          <w:marLeft w:val="640"/>
          <w:marRight w:val="0"/>
          <w:marTop w:val="0"/>
          <w:marBottom w:val="0"/>
          <w:divBdr>
            <w:top w:val="none" w:sz="0" w:space="0" w:color="auto"/>
            <w:left w:val="none" w:sz="0" w:space="0" w:color="auto"/>
            <w:bottom w:val="none" w:sz="0" w:space="0" w:color="auto"/>
            <w:right w:val="none" w:sz="0" w:space="0" w:color="auto"/>
          </w:divBdr>
        </w:div>
        <w:div w:id="239560049">
          <w:marLeft w:val="640"/>
          <w:marRight w:val="0"/>
          <w:marTop w:val="0"/>
          <w:marBottom w:val="0"/>
          <w:divBdr>
            <w:top w:val="none" w:sz="0" w:space="0" w:color="auto"/>
            <w:left w:val="none" w:sz="0" w:space="0" w:color="auto"/>
            <w:bottom w:val="none" w:sz="0" w:space="0" w:color="auto"/>
            <w:right w:val="none" w:sz="0" w:space="0" w:color="auto"/>
          </w:divBdr>
        </w:div>
        <w:div w:id="1504392177">
          <w:marLeft w:val="640"/>
          <w:marRight w:val="0"/>
          <w:marTop w:val="0"/>
          <w:marBottom w:val="0"/>
          <w:divBdr>
            <w:top w:val="none" w:sz="0" w:space="0" w:color="auto"/>
            <w:left w:val="none" w:sz="0" w:space="0" w:color="auto"/>
            <w:bottom w:val="none" w:sz="0" w:space="0" w:color="auto"/>
            <w:right w:val="none" w:sz="0" w:space="0" w:color="auto"/>
          </w:divBdr>
        </w:div>
        <w:div w:id="1310986090">
          <w:marLeft w:val="640"/>
          <w:marRight w:val="0"/>
          <w:marTop w:val="0"/>
          <w:marBottom w:val="0"/>
          <w:divBdr>
            <w:top w:val="none" w:sz="0" w:space="0" w:color="auto"/>
            <w:left w:val="none" w:sz="0" w:space="0" w:color="auto"/>
            <w:bottom w:val="none" w:sz="0" w:space="0" w:color="auto"/>
            <w:right w:val="none" w:sz="0" w:space="0" w:color="auto"/>
          </w:divBdr>
        </w:div>
        <w:div w:id="2075005406">
          <w:marLeft w:val="640"/>
          <w:marRight w:val="0"/>
          <w:marTop w:val="0"/>
          <w:marBottom w:val="0"/>
          <w:divBdr>
            <w:top w:val="none" w:sz="0" w:space="0" w:color="auto"/>
            <w:left w:val="none" w:sz="0" w:space="0" w:color="auto"/>
            <w:bottom w:val="none" w:sz="0" w:space="0" w:color="auto"/>
            <w:right w:val="none" w:sz="0" w:space="0" w:color="auto"/>
          </w:divBdr>
        </w:div>
        <w:div w:id="1321150527">
          <w:marLeft w:val="640"/>
          <w:marRight w:val="0"/>
          <w:marTop w:val="0"/>
          <w:marBottom w:val="0"/>
          <w:divBdr>
            <w:top w:val="none" w:sz="0" w:space="0" w:color="auto"/>
            <w:left w:val="none" w:sz="0" w:space="0" w:color="auto"/>
            <w:bottom w:val="none" w:sz="0" w:space="0" w:color="auto"/>
            <w:right w:val="none" w:sz="0" w:space="0" w:color="auto"/>
          </w:divBdr>
        </w:div>
        <w:div w:id="1211923349">
          <w:marLeft w:val="640"/>
          <w:marRight w:val="0"/>
          <w:marTop w:val="0"/>
          <w:marBottom w:val="0"/>
          <w:divBdr>
            <w:top w:val="none" w:sz="0" w:space="0" w:color="auto"/>
            <w:left w:val="none" w:sz="0" w:space="0" w:color="auto"/>
            <w:bottom w:val="none" w:sz="0" w:space="0" w:color="auto"/>
            <w:right w:val="none" w:sz="0" w:space="0" w:color="auto"/>
          </w:divBdr>
        </w:div>
        <w:div w:id="427193060">
          <w:marLeft w:val="640"/>
          <w:marRight w:val="0"/>
          <w:marTop w:val="0"/>
          <w:marBottom w:val="0"/>
          <w:divBdr>
            <w:top w:val="none" w:sz="0" w:space="0" w:color="auto"/>
            <w:left w:val="none" w:sz="0" w:space="0" w:color="auto"/>
            <w:bottom w:val="none" w:sz="0" w:space="0" w:color="auto"/>
            <w:right w:val="none" w:sz="0" w:space="0" w:color="auto"/>
          </w:divBdr>
        </w:div>
        <w:div w:id="57169155">
          <w:marLeft w:val="640"/>
          <w:marRight w:val="0"/>
          <w:marTop w:val="0"/>
          <w:marBottom w:val="0"/>
          <w:divBdr>
            <w:top w:val="none" w:sz="0" w:space="0" w:color="auto"/>
            <w:left w:val="none" w:sz="0" w:space="0" w:color="auto"/>
            <w:bottom w:val="none" w:sz="0" w:space="0" w:color="auto"/>
            <w:right w:val="none" w:sz="0" w:space="0" w:color="auto"/>
          </w:divBdr>
        </w:div>
      </w:divsChild>
    </w:div>
    <w:div w:id="917861961">
      <w:bodyDiv w:val="1"/>
      <w:marLeft w:val="0"/>
      <w:marRight w:val="0"/>
      <w:marTop w:val="0"/>
      <w:marBottom w:val="0"/>
      <w:divBdr>
        <w:top w:val="none" w:sz="0" w:space="0" w:color="auto"/>
        <w:left w:val="none" w:sz="0" w:space="0" w:color="auto"/>
        <w:bottom w:val="none" w:sz="0" w:space="0" w:color="auto"/>
        <w:right w:val="none" w:sz="0" w:space="0" w:color="auto"/>
      </w:divBdr>
      <w:divsChild>
        <w:div w:id="41444692">
          <w:marLeft w:val="640"/>
          <w:marRight w:val="0"/>
          <w:marTop w:val="0"/>
          <w:marBottom w:val="0"/>
          <w:divBdr>
            <w:top w:val="none" w:sz="0" w:space="0" w:color="auto"/>
            <w:left w:val="none" w:sz="0" w:space="0" w:color="auto"/>
            <w:bottom w:val="none" w:sz="0" w:space="0" w:color="auto"/>
            <w:right w:val="none" w:sz="0" w:space="0" w:color="auto"/>
          </w:divBdr>
        </w:div>
        <w:div w:id="193616612">
          <w:marLeft w:val="640"/>
          <w:marRight w:val="0"/>
          <w:marTop w:val="0"/>
          <w:marBottom w:val="0"/>
          <w:divBdr>
            <w:top w:val="none" w:sz="0" w:space="0" w:color="auto"/>
            <w:left w:val="none" w:sz="0" w:space="0" w:color="auto"/>
            <w:bottom w:val="none" w:sz="0" w:space="0" w:color="auto"/>
            <w:right w:val="none" w:sz="0" w:space="0" w:color="auto"/>
          </w:divBdr>
        </w:div>
        <w:div w:id="461312023">
          <w:marLeft w:val="640"/>
          <w:marRight w:val="0"/>
          <w:marTop w:val="0"/>
          <w:marBottom w:val="0"/>
          <w:divBdr>
            <w:top w:val="none" w:sz="0" w:space="0" w:color="auto"/>
            <w:left w:val="none" w:sz="0" w:space="0" w:color="auto"/>
            <w:bottom w:val="none" w:sz="0" w:space="0" w:color="auto"/>
            <w:right w:val="none" w:sz="0" w:space="0" w:color="auto"/>
          </w:divBdr>
        </w:div>
        <w:div w:id="2103794382">
          <w:marLeft w:val="640"/>
          <w:marRight w:val="0"/>
          <w:marTop w:val="0"/>
          <w:marBottom w:val="0"/>
          <w:divBdr>
            <w:top w:val="none" w:sz="0" w:space="0" w:color="auto"/>
            <w:left w:val="none" w:sz="0" w:space="0" w:color="auto"/>
            <w:bottom w:val="none" w:sz="0" w:space="0" w:color="auto"/>
            <w:right w:val="none" w:sz="0" w:space="0" w:color="auto"/>
          </w:divBdr>
        </w:div>
        <w:div w:id="1414812846">
          <w:marLeft w:val="640"/>
          <w:marRight w:val="0"/>
          <w:marTop w:val="0"/>
          <w:marBottom w:val="0"/>
          <w:divBdr>
            <w:top w:val="none" w:sz="0" w:space="0" w:color="auto"/>
            <w:left w:val="none" w:sz="0" w:space="0" w:color="auto"/>
            <w:bottom w:val="none" w:sz="0" w:space="0" w:color="auto"/>
            <w:right w:val="none" w:sz="0" w:space="0" w:color="auto"/>
          </w:divBdr>
        </w:div>
        <w:div w:id="692807058">
          <w:marLeft w:val="640"/>
          <w:marRight w:val="0"/>
          <w:marTop w:val="0"/>
          <w:marBottom w:val="0"/>
          <w:divBdr>
            <w:top w:val="none" w:sz="0" w:space="0" w:color="auto"/>
            <w:left w:val="none" w:sz="0" w:space="0" w:color="auto"/>
            <w:bottom w:val="none" w:sz="0" w:space="0" w:color="auto"/>
            <w:right w:val="none" w:sz="0" w:space="0" w:color="auto"/>
          </w:divBdr>
        </w:div>
        <w:div w:id="923687933">
          <w:marLeft w:val="640"/>
          <w:marRight w:val="0"/>
          <w:marTop w:val="0"/>
          <w:marBottom w:val="0"/>
          <w:divBdr>
            <w:top w:val="none" w:sz="0" w:space="0" w:color="auto"/>
            <w:left w:val="none" w:sz="0" w:space="0" w:color="auto"/>
            <w:bottom w:val="none" w:sz="0" w:space="0" w:color="auto"/>
            <w:right w:val="none" w:sz="0" w:space="0" w:color="auto"/>
          </w:divBdr>
        </w:div>
        <w:div w:id="1326780715">
          <w:marLeft w:val="640"/>
          <w:marRight w:val="0"/>
          <w:marTop w:val="0"/>
          <w:marBottom w:val="0"/>
          <w:divBdr>
            <w:top w:val="none" w:sz="0" w:space="0" w:color="auto"/>
            <w:left w:val="none" w:sz="0" w:space="0" w:color="auto"/>
            <w:bottom w:val="none" w:sz="0" w:space="0" w:color="auto"/>
            <w:right w:val="none" w:sz="0" w:space="0" w:color="auto"/>
          </w:divBdr>
        </w:div>
        <w:div w:id="901714880">
          <w:marLeft w:val="640"/>
          <w:marRight w:val="0"/>
          <w:marTop w:val="0"/>
          <w:marBottom w:val="0"/>
          <w:divBdr>
            <w:top w:val="none" w:sz="0" w:space="0" w:color="auto"/>
            <w:left w:val="none" w:sz="0" w:space="0" w:color="auto"/>
            <w:bottom w:val="none" w:sz="0" w:space="0" w:color="auto"/>
            <w:right w:val="none" w:sz="0" w:space="0" w:color="auto"/>
          </w:divBdr>
        </w:div>
        <w:div w:id="1596328043">
          <w:marLeft w:val="640"/>
          <w:marRight w:val="0"/>
          <w:marTop w:val="0"/>
          <w:marBottom w:val="0"/>
          <w:divBdr>
            <w:top w:val="none" w:sz="0" w:space="0" w:color="auto"/>
            <w:left w:val="none" w:sz="0" w:space="0" w:color="auto"/>
            <w:bottom w:val="none" w:sz="0" w:space="0" w:color="auto"/>
            <w:right w:val="none" w:sz="0" w:space="0" w:color="auto"/>
          </w:divBdr>
        </w:div>
        <w:div w:id="1637417875">
          <w:marLeft w:val="640"/>
          <w:marRight w:val="0"/>
          <w:marTop w:val="0"/>
          <w:marBottom w:val="0"/>
          <w:divBdr>
            <w:top w:val="none" w:sz="0" w:space="0" w:color="auto"/>
            <w:left w:val="none" w:sz="0" w:space="0" w:color="auto"/>
            <w:bottom w:val="none" w:sz="0" w:space="0" w:color="auto"/>
            <w:right w:val="none" w:sz="0" w:space="0" w:color="auto"/>
          </w:divBdr>
        </w:div>
        <w:div w:id="2057241079">
          <w:marLeft w:val="640"/>
          <w:marRight w:val="0"/>
          <w:marTop w:val="0"/>
          <w:marBottom w:val="0"/>
          <w:divBdr>
            <w:top w:val="none" w:sz="0" w:space="0" w:color="auto"/>
            <w:left w:val="none" w:sz="0" w:space="0" w:color="auto"/>
            <w:bottom w:val="none" w:sz="0" w:space="0" w:color="auto"/>
            <w:right w:val="none" w:sz="0" w:space="0" w:color="auto"/>
          </w:divBdr>
        </w:div>
        <w:div w:id="371073072">
          <w:marLeft w:val="640"/>
          <w:marRight w:val="0"/>
          <w:marTop w:val="0"/>
          <w:marBottom w:val="0"/>
          <w:divBdr>
            <w:top w:val="none" w:sz="0" w:space="0" w:color="auto"/>
            <w:left w:val="none" w:sz="0" w:space="0" w:color="auto"/>
            <w:bottom w:val="none" w:sz="0" w:space="0" w:color="auto"/>
            <w:right w:val="none" w:sz="0" w:space="0" w:color="auto"/>
          </w:divBdr>
        </w:div>
        <w:div w:id="715205540">
          <w:marLeft w:val="640"/>
          <w:marRight w:val="0"/>
          <w:marTop w:val="0"/>
          <w:marBottom w:val="0"/>
          <w:divBdr>
            <w:top w:val="none" w:sz="0" w:space="0" w:color="auto"/>
            <w:left w:val="none" w:sz="0" w:space="0" w:color="auto"/>
            <w:bottom w:val="none" w:sz="0" w:space="0" w:color="auto"/>
            <w:right w:val="none" w:sz="0" w:space="0" w:color="auto"/>
          </w:divBdr>
        </w:div>
        <w:div w:id="395514651">
          <w:marLeft w:val="640"/>
          <w:marRight w:val="0"/>
          <w:marTop w:val="0"/>
          <w:marBottom w:val="0"/>
          <w:divBdr>
            <w:top w:val="none" w:sz="0" w:space="0" w:color="auto"/>
            <w:left w:val="none" w:sz="0" w:space="0" w:color="auto"/>
            <w:bottom w:val="none" w:sz="0" w:space="0" w:color="auto"/>
            <w:right w:val="none" w:sz="0" w:space="0" w:color="auto"/>
          </w:divBdr>
        </w:div>
        <w:div w:id="1640308631">
          <w:marLeft w:val="640"/>
          <w:marRight w:val="0"/>
          <w:marTop w:val="0"/>
          <w:marBottom w:val="0"/>
          <w:divBdr>
            <w:top w:val="none" w:sz="0" w:space="0" w:color="auto"/>
            <w:left w:val="none" w:sz="0" w:space="0" w:color="auto"/>
            <w:bottom w:val="none" w:sz="0" w:space="0" w:color="auto"/>
            <w:right w:val="none" w:sz="0" w:space="0" w:color="auto"/>
          </w:divBdr>
        </w:div>
        <w:div w:id="1757243565">
          <w:marLeft w:val="640"/>
          <w:marRight w:val="0"/>
          <w:marTop w:val="0"/>
          <w:marBottom w:val="0"/>
          <w:divBdr>
            <w:top w:val="none" w:sz="0" w:space="0" w:color="auto"/>
            <w:left w:val="none" w:sz="0" w:space="0" w:color="auto"/>
            <w:bottom w:val="none" w:sz="0" w:space="0" w:color="auto"/>
            <w:right w:val="none" w:sz="0" w:space="0" w:color="auto"/>
          </w:divBdr>
        </w:div>
        <w:div w:id="23139129">
          <w:marLeft w:val="640"/>
          <w:marRight w:val="0"/>
          <w:marTop w:val="0"/>
          <w:marBottom w:val="0"/>
          <w:divBdr>
            <w:top w:val="none" w:sz="0" w:space="0" w:color="auto"/>
            <w:left w:val="none" w:sz="0" w:space="0" w:color="auto"/>
            <w:bottom w:val="none" w:sz="0" w:space="0" w:color="auto"/>
            <w:right w:val="none" w:sz="0" w:space="0" w:color="auto"/>
          </w:divBdr>
        </w:div>
        <w:div w:id="741827694">
          <w:marLeft w:val="640"/>
          <w:marRight w:val="0"/>
          <w:marTop w:val="0"/>
          <w:marBottom w:val="0"/>
          <w:divBdr>
            <w:top w:val="none" w:sz="0" w:space="0" w:color="auto"/>
            <w:left w:val="none" w:sz="0" w:space="0" w:color="auto"/>
            <w:bottom w:val="none" w:sz="0" w:space="0" w:color="auto"/>
            <w:right w:val="none" w:sz="0" w:space="0" w:color="auto"/>
          </w:divBdr>
        </w:div>
        <w:div w:id="179050082">
          <w:marLeft w:val="640"/>
          <w:marRight w:val="0"/>
          <w:marTop w:val="0"/>
          <w:marBottom w:val="0"/>
          <w:divBdr>
            <w:top w:val="none" w:sz="0" w:space="0" w:color="auto"/>
            <w:left w:val="none" w:sz="0" w:space="0" w:color="auto"/>
            <w:bottom w:val="none" w:sz="0" w:space="0" w:color="auto"/>
            <w:right w:val="none" w:sz="0" w:space="0" w:color="auto"/>
          </w:divBdr>
        </w:div>
        <w:div w:id="976960454">
          <w:marLeft w:val="640"/>
          <w:marRight w:val="0"/>
          <w:marTop w:val="0"/>
          <w:marBottom w:val="0"/>
          <w:divBdr>
            <w:top w:val="none" w:sz="0" w:space="0" w:color="auto"/>
            <w:left w:val="none" w:sz="0" w:space="0" w:color="auto"/>
            <w:bottom w:val="none" w:sz="0" w:space="0" w:color="auto"/>
            <w:right w:val="none" w:sz="0" w:space="0" w:color="auto"/>
          </w:divBdr>
        </w:div>
        <w:div w:id="1063873773">
          <w:marLeft w:val="640"/>
          <w:marRight w:val="0"/>
          <w:marTop w:val="0"/>
          <w:marBottom w:val="0"/>
          <w:divBdr>
            <w:top w:val="none" w:sz="0" w:space="0" w:color="auto"/>
            <w:left w:val="none" w:sz="0" w:space="0" w:color="auto"/>
            <w:bottom w:val="none" w:sz="0" w:space="0" w:color="auto"/>
            <w:right w:val="none" w:sz="0" w:space="0" w:color="auto"/>
          </w:divBdr>
        </w:div>
        <w:div w:id="1185830462">
          <w:marLeft w:val="640"/>
          <w:marRight w:val="0"/>
          <w:marTop w:val="0"/>
          <w:marBottom w:val="0"/>
          <w:divBdr>
            <w:top w:val="none" w:sz="0" w:space="0" w:color="auto"/>
            <w:left w:val="none" w:sz="0" w:space="0" w:color="auto"/>
            <w:bottom w:val="none" w:sz="0" w:space="0" w:color="auto"/>
            <w:right w:val="none" w:sz="0" w:space="0" w:color="auto"/>
          </w:divBdr>
        </w:div>
        <w:div w:id="1451976131">
          <w:marLeft w:val="640"/>
          <w:marRight w:val="0"/>
          <w:marTop w:val="0"/>
          <w:marBottom w:val="0"/>
          <w:divBdr>
            <w:top w:val="none" w:sz="0" w:space="0" w:color="auto"/>
            <w:left w:val="none" w:sz="0" w:space="0" w:color="auto"/>
            <w:bottom w:val="none" w:sz="0" w:space="0" w:color="auto"/>
            <w:right w:val="none" w:sz="0" w:space="0" w:color="auto"/>
          </w:divBdr>
        </w:div>
        <w:div w:id="150996619">
          <w:marLeft w:val="640"/>
          <w:marRight w:val="0"/>
          <w:marTop w:val="0"/>
          <w:marBottom w:val="0"/>
          <w:divBdr>
            <w:top w:val="none" w:sz="0" w:space="0" w:color="auto"/>
            <w:left w:val="none" w:sz="0" w:space="0" w:color="auto"/>
            <w:bottom w:val="none" w:sz="0" w:space="0" w:color="auto"/>
            <w:right w:val="none" w:sz="0" w:space="0" w:color="auto"/>
          </w:divBdr>
        </w:div>
        <w:div w:id="1610088950">
          <w:marLeft w:val="640"/>
          <w:marRight w:val="0"/>
          <w:marTop w:val="0"/>
          <w:marBottom w:val="0"/>
          <w:divBdr>
            <w:top w:val="none" w:sz="0" w:space="0" w:color="auto"/>
            <w:left w:val="none" w:sz="0" w:space="0" w:color="auto"/>
            <w:bottom w:val="none" w:sz="0" w:space="0" w:color="auto"/>
            <w:right w:val="none" w:sz="0" w:space="0" w:color="auto"/>
          </w:divBdr>
        </w:div>
        <w:div w:id="1079130762">
          <w:marLeft w:val="640"/>
          <w:marRight w:val="0"/>
          <w:marTop w:val="0"/>
          <w:marBottom w:val="0"/>
          <w:divBdr>
            <w:top w:val="none" w:sz="0" w:space="0" w:color="auto"/>
            <w:left w:val="none" w:sz="0" w:space="0" w:color="auto"/>
            <w:bottom w:val="none" w:sz="0" w:space="0" w:color="auto"/>
            <w:right w:val="none" w:sz="0" w:space="0" w:color="auto"/>
          </w:divBdr>
        </w:div>
        <w:div w:id="704671055">
          <w:marLeft w:val="640"/>
          <w:marRight w:val="0"/>
          <w:marTop w:val="0"/>
          <w:marBottom w:val="0"/>
          <w:divBdr>
            <w:top w:val="none" w:sz="0" w:space="0" w:color="auto"/>
            <w:left w:val="none" w:sz="0" w:space="0" w:color="auto"/>
            <w:bottom w:val="none" w:sz="0" w:space="0" w:color="auto"/>
            <w:right w:val="none" w:sz="0" w:space="0" w:color="auto"/>
          </w:divBdr>
        </w:div>
        <w:div w:id="1682588621">
          <w:marLeft w:val="640"/>
          <w:marRight w:val="0"/>
          <w:marTop w:val="0"/>
          <w:marBottom w:val="0"/>
          <w:divBdr>
            <w:top w:val="none" w:sz="0" w:space="0" w:color="auto"/>
            <w:left w:val="none" w:sz="0" w:space="0" w:color="auto"/>
            <w:bottom w:val="none" w:sz="0" w:space="0" w:color="auto"/>
            <w:right w:val="none" w:sz="0" w:space="0" w:color="auto"/>
          </w:divBdr>
        </w:div>
        <w:div w:id="2127194817">
          <w:marLeft w:val="640"/>
          <w:marRight w:val="0"/>
          <w:marTop w:val="0"/>
          <w:marBottom w:val="0"/>
          <w:divBdr>
            <w:top w:val="none" w:sz="0" w:space="0" w:color="auto"/>
            <w:left w:val="none" w:sz="0" w:space="0" w:color="auto"/>
            <w:bottom w:val="none" w:sz="0" w:space="0" w:color="auto"/>
            <w:right w:val="none" w:sz="0" w:space="0" w:color="auto"/>
          </w:divBdr>
        </w:div>
        <w:div w:id="306397515">
          <w:marLeft w:val="640"/>
          <w:marRight w:val="0"/>
          <w:marTop w:val="0"/>
          <w:marBottom w:val="0"/>
          <w:divBdr>
            <w:top w:val="none" w:sz="0" w:space="0" w:color="auto"/>
            <w:left w:val="none" w:sz="0" w:space="0" w:color="auto"/>
            <w:bottom w:val="none" w:sz="0" w:space="0" w:color="auto"/>
            <w:right w:val="none" w:sz="0" w:space="0" w:color="auto"/>
          </w:divBdr>
        </w:div>
        <w:div w:id="1501198301">
          <w:marLeft w:val="640"/>
          <w:marRight w:val="0"/>
          <w:marTop w:val="0"/>
          <w:marBottom w:val="0"/>
          <w:divBdr>
            <w:top w:val="none" w:sz="0" w:space="0" w:color="auto"/>
            <w:left w:val="none" w:sz="0" w:space="0" w:color="auto"/>
            <w:bottom w:val="none" w:sz="0" w:space="0" w:color="auto"/>
            <w:right w:val="none" w:sz="0" w:space="0" w:color="auto"/>
          </w:divBdr>
        </w:div>
        <w:div w:id="1287270718">
          <w:marLeft w:val="640"/>
          <w:marRight w:val="0"/>
          <w:marTop w:val="0"/>
          <w:marBottom w:val="0"/>
          <w:divBdr>
            <w:top w:val="none" w:sz="0" w:space="0" w:color="auto"/>
            <w:left w:val="none" w:sz="0" w:space="0" w:color="auto"/>
            <w:bottom w:val="none" w:sz="0" w:space="0" w:color="auto"/>
            <w:right w:val="none" w:sz="0" w:space="0" w:color="auto"/>
          </w:divBdr>
        </w:div>
        <w:div w:id="384721072">
          <w:marLeft w:val="640"/>
          <w:marRight w:val="0"/>
          <w:marTop w:val="0"/>
          <w:marBottom w:val="0"/>
          <w:divBdr>
            <w:top w:val="none" w:sz="0" w:space="0" w:color="auto"/>
            <w:left w:val="none" w:sz="0" w:space="0" w:color="auto"/>
            <w:bottom w:val="none" w:sz="0" w:space="0" w:color="auto"/>
            <w:right w:val="none" w:sz="0" w:space="0" w:color="auto"/>
          </w:divBdr>
        </w:div>
        <w:div w:id="1829322287">
          <w:marLeft w:val="640"/>
          <w:marRight w:val="0"/>
          <w:marTop w:val="0"/>
          <w:marBottom w:val="0"/>
          <w:divBdr>
            <w:top w:val="none" w:sz="0" w:space="0" w:color="auto"/>
            <w:left w:val="none" w:sz="0" w:space="0" w:color="auto"/>
            <w:bottom w:val="none" w:sz="0" w:space="0" w:color="auto"/>
            <w:right w:val="none" w:sz="0" w:space="0" w:color="auto"/>
          </w:divBdr>
        </w:div>
        <w:div w:id="2138137994">
          <w:marLeft w:val="640"/>
          <w:marRight w:val="0"/>
          <w:marTop w:val="0"/>
          <w:marBottom w:val="0"/>
          <w:divBdr>
            <w:top w:val="none" w:sz="0" w:space="0" w:color="auto"/>
            <w:left w:val="none" w:sz="0" w:space="0" w:color="auto"/>
            <w:bottom w:val="none" w:sz="0" w:space="0" w:color="auto"/>
            <w:right w:val="none" w:sz="0" w:space="0" w:color="auto"/>
          </w:divBdr>
        </w:div>
        <w:div w:id="478763160">
          <w:marLeft w:val="640"/>
          <w:marRight w:val="0"/>
          <w:marTop w:val="0"/>
          <w:marBottom w:val="0"/>
          <w:divBdr>
            <w:top w:val="none" w:sz="0" w:space="0" w:color="auto"/>
            <w:left w:val="none" w:sz="0" w:space="0" w:color="auto"/>
            <w:bottom w:val="none" w:sz="0" w:space="0" w:color="auto"/>
            <w:right w:val="none" w:sz="0" w:space="0" w:color="auto"/>
          </w:divBdr>
        </w:div>
        <w:div w:id="760957236">
          <w:marLeft w:val="640"/>
          <w:marRight w:val="0"/>
          <w:marTop w:val="0"/>
          <w:marBottom w:val="0"/>
          <w:divBdr>
            <w:top w:val="none" w:sz="0" w:space="0" w:color="auto"/>
            <w:left w:val="none" w:sz="0" w:space="0" w:color="auto"/>
            <w:bottom w:val="none" w:sz="0" w:space="0" w:color="auto"/>
            <w:right w:val="none" w:sz="0" w:space="0" w:color="auto"/>
          </w:divBdr>
        </w:div>
        <w:div w:id="476337912">
          <w:marLeft w:val="640"/>
          <w:marRight w:val="0"/>
          <w:marTop w:val="0"/>
          <w:marBottom w:val="0"/>
          <w:divBdr>
            <w:top w:val="none" w:sz="0" w:space="0" w:color="auto"/>
            <w:left w:val="none" w:sz="0" w:space="0" w:color="auto"/>
            <w:bottom w:val="none" w:sz="0" w:space="0" w:color="auto"/>
            <w:right w:val="none" w:sz="0" w:space="0" w:color="auto"/>
          </w:divBdr>
        </w:div>
        <w:div w:id="1946420441">
          <w:marLeft w:val="640"/>
          <w:marRight w:val="0"/>
          <w:marTop w:val="0"/>
          <w:marBottom w:val="0"/>
          <w:divBdr>
            <w:top w:val="none" w:sz="0" w:space="0" w:color="auto"/>
            <w:left w:val="none" w:sz="0" w:space="0" w:color="auto"/>
            <w:bottom w:val="none" w:sz="0" w:space="0" w:color="auto"/>
            <w:right w:val="none" w:sz="0" w:space="0" w:color="auto"/>
          </w:divBdr>
        </w:div>
        <w:div w:id="474027370">
          <w:marLeft w:val="640"/>
          <w:marRight w:val="0"/>
          <w:marTop w:val="0"/>
          <w:marBottom w:val="0"/>
          <w:divBdr>
            <w:top w:val="none" w:sz="0" w:space="0" w:color="auto"/>
            <w:left w:val="none" w:sz="0" w:space="0" w:color="auto"/>
            <w:bottom w:val="none" w:sz="0" w:space="0" w:color="auto"/>
            <w:right w:val="none" w:sz="0" w:space="0" w:color="auto"/>
          </w:divBdr>
        </w:div>
        <w:div w:id="348459172">
          <w:marLeft w:val="640"/>
          <w:marRight w:val="0"/>
          <w:marTop w:val="0"/>
          <w:marBottom w:val="0"/>
          <w:divBdr>
            <w:top w:val="none" w:sz="0" w:space="0" w:color="auto"/>
            <w:left w:val="none" w:sz="0" w:space="0" w:color="auto"/>
            <w:bottom w:val="none" w:sz="0" w:space="0" w:color="auto"/>
            <w:right w:val="none" w:sz="0" w:space="0" w:color="auto"/>
          </w:divBdr>
        </w:div>
        <w:div w:id="1240169749">
          <w:marLeft w:val="640"/>
          <w:marRight w:val="0"/>
          <w:marTop w:val="0"/>
          <w:marBottom w:val="0"/>
          <w:divBdr>
            <w:top w:val="none" w:sz="0" w:space="0" w:color="auto"/>
            <w:left w:val="none" w:sz="0" w:space="0" w:color="auto"/>
            <w:bottom w:val="none" w:sz="0" w:space="0" w:color="auto"/>
            <w:right w:val="none" w:sz="0" w:space="0" w:color="auto"/>
          </w:divBdr>
        </w:div>
        <w:div w:id="1597133433">
          <w:marLeft w:val="640"/>
          <w:marRight w:val="0"/>
          <w:marTop w:val="0"/>
          <w:marBottom w:val="0"/>
          <w:divBdr>
            <w:top w:val="none" w:sz="0" w:space="0" w:color="auto"/>
            <w:left w:val="none" w:sz="0" w:space="0" w:color="auto"/>
            <w:bottom w:val="none" w:sz="0" w:space="0" w:color="auto"/>
            <w:right w:val="none" w:sz="0" w:space="0" w:color="auto"/>
          </w:divBdr>
        </w:div>
        <w:div w:id="311519617">
          <w:marLeft w:val="640"/>
          <w:marRight w:val="0"/>
          <w:marTop w:val="0"/>
          <w:marBottom w:val="0"/>
          <w:divBdr>
            <w:top w:val="none" w:sz="0" w:space="0" w:color="auto"/>
            <w:left w:val="none" w:sz="0" w:space="0" w:color="auto"/>
            <w:bottom w:val="none" w:sz="0" w:space="0" w:color="auto"/>
            <w:right w:val="none" w:sz="0" w:space="0" w:color="auto"/>
          </w:divBdr>
        </w:div>
        <w:div w:id="1632133797">
          <w:marLeft w:val="640"/>
          <w:marRight w:val="0"/>
          <w:marTop w:val="0"/>
          <w:marBottom w:val="0"/>
          <w:divBdr>
            <w:top w:val="none" w:sz="0" w:space="0" w:color="auto"/>
            <w:left w:val="none" w:sz="0" w:space="0" w:color="auto"/>
            <w:bottom w:val="none" w:sz="0" w:space="0" w:color="auto"/>
            <w:right w:val="none" w:sz="0" w:space="0" w:color="auto"/>
          </w:divBdr>
        </w:div>
        <w:div w:id="332491162">
          <w:marLeft w:val="640"/>
          <w:marRight w:val="0"/>
          <w:marTop w:val="0"/>
          <w:marBottom w:val="0"/>
          <w:divBdr>
            <w:top w:val="none" w:sz="0" w:space="0" w:color="auto"/>
            <w:left w:val="none" w:sz="0" w:space="0" w:color="auto"/>
            <w:bottom w:val="none" w:sz="0" w:space="0" w:color="auto"/>
            <w:right w:val="none" w:sz="0" w:space="0" w:color="auto"/>
          </w:divBdr>
        </w:div>
        <w:div w:id="210698497">
          <w:marLeft w:val="640"/>
          <w:marRight w:val="0"/>
          <w:marTop w:val="0"/>
          <w:marBottom w:val="0"/>
          <w:divBdr>
            <w:top w:val="none" w:sz="0" w:space="0" w:color="auto"/>
            <w:left w:val="none" w:sz="0" w:space="0" w:color="auto"/>
            <w:bottom w:val="none" w:sz="0" w:space="0" w:color="auto"/>
            <w:right w:val="none" w:sz="0" w:space="0" w:color="auto"/>
          </w:divBdr>
        </w:div>
        <w:div w:id="1869833957">
          <w:marLeft w:val="640"/>
          <w:marRight w:val="0"/>
          <w:marTop w:val="0"/>
          <w:marBottom w:val="0"/>
          <w:divBdr>
            <w:top w:val="none" w:sz="0" w:space="0" w:color="auto"/>
            <w:left w:val="none" w:sz="0" w:space="0" w:color="auto"/>
            <w:bottom w:val="none" w:sz="0" w:space="0" w:color="auto"/>
            <w:right w:val="none" w:sz="0" w:space="0" w:color="auto"/>
          </w:divBdr>
        </w:div>
        <w:div w:id="442768310">
          <w:marLeft w:val="640"/>
          <w:marRight w:val="0"/>
          <w:marTop w:val="0"/>
          <w:marBottom w:val="0"/>
          <w:divBdr>
            <w:top w:val="none" w:sz="0" w:space="0" w:color="auto"/>
            <w:left w:val="none" w:sz="0" w:space="0" w:color="auto"/>
            <w:bottom w:val="none" w:sz="0" w:space="0" w:color="auto"/>
            <w:right w:val="none" w:sz="0" w:space="0" w:color="auto"/>
          </w:divBdr>
        </w:div>
        <w:div w:id="1468234019">
          <w:marLeft w:val="640"/>
          <w:marRight w:val="0"/>
          <w:marTop w:val="0"/>
          <w:marBottom w:val="0"/>
          <w:divBdr>
            <w:top w:val="none" w:sz="0" w:space="0" w:color="auto"/>
            <w:left w:val="none" w:sz="0" w:space="0" w:color="auto"/>
            <w:bottom w:val="none" w:sz="0" w:space="0" w:color="auto"/>
            <w:right w:val="none" w:sz="0" w:space="0" w:color="auto"/>
          </w:divBdr>
        </w:div>
        <w:div w:id="1547109964">
          <w:marLeft w:val="640"/>
          <w:marRight w:val="0"/>
          <w:marTop w:val="0"/>
          <w:marBottom w:val="0"/>
          <w:divBdr>
            <w:top w:val="none" w:sz="0" w:space="0" w:color="auto"/>
            <w:left w:val="none" w:sz="0" w:space="0" w:color="auto"/>
            <w:bottom w:val="none" w:sz="0" w:space="0" w:color="auto"/>
            <w:right w:val="none" w:sz="0" w:space="0" w:color="auto"/>
          </w:divBdr>
        </w:div>
        <w:div w:id="652871956">
          <w:marLeft w:val="640"/>
          <w:marRight w:val="0"/>
          <w:marTop w:val="0"/>
          <w:marBottom w:val="0"/>
          <w:divBdr>
            <w:top w:val="none" w:sz="0" w:space="0" w:color="auto"/>
            <w:left w:val="none" w:sz="0" w:space="0" w:color="auto"/>
            <w:bottom w:val="none" w:sz="0" w:space="0" w:color="auto"/>
            <w:right w:val="none" w:sz="0" w:space="0" w:color="auto"/>
          </w:divBdr>
        </w:div>
        <w:div w:id="686490878">
          <w:marLeft w:val="640"/>
          <w:marRight w:val="0"/>
          <w:marTop w:val="0"/>
          <w:marBottom w:val="0"/>
          <w:divBdr>
            <w:top w:val="none" w:sz="0" w:space="0" w:color="auto"/>
            <w:left w:val="none" w:sz="0" w:space="0" w:color="auto"/>
            <w:bottom w:val="none" w:sz="0" w:space="0" w:color="auto"/>
            <w:right w:val="none" w:sz="0" w:space="0" w:color="auto"/>
          </w:divBdr>
        </w:div>
      </w:divsChild>
    </w:div>
    <w:div w:id="938102393">
      <w:bodyDiv w:val="1"/>
      <w:marLeft w:val="0"/>
      <w:marRight w:val="0"/>
      <w:marTop w:val="0"/>
      <w:marBottom w:val="0"/>
      <w:divBdr>
        <w:top w:val="none" w:sz="0" w:space="0" w:color="auto"/>
        <w:left w:val="none" w:sz="0" w:space="0" w:color="auto"/>
        <w:bottom w:val="none" w:sz="0" w:space="0" w:color="auto"/>
        <w:right w:val="none" w:sz="0" w:space="0" w:color="auto"/>
      </w:divBdr>
      <w:divsChild>
        <w:div w:id="880477028">
          <w:marLeft w:val="640"/>
          <w:marRight w:val="0"/>
          <w:marTop w:val="0"/>
          <w:marBottom w:val="0"/>
          <w:divBdr>
            <w:top w:val="none" w:sz="0" w:space="0" w:color="auto"/>
            <w:left w:val="none" w:sz="0" w:space="0" w:color="auto"/>
            <w:bottom w:val="none" w:sz="0" w:space="0" w:color="auto"/>
            <w:right w:val="none" w:sz="0" w:space="0" w:color="auto"/>
          </w:divBdr>
        </w:div>
        <w:div w:id="1423527296">
          <w:marLeft w:val="640"/>
          <w:marRight w:val="0"/>
          <w:marTop w:val="0"/>
          <w:marBottom w:val="0"/>
          <w:divBdr>
            <w:top w:val="none" w:sz="0" w:space="0" w:color="auto"/>
            <w:left w:val="none" w:sz="0" w:space="0" w:color="auto"/>
            <w:bottom w:val="none" w:sz="0" w:space="0" w:color="auto"/>
            <w:right w:val="none" w:sz="0" w:space="0" w:color="auto"/>
          </w:divBdr>
        </w:div>
        <w:div w:id="2049721723">
          <w:marLeft w:val="640"/>
          <w:marRight w:val="0"/>
          <w:marTop w:val="0"/>
          <w:marBottom w:val="0"/>
          <w:divBdr>
            <w:top w:val="none" w:sz="0" w:space="0" w:color="auto"/>
            <w:left w:val="none" w:sz="0" w:space="0" w:color="auto"/>
            <w:bottom w:val="none" w:sz="0" w:space="0" w:color="auto"/>
            <w:right w:val="none" w:sz="0" w:space="0" w:color="auto"/>
          </w:divBdr>
        </w:div>
        <w:div w:id="231429066">
          <w:marLeft w:val="640"/>
          <w:marRight w:val="0"/>
          <w:marTop w:val="0"/>
          <w:marBottom w:val="0"/>
          <w:divBdr>
            <w:top w:val="none" w:sz="0" w:space="0" w:color="auto"/>
            <w:left w:val="none" w:sz="0" w:space="0" w:color="auto"/>
            <w:bottom w:val="none" w:sz="0" w:space="0" w:color="auto"/>
            <w:right w:val="none" w:sz="0" w:space="0" w:color="auto"/>
          </w:divBdr>
        </w:div>
        <w:div w:id="643199181">
          <w:marLeft w:val="640"/>
          <w:marRight w:val="0"/>
          <w:marTop w:val="0"/>
          <w:marBottom w:val="0"/>
          <w:divBdr>
            <w:top w:val="none" w:sz="0" w:space="0" w:color="auto"/>
            <w:left w:val="none" w:sz="0" w:space="0" w:color="auto"/>
            <w:bottom w:val="none" w:sz="0" w:space="0" w:color="auto"/>
            <w:right w:val="none" w:sz="0" w:space="0" w:color="auto"/>
          </w:divBdr>
        </w:div>
        <w:div w:id="1968733949">
          <w:marLeft w:val="640"/>
          <w:marRight w:val="0"/>
          <w:marTop w:val="0"/>
          <w:marBottom w:val="0"/>
          <w:divBdr>
            <w:top w:val="none" w:sz="0" w:space="0" w:color="auto"/>
            <w:left w:val="none" w:sz="0" w:space="0" w:color="auto"/>
            <w:bottom w:val="none" w:sz="0" w:space="0" w:color="auto"/>
            <w:right w:val="none" w:sz="0" w:space="0" w:color="auto"/>
          </w:divBdr>
        </w:div>
        <w:div w:id="1017582084">
          <w:marLeft w:val="640"/>
          <w:marRight w:val="0"/>
          <w:marTop w:val="0"/>
          <w:marBottom w:val="0"/>
          <w:divBdr>
            <w:top w:val="none" w:sz="0" w:space="0" w:color="auto"/>
            <w:left w:val="none" w:sz="0" w:space="0" w:color="auto"/>
            <w:bottom w:val="none" w:sz="0" w:space="0" w:color="auto"/>
            <w:right w:val="none" w:sz="0" w:space="0" w:color="auto"/>
          </w:divBdr>
        </w:div>
        <w:div w:id="595670234">
          <w:marLeft w:val="640"/>
          <w:marRight w:val="0"/>
          <w:marTop w:val="0"/>
          <w:marBottom w:val="0"/>
          <w:divBdr>
            <w:top w:val="none" w:sz="0" w:space="0" w:color="auto"/>
            <w:left w:val="none" w:sz="0" w:space="0" w:color="auto"/>
            <w:bottom w:val="none" w:sz="0" w:space="0" w:color="auto"/>
            <w:right w:val="none" w:sz="0" w:space="0" w:color="auto"/>
          </w:divBdr>
        </w:div>
        <w:div w:id="2104909700">
          <w:marLeft w:val="640"/>
          <w:marRight w:val="0"/>
          <w:marTop w:val="0"/>
          <w:marBottom w:val="0"/>
          <w:divBdr>
            <w:top w:val="none" w:sz="0" w:space="0" w:color="auto"/>
            <w:left w:val="none" w:sz="0" w:space="0" w:color="auto"/>
            <w:bottom w:val="none" w:sz="0" w:space="0" w:color="auto"/>
            <w:right w:val="none" w:sz="0" w:space="0" w:color="auto"/>
          </w:divBdr>
        </w:div>
        <w:div w:id="1328635171">
          <w:marLeft w:val="640"/>
          <w:marRight w:val="0"/>
          <w:marTop w:val="0"/>
          <w:marBottom w:val="0"/>
          <w:divBdr>
            <w:top w:val="none" w:sz="0" w:space="0" w:color="auto"/>
            <w:left w:val="none" w:sz="0" w:space="0" w:color="auto"/>
            <w:bottom w:val="none" w:sz="0" w:space="0" w:color="auto"/>
            <w:right w:val="none" w:sz="0" w:space="0" w:color="auto"/>
          </w:divBdr>
        </w:div>
        <w:div w:id="751663968">
          <w:marLeft w:val="640"/>
          <w:marRight w:val="0"/>
          <w:marTop w:val="0"/>
          <w:marBottom w:val="0"/>
          <w:divBdr>
            <w:top w:val="none" w:sz="0" w:space="0" w:color="auto"/>
            <w:left w:val="none" w:sz="0" w:space="0" w:color="auto"/>
            <w:bottom w:val="none" w:sz="0" w:space="0" w:color="auto"/>
            <w:right w:val="none" w:sz="0" w:space="0" w:color="auto"/>
          </w:divBdr>
        </w:div>
        <w:div w:id="1224676865">
          <w:marLeft w:val="640"/>
          <w:marRight w:val="0"/>
          <w:marTop w:val="0"/>
          <w:marBottom w:val="0"/>
          <w:divBdr>
            <w:top w:val="none" w:sz="0" w:space="0" w:color="auto"/>
            <w:left w:val="none" w:sz="0" w:space="0" w:color="auto"/>
            <w:bottom w:val="none" w:sz="0" w:space="0" w:color="auto"/>
            <w:right w:val="none" w:sz="0" w:space="0" w:color="auto"/>
          </w:divBdr>
        </w:div>
        <w:div w:id="477453013">
          <w:marLeft w:val="640"/>
          <w:marRight w:val="0"/>
          <w:marTop w:val="0"/>
          <w:marBottom w:val="0"/>
          <w:divBdr>
            <w:top w:val="none" w:sz="0" w:space="0" w:color="auto"/>
            <w:left w:val="none" w:sz="0" w:space="0" w:color="auto"/>
            <w:bottom w:val="none" w:sz="0" w:space="0" w:color="auto"/>
            <w:right w:val="none" w:sz="0" w:space="0" w:color="auto"/>
          </w:divBdr>
        </w:div>
        <w:div w:id="1152647637">
          <w:marLeft w:val="640"/>
          <w:marRight w:val="0"/>
          <w:marTop w:val="0"/>
          <w:marBottom w:val="0"/>
          <w:divBdr>
            <w:top w:val="none" w:sz="0" w:space="0" w:color="auto"/>
            <w:left w:val="none" w:sz="0" w:space="0" w:color="auto"/>
            <w:bottom w:val="none" w:sz="0" w:space="0" w:color="auto"/>
            <w:right w:val="none" w:sz="0" w:space="0" w:color="auto"/>
          </w:divBdr>
        </w:div>
        <w:div w:id="1923567603">
          <w:marLeft w:val="640"/>
          <w:marRight w:val="0"/>
          <w:marTop w:val="0"/>
          <w:marBottom w:val="0"/>
          <w:divBdr>
            <w:top w:val="none" w:sz="0" w:space="0" w:color="auto"/>
            <w:left w:val="none" w:sz="0" w:space="0" w:color="auto"/>
            <w:bottom w:val="none" w:sz="0" w:space="0" w:color="auto"/>
            <w:right w:val="none" w:sz="0" w:space="0" w:color="auto"/>
          </w:divBdr>
        </w:div>
        <w:div w:id="894778821">
          <w:marLeft w:val="640"/>
          <w:marRight w:val="0"/>
          <w:marTop w:val="0"/>
          <w:marBottom w:val="0"/>
          <w:divBdr>
            <w:top w:val="none" w:sz="0" w:space="0" w:color="auto"/>
            <w:left w:val="none" w:sz="0" w:space="0" w:color="auto"/>
            <w:bottom w:val="none" w:sz="0" w:space="0" w:color="auto"/>
            <w:right w:val="none" w:sz="0" w:space="0" w:color="auto"/>
          </w:divBdr>
        </w:div>
        <w:div w:id="1022442378">
          <w:marLeft w:val="640"/>
          <w:marRight w:val="0"/>
          <w:marTop w:val="0"/>
          <w:marBottom w:val="0"/>
          <w:divBdr>
            <w:top w:val="none" w:sz="0" w:space="0" w:color="auto"/>
            <w:left w:val="none" w:sz="0" w:space="0" w:color="auto"/>
            <w:bottom w:val="none" w:sz="0" w:space="0" w:color="auto"/>
            <w:right w:val="none" w:sz="0" w:space="0" w:color="auto"/>
          </w:divBdr>
        </w:div>
        <w:div w:id="1343317189">
          <w:marLeft w:val="640"/>
          <w:marRight w:val="0"/>
          <w:marTop w:val="0"/>
          <w:marBottom w:val="0"/>
          <w:divBdr>
            <w:top w:val="none" w:sz="0" w:space="0" w:color="auto"/>
            <w:left w:val="none" w:sz="0" w:space="0" w:color="auto"/>
            <w:bottom w:val="none" w:sz="0" w:space="0" w:color="auto"/>
            <w:right w:val="none" w:sz="0" w:space="0" w:color="auto"/>
          </w:divBdr>
        </w:div>
        <w:div w:id="908199202">
          <w:marLeft w:val="640"/>
          <w:marRight w:val="0"/>
          <w:marTop w:val="0"/>
          <w:marBottom w:val="0"/>
          <w:divBdr>
            <w:top w:val="none" w:sz="0" w:space="0" w:color="auto"/>
            <w:left w:val="none" w:sz="0" w:space="0" w:color="auto"/>
            <w:bottom w:val="none" w:sz="0" w:space="0" w:color="auto"/>
            <w:right w:val="none" w:sz="0" w:space="0" w:color="auto"/>
          </w:divBdr>
        </w:div>
        <w:div w:id="993992810">
          <w:marLeft w:val="640"/>
          <w:marRight w:val="0"/>
          <w:marTop w:val="0"/>
          <w:marBottom w:val="0"/>
          <w:divBdr>
            <w:top w:val="none" w:sz="0" w:space="0" w:color="auto"/>
            <w:left w:val="none" w:sz="0" w:space="0" w:color="auto"/>
            <w:bottom w:val="none" w:sz="0" w:space="0" w:color="auto"/>
            <w:right w:val="none" w:sz="0" w:space="0" w:color="auto"/>
          </w:divBdr>
        </w:div>
        <w:div w:id="2049524478">
          <w:marLeft w:val="640"/>
          <w:marRight w:val="0"/>
          <w:marTop w:val="0"/>
          <w:marBottom w:val="0"/>
          <w:divBdr>
            <w:top w:val="none" w:sz="0" w:space="0" w:color="auto"/>
            <w:left w:val="none" w:sz="0" w:space="0" w:color="auto"/>
            <w:bottom w:val="none" w:sz="0" w:space="0" w:color="auto"/>
            <w:right w:val="none" w:sz="0" w:space="0" w:color="auto"/>
          </w:divBdr>
        </w:div>
        <w:div w:id="721295965">
          <w:marLeft w:val="640"/>
          <w:marRight w:val="0"/>
          <w:marTop w:val="0"/>
          <w:marBottom w:val="0"/>
          <w:divBdr>
            <w:top w:val="none" w:sz="0" w:space="0" w:color="auto"/>
            <w:left w:val="none" w:sz="0" w:space="0" w:color="auto"/>
            <w:bottom w:val="none" w:sz="0" w:space="0" w:color="auto"/>
            <w:right w:val="none" w:sz="0" w:space="0" w:color="auto"/>
          </w:divBdr>
        </w:div>
        <w:div w:id="882712272">
          <w:marLeft w:val="640"/>
          <w:marRight w:val="0"/>
          <w:marTop w:val="0"/>
          <w:marBottom w:val="0"/>
          <w:divBdr>
            <w:top w:val="none" w:sz="0" w:space="0" w:color="auto"/>
            <w:left w:val="none" w:sz="0" w:space="0" w:color="auto"/>
            <w:bottom w:val="none" w:sz="0" w:space="0" w:color="auto"/>
            <w:right w:val="none" w:sz="0" w:space="0" w:color="auto"/>
          </w:divBdr>
        </w:div>
        <w:div w:id="1970042081">
          <w:marLeft w:val="640"/>
          <w:marRight w:val="0"/>
          <w:marTop w:val="0"/>
          <w:marBottom w:val="0"/>
          <w:divBdr>
            <w:top w:val="none" w:sz="0" w:space="0" w:color="auto"/>
            <w:left w:val="none" w:sz="0" w:space="0" w:color="auto"/>
            <w:bottom w:val="none" w:sz="0" w:space="0" w:color="auto"/>
            <w:right w:val="none" w:sz="0" w:space="0" w:color="auto"/>
          </w:divBdr>
        </w:div>
        <w:div w:id="977151050">
          <w:marLeft w:val="640"/>
          <w:marRight w:val="0"/>
          <w:marTop w:val="0"/>
          <w:marBottom w:val="0"/>
          <w:divBdr>
            <w:top w:val="none" w:sz="0" w:space="0" w:color="auto"/>
            <w:left w:val="none" w:sz="0" w:space="0" w:color="auto"/>
            <w:bottom w:val="none" w:sz="0" w:space="0" w:color="auto"/>
            <w:right w:val="none" w:sz="0" w:space="0" w:color="auto"/>
          </w:divBdr>
        </w:div>
        <w:div w:id="894125913">
          <w:marLeft w:val="640"/>
          <w:marRight w:val="0"/>
          <w:marTop w:val="0"/>
          <w:marBottom w:val="0"/>
          <w:divBdr>
            <w:top w:val="none" w:sz="0" w:space="0" w:color="auto"/>
            <w:left w:val="none" w:sz="0" w:space="0" w:color="auto"/>
            <w:bottom w:val="none" w:sz="0" w:space="0" w:color="auto"/>
            <w:right w:val="none" w:sz="0" w:space="0" w:color="auto"/>
          </w:divBdr>
        </w:div>
        <w:div w:id="1454204326">
          <w:marLeft w:val="640"/>
          <w:marRight w:val="0"/>
          <w:marTop w:val="0"/>
          <w:marBottom w:val="0"/>
          <w:divBdr>
            <w:top w:val="none" w:sz="0" w:space="0" w:color="auto"/>
            <w:left w:val="none" w:sz="0" w:space="0" w:color="auto"/>
            <w:bottom w:val="none" w:sz="0" w:space="0" w:color="auto"/>
            <w:right w:val="none" w:sz="0" w:space="0" w:color="auto"/>
          </w:divBdr>
        </w:div>
        <w:div w:id="1156384998">
          <w:marLeft w:val="640"/>
          <w:marRight w:val="0"/>
          <w:marTop w:val="0"/>
          <w:marBottom w:val="0"/>
          <w:divBdr>
            <w:top w:val="none" w:sz="0" w:space="0" w:color="auto"/>
            <w:left w:val="none" w:sz="0" w:space="0" w:color="auto"/>
            <w:bottom w:val="none" w:sz="0" w:space="0" w:color="auto"/>
            <w:right w:val="none" w:sz="0" w:space="0" w:color="auto"/>
          </w:divBdr>
        </w:div>
        <w:div w:id="1820681737">
          <w:marLeft w:val="640"/>
          <w:marRight w:val="0"/>
          <w:marTop w:val="0"/>
          <w:marBottom w:val="0"/>
          <w:divBdr>
            <w:top w:val="none" w:sz="0" w:space="0" w:color="auto"/>
            <w:left w:val="none" w:sz="0" w:space="0" w:color="auto"/>
            <w:bottom w:val="none" w:sz="0" w:space="0" w:color="auto"/>
            <w:right w:val="none" w:sz="0" w:space="0" w:color="auto"/>
          </w:divBdr>
        </w:div>
        <w:div w:id="1770732576">
          <w:marLeft w:val="640"/>
          <w:marRight w:val="0"/>
          <w:marTop w:val="0"/>
          <w:marBottom w:val="0"/>
          <w:divBdr>
            <w:top w:val="none" w:sz="0" w:space="0" w:color="auto"/>
            <w:left w:val="none" w:sz="0" w:space="0" w:color="auto"/>
            <w:bottom w:val="none" w:sz="0" w:space="0" w:color="auto"/>
            <w:right w:val="none" w:sz="0" w:space="0" w:color="auto"/>
          </w:divBdr>
        </w:div>
        <w:div w:id="918096585">
          <w:marLeft w:val="640"/>
          <w:marRight w:val="0"/>
          <w:marTop w:val="0"/>
          <w:marBottom w:val="0"/>
          <w:divBdr>
            <w:top w:val="none" w:sz="0" w:space="0" w:color="auto"/>
            <w:left w:val="none" w:sz="0" w:space="0" w:color="auto"/>
            <w:bottom w:val="none" w:sz="0" w:space="0" w:color="auto"/>
            <w:right w:val="none" w:sz="0" w:space="0" w:color="auto"/>
          </w:divBdr>
        </w:div>
        <w:div w:id="1698504538">
          <w:marLeft w:val="640"/>
          <w:marRight w:val="0"/>
          <w:marTop w:val="0"/>
          <w:marBottom w:val="0"/>
          <w:divBdr>
            <w:top w:val="none" w:sz="0" w:space="0" w:color="auto"/>
            <w:left w:val="none" w:sz="0" w:space="0" w:color="auto"/>
            <w:bottom w:val="none" w:sz="0" w:space="0" w:color="auto"/>
            <w:right w:val="none" w:sz="0" w:space="0" w:color="auto"/>
          </w:divBdr>
        </w:div>
        <w:div w:id="1883051810">
          <w:marLeft w:val="640"/>
          <w:marRight w:val="0"/>
          <w:marTop w:val="0"/>
          <w:marBottom w:val="0"/>
          <w:divBdr>
            <w:top w:val="none" w:sz="0" w:space="0" w:color="auto"/>
            <w:left w:val="none" w:sz="0" w:space="0" w:color="auto"/>
            <w:bottom w:val="none" w:sz="0" w:space="0" w:color="auto"/>
            <w:right w:val="none" w:sz="0" w:space="0" w:color="auto"/>
          </w:divBdr>
        </w:div>
        <w:div w:id="1141265474">
          <w:marLeft w:val="640"/>
          <w:marRight w:val="0"/>
          <w:marTop w:val="0"/>
          <w:marBottom w:val="0"/>
          <w:divBdr>
            <w:top w:val="none" w:sz="0" w:space="0" w:color="auto"/>
            <w:left w:val="none" w:sz="0" w:space="0" w:color="auto"/>
            <w:bottom w:val="none" w:sz="0" w:space="0" w:color="auto"/>
            <w:right w:val="none" w:sz="0" w:space="0" w:color="auto"/>
          </w:divBdr>
        </w:div>
        <w:div w:id="1063412910">
          <w:marLeft w:val="640"/>
          <w:marRight w:val="0"/>
          <w:marTop w:val="0"/>
          <w:marBottom w:val="0"/>
          <w:divBdr>
            <w:top w:val="none" w:sz="0" w:space="0" w:color="auto"/>
            <w:left w:val="none" w:sz="0" w:space="0" w:color="auto"/>
            <w:bottom w:val="none" w:sz="0" w:space="0" w:color="auto"/>
            <w:right w:val="none" w:sz="0" w:space="0" w:color="auto"/>
          </w:divBdr>
        </w:div>
        <w:div w:id="2073381921">
          <w:marLeft w:val="640"/>
          <w:marRight w:val="0"/>
          <w:marTop w:val="0"/>
          <w:marBottom w:val="0"/>
          <w:divBdr>
            <w:top w:val="none" w:sz="0" w:space="0" w:color="auto"/>
            <w:left w:val="none" w:sz="0" w:space="0" w:color="auto"/>
            <w:bottom w:val="none" w:sz="0" w:space="0" w:color="auto"/>
            <w:right w:val="none" w:sz="0" w:space="0" w:color="auto"/>
          </w:divBdr>
        </w:div>
        <w:div w:id="651760714">
          <w:marLeft w:val="640"/>
          <w:marRight w:val="0"/>
          <w:marTop w:val="0"/>
          <w:marBottom w:val="0"/>
          <w:divBdr>
            <w:top w:val="none" w:sz="0" w:space="0" w:color="auto"/>
            <w:left w:val="none" w:sz="0" w:space="0" w:color="auto"/>
            <w:bottom w:val="none" w:sz="0" w:space="0" w:color="auto"/>
            <w:right w:val="none" w:sz="0" w:space="0" w:color="auto"/>
          </w:divBdr>
        </w:div>
      </w:divsChild>
    </w:div>
    <w:div w:id="941689301">
      <w:bodyDiv w:val="1"/>
      <w:marLeft w:val="0"/>
      <w:marRight w:val="0"/>
      <w:marTop w:val="0"/>
      <w:marBottom w:val="0"/>
      <w:divBdr>
        <w:top w:val="none" w:sz="0" w:space="0" w:color="auto"/>
        <w:left w:val="none" w:sz="0" w:space="0" w:color="auto"/>
        <w:bottom w:val="none" w:sz="0" w:space="0" w:color="auto"/>
        <w:right w:val="none" w:sz="0" w:space="0" w:color="auto"/>
      </w:divBdr>
    </w:div>
    <w:div w:id="944116388">
      <w:bodyDiv w:val="1"/>
      <w:marLeft w:val="0"/>
      <w:marRight w:val="0"/>
      <w:marTop w:val="0"/>
      <w:marBottom w:val="0"/>
      <w:divBdr>
        <w:top w:val="none" w:sz="0" w:space="0" w:color="auto"/>
        <w:left w:val="none" w:sz="0" w:space="0" w:color="auto"/>
        <w:bottom w:val="none" w:sz="0" w:space="0" w:color="auto"/>
        <w:right w:val="none" w:sz="0" w:space="0" w:color="auto"/>
      </w:divBdr>
    </w:div>
    <w:div w:id="964655217">
      <w:bodyDiv w:val="1"/>
      <w:marLeft w:val="0"/>
      <w:marRight w:val="0"/>
      <w:marTop w:val="0"/>
      <w:marBottom w:val="0"/>
      <w:divBdr>
        <w:top w:val="none" w:sz="0" w:space="0" w:color="auto"/>
        <w:left w:val="none" w:sz="0" w:space="0" w:color="auto"/>
        <w:bottom w:val="none" w:sz="0" w:space="0" w:color="auto"/>
        <w:right w:val="none" w:sz="0" w:space="0" w:color="auto"/>
      </w:divBdr>
      <w:divsChild>
        <w:div w:id="732002931">
          <w:marLeft w:val="640"/>
          <w:marRight w:val="0"/>
          <w:marTop w:val="0"/>
          <w:marBottom w:val="0"/>
          <w:divBdr>
            <w:top w:val="none" w:sz="0" w:space="0" w:color="auto"/>
            <w:left w:val="none" w:sz="0" w:space="0" w:color="auto"/>
            <w:bottom w:val="none" w:sz="0" w:space="0" w:color="auto"/>
            <w:right w:val="none" w:sz="0" w:space="0" w:color="auto"/>
          </w:divBdr>
        </w:div>
        <w:div w:id="1582563350">
          <w:marLeft w:val="640"/>
          <w:marRight w:val="0"/>
          <w:marTop w:val="0"/>
          <w:marBottom w:val="0"/>
          <w:divBdr>
            <w:top w:val="none" w:sz="0" w:space="0" w:color="auto"/>
            <w:left w:val="none" w:sz="0" w:space="0" w:color="auto"/>
            <w:bottom w:val="none" w:sz="0" w:space="0" w:color="auto"/>
            <w:right w:val="none" w:sz="0" w:space="0" w:color="auto"/>
          </w:divBdr>
        </w:div>
        <w:div w:id="1528955382">
          <w:marLeft w:val="640"/>
          <w:marRight w:val="0"/>
          <w:marTop w:val="0"/>
          <w:marBottom w:val="0"/>
          <w:divBdr>
            <w:top w:val="none" w:sz="0" w:space="0" w:color="auto"/>
            <w:left w:val="none" w:sz="0" w:space="0" w:color="auto"/>
            <w:bottom w:val="none" w:sz="0" w:space="0" w:color="auto"/>
            <w:right w:val="none" w:sz="0" w:space="0" w:color="auto"/>
          </w:divBdr>
        </w:div>
        <w:div w:id="1986087771">
          <w:marLeft w:val="640"/>
          <w:marRight w:val="0"/>
          <w:marTop w:val="0"/>
          <w:marBottom w:val="0"/>
          <w:divBdr>
            <w:top w:val="none" w:sz="0" w:space="0" w:color="auto"/>
            <w:left w:val="none" w:sz="0" w:space="0" w:color="auto"/>
            <w:bottom w:val="none" w:sz="0" w:space="0" w:color="auto"/>
            <w:right w:val="none" w:sz="0" w:space="0" w:color="auto"/>
          </w:divBdr>
        </w:div>
        <w:div w:id="1759515638">
          <w:marLeft w:val="640"/>
          <w:marRight w:val="0"/>
          <w:marTop w:val="0"/>
          <w:marBottom w:val="0"/>
          <w:divBdr>
            <w:top w:val="none" w:sz="0" w:space="0" w:color="auto"/>
            <w:left w:val="none" w:sz="0" w:space="0" w:color="auto"/>
            <w:bottom w:val="none" w:sz="0" w:space="0" w:color="auto"/>
            <w:right w:val="none" w:sz="0" w:space="0" w:color="auto"/>
          </w:divBdr>
        </w:div>
        <w:div w:id="617687223">
          <w:marLeft w:val="640"/>
          <w:marRight w:val="0"/>
          <w:marTop w:val="0"/>
          <w:marBottom w:val="0"/>
          <w:divBdr>
            <w:top w:val="none" w:sz="0" w:space="0" w:color="auto"/>
            <w:left w:val="none" w:sz="0" w:space="0" w:color="auto"/>
            <w:bottom w:val="none" w:sz="0" w:space="0" w:color="auto"/>
            <w:right w:val="none" w:sz="0" w:space="0" w:color="auto"/>
          </w:divBdr>
        </w:div>
        <w:div w:id="1032457570">
          <w:marLeft w:val="640"/>
          <w:marRight w:val="0"/>
          <w:marTop w:val="0"/>
          <w:marBottom w:val="0"/>
          <w:divBdr>
            <w:top w:val="none" w:sz="0" w:space="0" w:color="auto"/>
            <w:left w:val="none" w:sz="0" w:space="0" w:color="auto"/>
            <w:bottom w:val="none" w:sz="0" w:space="0" w:color="auto"/>
            <w:right w:val="none" w:sz="0" w:space="0" w:color="auto"/>
          </w:divBdr>
        </w:div>
        <w:div w:id="2014603042">
          <w:marLeft w:val="640"/>
          <w:marRight w:val="0"/>
          <w:marTop w:val="0"/>
          <w:marBottom w:val="0"/>
          <w:divBdr>
            <w:top w:val="none" w:sz="0" w:space="0" w:color="auto"/>
            <w:left w:val="none" w:sz="0" w:space="0" w:color="auto"/>
            <w:bottom w:val="none" w:sz="0" w:space="0" w:color="auto"/>
            <w:right w:val="none" w:sz="0" w:space="0" w:color="auto"/>
          </w:divBdr>
        </w:div>
        <w:div w:id="506872544">
          <w:marLeft w:val="640"/>
          <w:marRight w:val="0"/>
          <w:marTop w:val="0"/>
          <w:marBottom w:val="0"/>
          <w:divBdr>
            <w:top w:val="none" w:sz="0" w:space="0" w:color="auto"/>
            <w:left w:val="none" w:sz="0" w:space="0" w:color="auto"/>
            <w:bottom w:val="none" w:sz="0" w:space="0" w:color="auto"/>
            <w:right w:val="none" w:sz="0" w:space="0" w:color="auto"/>
          </w:divBdr>
        </w:div>
        <w:div w:id="155417917">
          <w:marLeft w:val="640"/>
          <w:marRight w:val="0"/>
          <w:marTop w:val="0"/>
          <w:marBottom w:val="0"/>
          <w:divBdr>
            <w:top w:val="none" w:sz="0" w:space="0" w:color="auto"/>
            <w:left w:val="none" w:sz="0" w:space="0" w:color="auto"/>
            <w:bottom w:val="none" w:sz="0" w:space="0" w:color="auto"/>
            <w:right w:val="none" w:sz="0" w:space="0" w:color="auto"/>
          </w:divBdr>
        </w:div>
        <w:div w:id="1839148151">
          <w:marLeft w:val="640"/>
          <w:marRight w:val="0"/>
          <w:marTop w:val="0"/>
          <w:marBottom w:val="0"/>
          <w:divBdr>
            <w:top w:val="none" w:sz="0" w:space="0" w:color="auto"/>
            <w:left w:val="none" w:sz="0" w:space="0" w:color="auto"/>
            <w:bottom w:val="none" w:sz="0" w:space="0" w:color="auto"/>
            <w:right w:val="none" w:sz="0" w:space="0" w:color="auto"/>
          </w:divBdr>
        </w:div>
        <w:div w:id="613442649">
          <w:marLeft w:val="640"/>
          <w:marRight w:val="0"/>
          <w:marTop w:val="0"/>
          <w:marBottom w:val="0"/>
          <w:divBdr>
            <w:top w:val="none" w:sz="0" w:space="0" w:color="auto"/>
            <w:left w:val="none" w:sz="0" w:space="0" w:color="auto"/>
            <w:bottom w:val="none" w:sz="0" w:space="0" w:color="auto"/>
            <w:right w:val="none" w:sz="0" w:space="0" w:color="auto"/>
          </w:divBdr>
        </w:div>
        <w:div w:id="1441998000">
          <w:marLeft w:val="640"/>
          <w:marRight w:val="0"/>
          <w:marTop w:val="0"/>
          <w:marBottom w:val="0"/>
          <w:divBdr>
            <w:top w:val="none" w:sz="0" w:space="0" w:color="auto"/>
            <w:left w:val="none" w:sz="0" w:space="0" w:color="auto"/>
            <w:bottom w:val="none" w:sz="0" w:space="0" w:color="auto"/>
            <w:right w:val="none" w:sz="0" w:space="0" w:color="auto"/>
          </w:divBdr>
        </w:div>
        <w:div w:id="1678845314">
          <w:marLeft w:val="640"/>
          <w:marRight w:val="0"/>
          <w:marTop w:val="0"/>
          <w:marBottom w:val="0"/>
          <w:divBdr>
            <w:top w:val="none" w:sz="0" w:space="0" w:color="auto"/>
            <w:left w:val="none" w:sz="0" w:space="0" w:color="auto"/>
            <w:bottom w:val="none" w:sz="0" w:space="0" w:color="auto"/>
            <w:right w:val="none" w:sz="0" w:space="0" w:color="auto"/>
          </w:divBdr>
        </w:div>
        <w:div w:id="1484542855">
          <w:marLeft w:val="640"/>
          <w:marRight w:val="0"/>
          <w:marTop w:val="0"/>
          <w:marBottom w:val="0"/>
          <w:divBdr>
            <w:top w:val="none" w:sz="0" w:space="0" w:color="auto"/>
            <w:left w:val="none" w:sz="0" w:space="0" w:color="auto"/>
            <w:bottom w:val="none" w:sz="0" w:space="0" w:color="auto"/>
            <w:right w:val="none" w:sz="0" w:space="0" w:color="auto"/>
          </w:divBdr>
        </w:div>
        <w:div w:id="319162100">
          <w:marLeft w:val="640"/>
          <w:marRight w:val="0"/>
          <w:marTop w:val="0"/>
          <w:marBottom w:val="0"/>
          <w:divBdr>
            <w:top w:val="none" w:sz="0" w:space="0" w:color="auto"/>
            <w:left w:val="none" w:sz="0" w:space="0" w:color="auto"/>
            <w:bottom w:val="none" w:sz="0" w:space="0" w:color="auto"/>
            <w:right w:val="none" w:sz="0" w:space="0" w:color="auto"/>
          </w:divBdr>
        </w:div>
        <w:div w:id="491600254">
          <w:marLeft w:val="640"/>
          <w:marRight w:val="0"/>
          <w:marTop w:val="0"/>
          <w:marBottom w:val="0"/>
          <w:divBdr>
            <w:top w:val="none" w:sz="0" w:space="0" w:color="auto"/>
            <w:left w:val="none" w:sz="0" w:space="0" w:color="auto"/>
            <w:bottom w:val="none" w:sz="0" w:space="0" w:color="auto"/>
            <w:right w:val="none" w:sz="0" w:space="0" w:color="auto"/>
          </w:divBdr>
        </w:div>
        <w:div w:id="1994287380">
          <w:marLeft w:val="640"/>
          <w:marRight w:val="0"/>
          <w:marTop w:val="0"/>
          <w:marBottom w:val="0"/>
          <w:divBdr>
            <w:top w:val="none" w:sz="0" w:space="0" w:color="auto"/>
            <w:left w:val="none" w:sz="0" w:space="0" w:color="auto"/>
            <w:bottom w:val="none" w:sz="0" w:space="0" w:color="auto"/>
            <w:right w:val="none" w:sz="0" w:space="0" w:color="auto"/>
          </w:divBdr>
        </w:div>
        <w:div w:id="266697709">
          <w:marLeft w:val="640"/>
          <w:marRight w:val="0"/>
          <w:marTop w:val="0"/>
          <w:marBottom w:val="0"/>
          <w:divBdr>
            <w:top w:val="none" w:sz="0" w:space="0" w:color="auto"/>
            <w:left w:val="none" w:sz="0" w:space="0" w:color="auto"/>
            <w:bottom w:val="none" w:sz="0" w:space="0" w:color="auto"/>
            <w:right w:val="none" w:sz="0" w:space="0" w:color="auto"/>
          </w:divBdr>
        </w:div>
        <w:div w:id="1360351518">
          <w:marLeft w:val="640"/>
          <w:marRight w:val="0"/>
          <w:marTop w:val="0"/>
          <w:marBottom w:val="0"/>
          <w:divBdr>
            <w:top w:val="none" w:sz="0" w:space="0" w:color="auto"/>
            <w:left w:val="none" w:sz="0" w:space="0" w:color="auto"/>
            <w:bottom w:val="none" w:sz="0" w:space="0" w:color="auto"/>
            <w:right w:val="none" w:sz="0" w:space="0" w:color="auto"/>
          </w:divBdr>
        </w:div>
        <w:div w:id="434716247">
          <w:marLeft w:val="640"/>
          <w:marRight w:val="0"/>
          <w:marTop w:val="0"/>
          <w:marBottom w:val="0"/>
          <w:divBdr>
            <w:top w:val="none" w:sz="0" w:space="0" w:color="auto"/>
            <w:left w:val="none" w:sz="0" w:space="0" w:color="auto"/>
            <w:bottom w:val="none" w:sz="0" w:space="0" w:color="auto"/>
            <w:right w:val="none" w:sz="0" w:space="0" w:color="auto"/>
          </w:divBdr>
        </w:div>
        <w:div w:id="1212419678">
          <w:marLeft w:val="640"/>
          <w:marRight w:val="0"/>
          <w:marTop w:val="0"/>
          <w:marBottom w:val="0"/>
          <w:divBdr>
            <w:top w:val="none" w:sz="0" w:space="0" w:color="auto"/>
            <w:left w:val="none" w:sz="0" w:space="0" w:color="auto"/>
            <w:bottom w:val="none" w:sz="0" w:space="0" w:color="auto"/>
            <w:right w:val="none" w:sz="0" w:space="0" w:color="auto"/>
          </w:divBdr>
        </w:div>
        <w:div w:id="987904053">
          <w:marLeft w:val="640"/>
          <w:marRight w:val="0"/>
          <w:marTop w:val="0"/>
          <w:marBottom w:val="0"/>
          <w:divBdr>
            <w:top w:val="none" w:sz="0" w:space="0" w:color="auto"/>
            <w:left w:val="none" w:sz="0" w:space="0" w:color="auto"/>
            <w:bottom w:val="none" w:sz="0" w:space="0" w:color="auto"/>
            <w:right w:val="none" w:sz="0" w:space="0" w:color="auto"/>
          </w:divBdr>
        </w:div>
        <w:div w:id="818884506">
          <w:marLeft w:val="640"/>
          <w:marRight w:val="0"/>
          <w:marTop w:val="0"/>
          <w:marBottom w:val="0"/>
          <w:divBdr>
            <w:top w:val="none" w:sz="0" w:space="0" w:color="auto"/>
            <w:left w:val="none" w:sz="0" w:space="0" w:color="auto"/>
            <w:bottom w:val="none" w:sz="0" w:space="0" w:color="auto"/>
            <w:right w:val="none" w:sz="0" w:space="0" w:color="auto"/>
          </w:divBdr>
        </w:div>
        <w:div w:id="716976773">
          <w:marLeft w:val="640"/>
          <w:marRight w:val="0"/>
          <w:marTop w:val="0"/>
          <w:marBottom w:val="0"/>
          <w:divBdr>
            <w:top w:val="none" w:sz="0" w:space="0" w:color="auto"/>
            <w:left w:val="none" w:sz="0" w:space="0" w:color="auto"/>
            <w:bottom w:val="none" w:sz="0" w:space="0" w:color="auto"/>
            <w:right w:val="none" w:sz="0" w:space="0" w:color="auto"/>
          </w:divBdr>
        </w:div>
        <w:div w:id="438718931">
          <w:marLeft w:val="640"/>
          <w:marRight w:val="0"/>
          <w:marTop w:val="0"/>
          <w:marBottom w:val="0"/>
          <w:divBdr>
            <w:top w:val="none" w:sz="0" w:space="0" w:color="auto"/>
            <w:left w:val="none" w:sz="0" w:space="0" w:color="auto"/>
            <w:bottom w:val="none" w:sz="0" w:space="0" w:color="auto"/>
            <w:right w:val="none" w:sz="0" w:space="0" w:color="auto"/>
          </w:divBdr>
        </w:div>
        <w:div w:id="773404488">
          <w:marLeft w:val="640"/>
          <w:marRight w:val="0"/>
          <w:marTop w:val="0"/>
          <w:marBottom w:val="0"/>
          <w:divBdr>
            <w:top w:val="none" w:sz="0" w:space="0" w:color="auto"/>
            <w:left w:val="none" w:sz="0" w:space="0" w:color="auto"/>
            <w:bottom w:val="none" w:sz="0" w:space="0" w:color="auto"/>
            <w:right w:val="none" w:sz="0" w:space="0" w:color="auto"/>
          </w:divBdr>
        </w:div>
        <w:div w:id="705254613">
          <w:marLeft w:val="640"/>
          <w:marRight w:val="0"/>
          <w:marTop w:val="0"/>
          <w:marBottom w:val="0"/>
          <w:divBdr>
            <w:top w:val="none" w:sz="0" w:space="0" w:color="auto"/>
            <w:left w:val="none" w:sz="0" w:space="0" w:color="auto"/>
            <w:bottom w:val="none" w:sz="0" w:space="0" w:color="auto"/>
            <w:right w:val="none" w:sz="0" w:space="0" w:color="auto"/>
          </w:divBdr>
        </w:div>
        <w:div w:id="70588145">
          <w:marLeft w:val="640"/>
          <w:marRight w:val="0"/>
          <w:marTop w:val="0"/>
          <w:marBottom w:val="0"/>
          <w:divBdr>
            <w:top w:val="none" w:sz="0" w:space="0" w:color="auto"/>
            <w:left w:val="none" w:sz="0" w:space="0" w:color="auto"/>
            <w:bottom w:val="none" w:sz="0" w:space="0" w:color="auto"/>
            <w:right w:val="none" w:sz="0" w:space="0" w:color="auto"/>
          </w:divBdr>
        </w:div>
        <w:div w:id="19939036">
          <w:marLeft w:val="640"/>
          <w:marRight w:val="0"/>
          <w:marTop w:val="0"/>
          <w:marBottom w:val="0"/>
          <w:divBdr>
            <w:top w:val="none" w:sz="0" w:space="0" w:color="auto"/>
            <w:left w:val="none" w:sz="0" w:space="0" w:color="auto"/>
            <w:bottom w:val="none" w:sz="0" w:space="0" w:color="auto"/>
            <w:right w:val="none" w:sz="0" w:space="0" w:color="auto"/>
          </w:divBdr>
        </w:div>
        <w:div w:id="565453529">
          <w:marLeft w:val="640"/>
          <w:marRight w:val="0"/>
          <w:marTop w:val="0"/>
          <w:marBottom w:val="0"/>
          <w:divBdr>
            <w:top w:val="none" w:sz="0" w:space="0" w:color="auto"/>
            <w:left w:val="none" w:sz="0" w:space="0" w:color="auto"/>
            <w:bottom w:val="none" w:sz="0" w:space="0" w:color="auto"/>
            <w:right w:val="none" w:sz="0" w:space="0" w:color="auto"/>
          </w:divBdr>
        </w:div>
        <w:div w:id="1150363343">
          <w:marLeft w:val="640"/>
          <w:marRight w:val="0"/>
          <w:marTop w:val="0"/>
          <w:marBottom w:val="0"/>
          <w:divBdr>
            <w:top w:val="none" w:sz="0" w:space="0" w:color="auto"/>
            <w:left w:val="none" w:sz="0" w:space="0" w:color="auto"/>
            <w:bottom w:val="none" w:sz="0" w:space="0" w:color="auto"/>
            <w:right w:val="none" w:sz="0" w:space="0" w:color="auto"/>
          </w:divBdr>
        </w:div>
        <w:div w:id="842862523">
          <w:marLeft w:val="640"/>
          <w:marRight w:val="0"/>
          <w:marTop w:val="0"/>
          <w:marBottom w:val="0"/>
          <w:divBdr>
            <w:top w:val="none" w:sz="0" w:space="0" w:color="auto"/>
            <w:left w:val="none" w:sz="0" w:space="0" w:color="auto"/>
            <w:bottom w:val="none" w:sz="0" w:space="0" w:color="auto"/>
            <w:right w:val="none" w:sz="0" w:space="0" w:color="auto"/>
          </w:divBdr>
        </w:div>
        <w:div w:id="69620722">
          <w:marLeft w:val="640"/>
          <w:marRight w:val="0"/>
          <w:marTop w:val="0"/>
          <w:marBottom w:val="0"/>
          <w:divBdr>
            <w:top w:val="none" w:sz="0" w:space="0" w:color="auto"/>
            <w:left w:val="none" w:sz="0" w:space="0" w:color="auto"/>
            <w:bottom w:val="none" w:sz="0" w:space="0" w:color="auto"/>
            <w:right w:val="none" w:sz="0" w:space="0" w:color="auto"/>
          </w:divBdr>
        </w:div>
        <w:div w:id="637152884">
          <w:marLeft w:val="640"/>
          <w:marRight w:val="0"/>
          <w:marTop w:val="0"/>
          <w:marBottom w:val="0"/>
          <w:divBdr>
            <w:top w:val="none" w:sz="0" w:space="0" w:color="auto"/>
            <w:left w:val="none" w:sz="0" w:space="0" w:color="auto"/>
            <w:bottom w:val="none" w:sz="0" w:space="0" w:color="auto"/>
            <w:right w:val="none" w:sz="0" w:space="0" w:color="auto"/>
          </w:divBdr>
        </w:div>
        <w:div w:id="334042498">
          <w:marLeft w:val="640"/>
          <w:marRight w:val="0"/>
          <w:marTop w:val="0"/>
          <w:marBottom w:val="0"/>
          <w:divBdr>
            <w:top w:val="none" w:sz="0" w:space="0" w:color="auto"/>
            <w:left w:val="none" w:sz="0" w:space="0" w:color="auto"/>
            <w:bottom w:val="none" w:sz="0" w:space="0" w:color="auto"/>
            <w:right w:val="none" w:sz="0" w:space="0" w:color="auto"/>
          </w:divBdr>
        </w:div>
        <w:div w:id="160660736">
          <w:marLeft w:val="640"/>
          <w:marRight w:val="0"/>
          <w:marTop w:val="0"/>
          <w:marBottom w:val="0"/>
          <w:divBdr>
            <w:top w:val="none" w:sz="0" w:space="0" w:color="auto"/>
            <w:left w:val="none" w:sz="0" w:space="0" w:color="auto"/>
            <w:bottom w:val="none" w:sz="0" w:space="0" w:color="auto"/>
            <w:right w:val="none" w:sz="0" w:space="0" w:color="auto"/>
          </w:divBdr>
        </w:div>
        <w:div w:id="1270041372">
          <w:marLeft w:val="640"/>
          <w:marRight w:val="0"/>
          <w:marTop w:val="0"/>
          <w:marBottom w:val="0"/>
          <w:divBdr>
            <w:top w:val="none" w:sz="0" w:space="0" w:color="auto"/>
            <w:left w:val="none" w:sz="0" w:space="0" w:color="auto"/>
            <w:bottom w:val="none" w:sz="0" w:space="0" w:color="auto"/>
            <w:right w:val="none" w:sz="0" w:space="0" w:color="auto"/>
          </w:divBdr>
        </w:div>
        <w:div w:id="178662571">
          <w:marLeft w:val="640"/>
          <w:marRight w:val="0"/>
          <w:marTop w:val="0"/>
          <w:marBottom w:val="0"/>
          <w:divBdr>
            <w:top w:val="none" w:sz="0" w:space="0" w:color="auto"/>
            <w:left w:val="none" w:sz="0" w:space="0" w:color="auto"/>
            <w:bottom w:val="none" w:sz="0" w:space="0" w:color="auto"/>
            <w:right w:val="none" w:sz="0" w:space="0" w:color="auto"/>
          </w:divBdr>
        </w:div>
        <w:div w:id="964117631">
          <w:marLeft w:val="640"/>
          <w:marRight w:val="0"/>
          <w:marTop w:val="0"/>
          <w:marBottom w:val="0"/>
          <w:divBdr>
            <w:top w:val="none" w:sz="0" w:space="0" w:color="auto"/>
            <w:left w:val="none" w:sz="0" w:space="0" w:color="auto"/>
            <w:bottom w:val="none" w:sz="0" w:space="0" w:color="auto"/>
            <w:right w:val="none" w:sz="0" w:space="0" w:color="auto"/>
          </w:divBdr>
        </w:div>
        <w:div w:id="63376391">
          <w:marLeft w:val="640"/>
          <w:marRight w:val="0"/>
          <w:marTop w:val="0"/>
          <w:marBottom w:val="0"/>
          <w:divBdr>
            <w:top w:val="none" w:sz="0" w:space="0" w:color="auto"/>
            <w:left w:val="none" w:sz="0" w:space="0" w:color="auto"/>
            <w:bottom w:val="none" w:sz="0" w:space="0" w:color="auto"/>
            <w:right w:val="none" w:sz="0" w:space="0" w:color="auto"/>
          </w:divBdr>
        </w:div>
        <w:div w:id="1636718755">
          <w:marLeft w:val="640"/>
          <w:marRight w:val="0"/>
          <w:marTop w:val="0"/>
          <w:marBottom w:val="0"/>
          <w:divBdr>
            <w:top w:val="none" w:sz="0" w:space="0" w:color="auto"/>
            <w:left w:val="none" w:sz="0" w:space="0" w:color="auto"/>
            <w:bottom w:val="none" w:sz="0" w:space="0" w:color="auto"/>
            <w:right w:val="none" w:sz="0" w:space="0" w:color="auto"/>
          </w:divBdr>
        </w:div>
        <w:div w:id="209994944">
          <w:marLeft w:val="640"/>
          <w:marRight w:val="0"/>
          <w:marTop w:val="0"/>
          <w:marBottom w:val="0"/>
          <w:divBdr>
            <w:top w:val="none" w:sz="0" w:space="0" w:color="auto"/>
            <w:left w:val="none" w:sz="0" w:space="0" w:color="auto"/>
            <w:bottom w:val="none" w:sz="0" w:space="0" w:color="auto"/>
            <w:right w:val="none" w:sz="0" w:space="0" w:color="auto"/>
          </w:divBdr>
        </w:div>
        <w:div w:id="535703983">
          <w:marLeft w:val="640"/>
          <w:marRight w:val="0"/>
          <w:marTop w:val="0"/>
          <w:marBottom w:val="0"/>
          <w:divBdr>
            <w:top w:val="none" w:sz="0" w:space="0" w:color="auto"/>
            <w:left w:val="none" w:sz="0" w:space="0" w:color="auto"/>
            <w:bottom w:val="none" w:sz="0" w:space="0" w:color="auto"/>
            <w:right w:val="none" w:sz="0" w:space="0" w:color="auto"/>
          </w:divBdr>
        </w:div>
        <w:div w:id="1666401268">
          <w:marLeft w:val="640"/>
          <w:marRight w:val="0"/>
          <w:marTop w:val="0"/>
          <w:marBottom w:val="0"/>
          <w:divBdr>
            <w:top w:val="none" w:sz="0" w:space="0" w:color="auto"/>
            <w:left w:val="none" w:sz="0" w:space="0" w:color="auto"/>
            <w:bottom w:val="none" w:sz="0" w:space="0" w:color="auto"/>
            <w:right w:val="none" w:sz="0" w:space="0" w:color="auto"/>
          </w:divBdr>
        </w:div>
        <w:div w:id="595984444">
          <w:marLeft w:val="640"/>
          <w:marRight w:val="0"/>
          <w:marTop w:val="0"/>
          <w:marBottom w:val="0"/>
          <w:divBdr>
            <w:top w:val="none" w:sz="0" w:space="0" w:color="auto"/>
            <w:left w:val="none" w:sz="0" w:space="0" w:color="auto"/>
            <w:bottom w:val="none" w:sz="0" w:space="0" w:color="auto"/>
            <w:right w:val="none" w:sz="0" w:space="0" w:color="auto"/>
          </w:divBdr>
        </w:div>
        <w:div w:id="1016426706">
          <w:marLeft w:val="640"/>
          <w:marRight w:val="0"/>
          <w:marTop w:val="0"/>
          <w:marBottom w:val="0"/>
          <w:divBdr>
            <w:top w:val="none" w:sz="0" w:space="0" w:color="auto"/>
            <w:left w:val="none" w:sz="0" w:space="0" w:color="auto"/>
            <w:bottom w:val="none" w:sz="0" w:space="0" w:color="auto"/>
            <w:right w:val="none" w:sz="0" w:space="0" w:color="auto"/>
          </w:divBdr>
        </w:div>
        <w:div w:id="2064209422">
          <w:marLeft w:val="640"/>
          <w:marRight w:val="0"/>
          <w:marTop w:val="0"/>
          <w:marBottom w:val="0"/>
          <w:divBdr>
            <w:top w:val="none" w:sz="0" w:space="0" w:color="auto"/>
            <w:left w:val="none" w:sz="0" w:space="0" w:color="auto"/>
            <w:bottom w:val="none" w:sz="0" w:space="0" w:color="auto"/>
            <w:right w:val="none" w:sz="0" w:space="0" w:color="auto"/>
          </w:divBdr>
        </w:div>
        <w:div w:id="290792196">
          <w:marLeft w:val="640"/>
          <w:marRight w:val="0"/>
          <w:marTop w:val="0"/>
          <w:marBottom w:val="0"/>
          <w:divBdr>
            <w:top w:val="none" w:sz="0" w:space="0" w:color="auto"/>
            <w:left w:val="none" w:sz="0" w:space="0" w:color="auto"/>
            <w:bottom w:val="none" w:sz="0" w:space="0" w:color="auto"/>
            <w:right w:val="none" w:sz="0" w:space="0" w:color="auto"/>
          </w:divBdr>
        </w:div>
      </w:divsChild>
    </w:div>
    <w:div w:id="968433772">
      <w:bodyDiv w:val="1"/>
      <w:marLeft w:val="0"/>
      <w:marRight w:val="0"/>
      <w:marTop w:val="0"/>
      <w:marBottom w:val="0"/>
      <w:divBdr>
        <w:top w:val="none" w:sz="0" w:space="0" w:color="auto"/>
        <w:left w:val="none" w:sz="0" w:space="0" w:color="auto"/>
        <w:bottom w:val="none" w:sz="0" w:space="0" w:color="auto"/>
        <w:right w:val="none" w:sz="0" w:space="0" w:color="auto"/>
      </w:divBdr>
    </w:div>
    <w:div w:id="983970982">
      <w:bodyDiv w:val="1"/>
      <w:marLeft w:val="0"/>
      <w:marRight w:val="0"/>
      <w:marTop w:val="0"/>
      <w:marBottom w:val="0"/>
      <w:divBdr>
        <w:top w:val="none" w:sz="0" w:space="0" w:color="auto"/>
        <w:left w:val="none" w:sz="0" w:space="0" w:color="auto"/>
        <w:bottom w:val="none" w:sz="0" w:space="0" w:color="auto"/>
        <w:right w:val="none" w:sz="0" w:space="0" w:color="auto"/>
      </w:divBdr>
    </w:div>
    <w:div w:id="986282817">
      <w:bodyDiv w:val="1"/>
      <w:marLeft w:val="0"/>
      <w:marRight w:val="0"/>
      <w:marTop w:val="0"/>
      <w:marBottom w:val="0"/>
      <w:divBdr>
        <w:top w:val="none" w:sz="0" w:space="0" w:color="auto"/>
        <w:left w:val="none" w:sz="0" w:space="0" w:color="auto"/>
        <w:bottom w:val="none" w:sz="0" w:space="0" w:color="auto"/>
        <w:right w:val="none" w:sz="0" w:space="0" w:color="auto"/>
      </w:divBdr>
    </w:div>
    <w:div w:id="993022798">
      <w:bodyDiv w:val="1"/>
      <w:marLeft w:val="0"/>
      <w:marRight w:val="0"/>
      <w:marTop w:val="0"/>
      <w:marBottom w:val="0"/>
      <w:divBdr>
        <w:top w:val="none" w:sz="0" w:space="0" w:color="auto"/>
        <w:left w:val="none" w:sz="0" w:space="0" w:color="auto"/>
        <w:bottom w:val="none" w:sz="0" w:space="0" w:color="auto"/>
        <w:right w:val="none" w:sz="0" w:space="0" w:color="auto"/>
      </w:divBdr>
      <w:divsChild>
        <w:div w:id="140074322">
          <w:marLeft w:val="640"/>
          <w:marRight w:val="0"/>
          <w:marTop w:val="0"/>
          <w:marBottom w:val="0"/>
          <w:divBdr>
            <w:top w:val="none" w:sz="0" w:space="0" w:color="auto"/>
            <w:left w:val="none" w:sz="0" w:space="0" w:color="auto"/>
            <w:bottom w:val="none" w:sz="0" w:space="0" w:color="auto"/>
            <w:right w:val="none" w:sz="0" w:space="0" w:color="auto"/>
          </w:divBdr>
        </w:div>
        <w:div w:id="2077626251">
          <w:marLeft w:val="640"/>
          <w:marRight w:val="0"/>
          <w:marTop w:val="0"/>
          <w:marBottom w:val="0"/>
          <w:divBdr>
            <w:top w:val="none" w:sz="0" w:space="0" w:color="auto"/>
            <w:left w:val="none" w:sz="0" w:space="0" w:color="auto"/>
            <w:bottom w:val="none" w:sz="0" w:space="0" w:color="auto"/>
            <w:right w:val="none" w:sz="0" w:space="0" w:color="auto"/>
          </w:divBdr>
        </w:div>
        <w:div w:id="803540492">
          <w:marLeft w:val="640"/>
          <w:marRight w:val="0"/>
          <w:marTop w:val="0"/>
          <w:marBottom w:val="0"/>
          <w:divBdr>
            <w:top w:val="none" w:sz="0" w:space="0" w:color="auto"/>
            <w:left w:val="none" w:sz="0" w:space="0" w:color="auto"/>
            <w:bottom w:val="none" w:sz="0" w:space="0" w:color="auto"/>
            <w:right w:val="none" w:sz="0" w:space="0" w:color="auto"/>
          </w:divBdr>
        </w:div>
        <w:div w:id="368533266">
          <w:marLeft w:val="640"/>
          <w:marRight w:val="0"/>
          <w:marTop w:val="0"/>
          <w:marBottom w:val="0"/>
          <w:divBdr>
            <w:top w:val="none" w:sz="0" w:space="0" w:color="auto"/>
            <w:left w:val="none" w:sz="0" w:space="0" w:color="auto"/>
            <w:bottom w:val="none" w:sz="0" w:space="0" w:color="auto"/>
            <w:right w:val="none" w:sz="0" w:space="0" w:color="auto"/>
          </w:divBdr>
        </w:div>
        <w:div w:id="74402394">
          <w:marLeft w:val="640"/>
          <w:marRight w:val="0"/>
          <w:marTop w:val="0"/>
          <w:marBottom w:val="0"/>
          <w:divBdr>
            <w:top w:val="none" w:sz="0" w:space="0" w:color="auto"/>
            <w:left w:val="none" w:sz="0" w:space="0" w:color="auto"/>
            <w:bottom w:val="none" w:sz="0" w:space="0" w:color="auto"/>
            <w:right w:val="none" w:sz="0" w:space="0" w:color="auto"/>
          </w:divBdr>
        </w:div>
        <w:div w:id="433326231">
          <w:marLeft w:val="640"/>
          <w:marRight w:val="0"/>
          <w:marTop w:val="0"/>
          <w:marBottom w:val="0"/>
          <w:divBdr>
            <w:top w:val="none" w:sz="0" w:space="0" w:color="auto"/>
            <w:left w:val="none" w:sz="0" w:space="0" w:color="auto"/>
            <w:bottom w:val="none" w:sz="0" w:space="0" w:color="auto"/>
            <w:right w:val="none" w:sz="0" w:space="0" w:color="auto"/>
          </w:divBdr>
        </w:div>
        <w:div w:id="880939661">
          <w:marLeft w:val="640"/>
          <w:marRight w:val="0"/>
          <w:marTop w:val="0"/>
          <w:marBottom w:val="0"/>
          <w:divBdr>
            <w:top w:val="none" w:sz="0" w:space="0" w:color="auto"/>
            <w:left w:val="none" w:sz="0" w:space="0" w:color="auto"/>
            <w:bottom w:val="none" w:sz="0" w:space="0" w:color="auto"/>
            <w:right w:val="none" w:sz="0" w:space="0" w:color="auto"/>
          </w:divBdr>
        </w:div>
        <w:div w:id="696852604">
          <w:marLeft w:val="640"/>
          <w:marRight w:val="0"/>
          <w:marTop w:val="0"/>
          <w:marBottom w:val="0"/>
          <w:divBdr>
            <w:top w:val="none" w:sz="0" w:space="0" w:color="auto"/>
            <w:left w:val="none" w:sz="0" w:space="0" w:color="auto"/>
            <w:bottom w:val="none" w:sz="0" w:space="0" w:color="auto"/>
            <w:right w:val="none" w:sz="0" w:space="0" w:color="auto"/>
          </w:divBdr>
        </w:div>
        <w:div w:id="1974099720">
          <w:marLeft w:val="640"/>
          <w:marRight w:val="0"/>
          <w:marTop w:val="0"/>
          <w:marBottom w:val="0"/>
          <w:divBdr>
            <w:top w:val="none" w:sz="0" w:space="0" w:color="auto"/>
            <w:left w:val="none" w:sz="0" w:space="0" w:color="auto"/>
            <w:bottom w:val="none" w:sz="0" w:space="0" w:color="auto"/>
            <w:right w:val="none" w:sz="0" w:space="0" w:color="auto"/>
          </w:divBdr>
        </w:div>
        <w:div w:id="1969235086">
          <w:marLeft w:val="640"/>
          <w:marRight w:val="0"/>
          <w:marTop w:val="0"/>
          <w:marBottom w:val="0"/>
          <w:divBdr>
            <w:top w:val="none" w:sz="0" w:space="0" w:color="auto"/>
            <w:left w:val="none" w:sz="0" w:space="0" w:color="auto"/>
            <w:bottom w:val="none" w:sz="0" w:space="0" w:color="auto"/>
            <w:right w:val="none" w:sz="0" w:space="0" w:color="auto"/>
          </w:divBdr>
        </w:div>
        <w:div w:id="1586986573">
          <w:marLeft w:val="640"/>
          <w:marRight w:val="0"/>
          <w:marTop w:val="0"/>
          <w:marBottom w:val="0"/>
          <w:divBdr>
            <w:top w:val="none" w:sz="0" w:space="0" w:color="auto"/>
            <w:left w:val="none" w:sz="0" w:space="0" w:color="auto"/>
            <w:bottom w:val="none" w:sz="0" w:space="0" w:color="auto"/>
            <w:right w:val="none" w:sz="0" w:space="0" w:color="auto"/>
          </w:divBdr>
        </w:div>
        <w:div w:id="393089671">
          <w:marLeft w:val="640"/>
          <w:marRight w:val="0"/>
          <w:marTop w:val="0"/>
          <w:marBottom w:val="0"/>
          <w:divBdr>
            <w:top w:val="none" w:sz="0" w:space="0" w:color="auto"/>
            <w:left w:val="none" w:sz="0" w:space="0" w:color="auto"/>
            <w:bottom w:val="none" w:sz="0" w:space="0" w:color="auto"/>
            <w:right w:val="none" w:sz="0" w:space="0" w:color="auto"/>
          </w:divBdr>
        </w:div>
        <w:div w:id="1393769536">
          <w:marLeft w:val="640"/>
          <w:marRight w:val="0"/>
          <w:marTop w:val="0"/>
          <w:marBottom w:val="0"/>
          <w:divBdr>
            <w:top w:val="none" w:sz="0" w:space="0" w:color="auto"/>
            <w:left w:val="none" w:sz="0" w:space="0" w:color="auto"/>
            <w:bottom w:val="none" w:sz="0" w:space="0" w:color="auto"/>
            <w:right w:val="none" w:sz="0" w:space="0" w:color="auto"/>
          </w:divBdr>
        </w:div>
        <w:div w:id="2043436893">
          <w:marLeft w:val="640"/>
          <w:marRight w:val="0"/>
          <w:marTop w:val="0"/>
          <w:marBottom w:val="0"/>
          <w:divBdr>
            <w:top w:val="none" w:sz="0" w:space="0" w:color="auto"/>
            <w:left w:val="none" w:sz="0" w:space="0" w:color="auto"/>
            <w:bottom w:val="none" w:sz="0" w:space="0" w:color="auto"/>
            <w:right w:val="none" w:sz="0" w:space="0" w:color="auto"/>
          </w:divBdr>
        </w:div>
        <w:div w:id="1135370963">
          <w:marLeft w:val="640"/>
          <w:marRight w:val="0"/>
          <w:marTop w:val="0"/>
          <w:marBottom w:val="0"/>
          <w:divBdr>
            <w:top w:val="none" w:sz="0" w:space="0" w:color="auto"/>
            <w:left w:val="none" w:sz="0" w:space="0" w:color="auto"/>
            <w:bottom w:val="none" w:sz="0" w:space="0" w:color="auto"/>
            <w:right w:val="none" w:sz="0" w:space="0" w:color="auto"/>
          </w:divBdr>
        </w:div>
        <w:div w:id="779953098">
          <w:marLeft w:val="640"/>
          <w:marRight w:val="0"/>
          <w:marTop w:val="0"/>
          <w:marBottom w:val="0"/>
          <w:divBdr>
            <w:top w:val="none" w:sz="0" w:space="0" w:color="auto"/>
            <w:left w:val="none" w:sz="0" w:space="0" w:color="auto"/>
            <w:bottom w:val="none" w:sz="0" w:space="0" w:color="auto"/>
            <w:right w:val="none" w:sz="0" w:space="0" w:color="auto"/>
          </w:divBdr>
        </w:div>
        <w:div w:id="286401969">
          <w:marLeft w:val="640"/>
          <w:marRight w:val="0"/>
          <w:marTop w:val="0"/>
          <w:marBottom w:val="0"/>
          <w:divBdr>
            <w:top w:val="none" w:sz="0" w:space="0" w:color="auto"/>
            <w:left w:val="none" w:sz="0" w:space="0" w:color="auto"/>
            <w:bottom w:val="none" w:sz="0" w:space="0" w:color="auto"/>
            <w:right w:val="none" w:sz="0" w:space="0" w:color="auto"/>
          </w:divBdr>
        </w:div>
        <w:div w:id="1099524774">
          <w:marLeft w:val="640"/>
          <w:marRight w:val="0"/>
          <w:marTop w:val="0"/>
          <w:marBottom w:val="0"/>
          <w:divBdr>
            <w:top w:val="none" w:sz="0" w:space="0" w:color="auto"/>
            <w:left w:val="none" w:sz="0" w:space="0" w:color="auto"/>
            <w:bottom w:val="none" w:sz="0" w:space="0" w:color="auto"/>
            <w:right w:val="none" w:sz="0" w:space="0" w:color="auto"/>
          </w:divBdr>
        </w:div>
        <w:div w:id="781534915">
          <w:marLeft w:val="640"/>
          <w:marRight w:val="0"/>
          <w:marTop w:val="0"/>
          <w:marBottom w:val="0"/>
          <w:divBdr>
            <w:top w:val="none" w:sz="0" w:space="0" w:color="auto"/>
            <w:left w:val="none" w:sz="0" w:space="0" w:color="auto"/>
            <w:bottom w:val="none" w:sz="0" w:space="0" w:color="auto"/>
            <w:right w:val="none" w:sz="0" w:space="0" w:color="auto"/>
          </w:divBdr>
        </w:div>
        <w:div w:id="518156158">
          <w:marLeft w:val="640"/>
          <w:marRight w:val="0"/>
          <w:marTop w:val="0"/>
          <w:marBottom w:val="0"/>
          <w:divBdr>
            <w:top w:val="none" w:sz="0" w:space="0" w:color="auto"/>
            <w:left w:val="none" w:sz="0" w:space="0" w:color="auto"/>
            <w:bottom w:val="none" w:sz="0" w:space="0" w:color="auto"/>
            <w:right w:val="none" w:sz="0" w:space="0" w:color="auto"/>
          </w:divBdr>
        </w:div>
        <w:div w:id="1986353013">
          <w:marLeft w:val="640"/>
          <w:marRight w:val="0"/>
          <w:marTop w:val="0"/>
          <w:marBottom w:val="0"/>
          <w:divBdr>
            <w:top w:val="none" w:sz="0" w:space="0" w:color="auto"/>
            <w:left w:val="none" w:sz="0" w:space="0" w:color="auto"/>
            <w:bottom w:val="none" w:sz="0" w:space="0" w:color="auto"/>
            <w:right w:val="none" w:sz="0" w:space="0" w:color="auto"/>
          </w:divBdr>
        </w:div>
        <w:div w:id="2012445618">
          <w:marLeft w:val="640"/>
          <w:marRight w:val="0"/>
          <w:marTop w:val="0"/>
          <w:marBottom w:val="0"/>
          <w:divBdr>
            <w:top w:val="none" w:sz="0" w:space="0" w:color="auto"/>
            <w:left w:val="none" w:sz="0" w:space="0" w:color="auto"/>
            <w:bottom w:val="none" w:sz="0" w:space="0" w:color="auto"/>
            <w:right w:val="none" w:sz="0" w:space="0" w:color="auto"/>
          </w:divBdr>
        </w:div>
        <w:div w:id="1306083677">
          <w:marLeft w:val="640"/>
          <w:marRight w:val="0"/>
          <w:marTop w:val="0"/>
          <w:marBottom w:val="0"/>
          <w:divBdr>
            <w:top w:val="none" w:sz="0" w:space="0" w:color="auto"/>
            <w:left w:val="none" w:sz="0" w:space="0" w:color="auto"/>
            <w:bottom w:val="none" w:sz="0" w:space="0" w:color="auto"/>
            <w:right w:val="none" w:sz="0" w:space="0" w:color="auto"/>
          </w:divBdr>
        </w:div>
        <w:div w:id="873427404">
          <w:marLeft w:val="640"/>
          <w:marRight w:val="0"/>
          <w:marTop w:val="0"/>
          <w:marBottom w:val="0"/>
          <w:divBdr>
            <w:top w:val="none" w:sz="0" w:space="0" w:color="auto"/>
            <w:left w:val="none" w:sz="0" w:space="0" w:color="auto"/>
            <w:bottom w:val="none" w:sz="0" w:space="0" w:color="auto"/>
            <w:right w:val="none" w:sz="0" w:space="0" w:color="auto"/>
          </w:divBdr>
        </w:div>
        <w:div w:id="177156263">
          <w:marLeft w:val="640"/>
          <w:marRight w:val="0"/>
          <w:marTop w:val="0"/>
          <w:marBottom w:val="0"/>
          <w:divBdr>
            <w:top w:val="none" w:sz="0" w:space="0" w:color="auto"/>
            <w:left w:val="none" w:sz="0" w:space="0" w:color="auto"/>
            <w:bottom w:val="none" w:sz="0" w:space="0" w:color="auto"/>
            <w:right w:val="none" w:sz="0" w:space="0" w:color="auto"/>
          </w:divBdr>
        </w:div>
        <w:div w:id="1556894748">
          <w:marLeft w:val="640"/>
          <w:marRight w:val="0"/>
          <w:marTop w:val="0"/>
          <w:marBottom w:val="0"/>
          <w:divBdr>
            <w:top w:val="none" w:sz="0" w:space="0" w:color="auto"/>
            <w:left w:val="none" w:sz="0" w:space="0" w:color="auto"/>
            <w:bottom w:val="none" w:sz="0" w:space="0" w:color="auto"/>
            <w:right w:val="none" w:sz="0" w:space="0" w:color="auto"/>
          </w:divBdr>
        </w:div>
        <w:div w:id="1582720144">
          <w:marLeft w:val="640"/>
          <w:marRight w:val="0"/>
          <w:marTop w:val="0"/>
          <w:marBottom w:val="0"/>
          <w:divBdr>
            <w:top w:val="none" w:sz="0" w:space="0" w:color="auto"/>
            <w:left w:val="none" w:sz="0" w:space="0" w:color="auto"/>
            <w:bottom w:val="none" w:sz="0" w:space="0" w:color="auto"/>
            <w:right w:val="none" w:sz="0" w:space="0" w:color="auto"/>
          </w:divBdr>
        </w:div>
        <w:div w:id="778644728">
          <w:marLeft w:val="640"/>
          <w:marRight w:val="0"/>
          <w:marTop w:val="0"/>
          <w:marBottom w:val="0"/>
          <w:divBdr>
            <w:top w:val="none" w:sz="0" w:space="0" w:color="auto"/>
            <w:left w:val="none" w:sz="0" w:space="0" w:color="auto"/>
            <w:bottom w:val="none" w:sz="0" w:space="0" w:color="auto"/>
            <w:right w:val="none" w:sz="0" w:space="0" w:color="auto"/>
          </w:divBdr>
        </w:div>
        <w:div w:id="1683781834">
          <w:marLeft w:val="640"/>
          <w:marRight w:val="0"/>
          <w:marTop w:val="0"/>
          <w:marBottom w:val="0"/>
          <w:divBdr>
            <w:top w:val="none" w:sz="0" w:space="0" w:color="auto"/>
            <w:left w:val="none" w:sz="0" w:space="0" w:color="auto"/>
            <w:bottom w:val="none" w:sz="0" w:space="0" w:color="auto"/>
            <w:right w:val="none" w:sz="0" w:space="0" w:color="auto"/>
          </w:divBdr>
        </w:div>
        <w:div w:id="1659504820">
          <w:marLeft w:val="640"/>
          <w:marRight w:val="0"/>
          <w:marTop w:val="0"/>
          <w:marBottom w:val="0"/>
          <w:divBdr>
            <w:top w:val="none" w:sz="0" w:space="0" w:color="auto"/>
            <w:left w:val="none" w:sz="0" w:space="0" w:color="auto"/>
            <w:bottom w:val="none" w:sz="0" w:space="0" w:color="auto"/>
            <w:right w:val="none" w:sz="0" w:space="0" w:color="auto"/>
          </w:divBdr>
        </w:div>
        <w:div w:id="1280182947">
          <w:marLeft w:val="640"/>
          <w:marRight w:val="0"/>
          <w:marTop w:val="0"/>
          <w:marBottom w:val="0"/>
          <w:divBdr>
            <w:top w:val="none" w:sz="0" w:space="0" w:color="auto"/>
            <w:left w:val="none" w:sz="0" w:space="0" w:color="auto"/>
            <w:bottom w:val="none" w:sz="0" w:space="0" w:color="auto"/>
            <w:right w:val="none" w:sz="0" w:space="0" w:color="auto"/>
          </w:divBdr>
        </w:div>
        <w:div w:id="1358965615">
          <w:marLeft w:val="640"/>
          <w:marRight w:val="0"/>
          <w:marTop w:val="0"/>
          <w:marBottom w:val="0"/>
          <w:divBdr>
            <w:top w:val="none" w:sz="0" w:space="0" w:color="auto"/>
            <w:left w:val="none" w:sz="0" w:space="0" w:color="auto"/>
            <w:bottom w:val="none" w:sz="0" w:space="0" w:color="auto"/>
            <w:right w:val="none" w:sz="0" w:space="0" w:color="auto"/>
          </w:divBdr>
        </w:div>
        <w:div w:id="1617254697">
          <w:marLeft w:val="640"/>
          <w:marRight w:val="0"/>
          <w:marTop w:val="0"/>
          <w:marBottom w:val="0"/>
          <w:divBdr>
            <w:top w:val="none" w:sz="0" w:space="0" w:color="auto"/>
            <w:left w:val="none" w:sz="0" w:space="0" w:color="auto"/>
            <w:bottom w:val="none" w:sz="0" w:space="0" w:color="auto"/>
            <w:right w:val="none" w:sz="0" w:space="0" w:color="auto"/>
          </w:divBdr>
        </w:div>
        <w:div w:id="845486214">
          <w:marLeft w:val="640"/>
          <w:marRight w:val="0"/>
          <w:marTop w:val="0"/>
          <w:marBottom w:val="0"/>
          <w:divBdr>
            <w:top w:val="none" w:sz="0" w:space="0" w:color="auto"/>
            <w:left w:val="none" w:sz="0" w:space="0" w:color="auto"/>
            <w:bottom w:val="none" w:sz="0" w:space="0" w:color="auto"/>
            <w:right w:val="none" w:sz="0" w:space="0" w:color="auto"/>
          </w:divBdr>
        </w:div>
        <w:div w:id="757143953">
          <w:marLeft w:val="640"/>
          <w:marRight w:val="0"/>
          <w:marTop w:val="0"/>
          <w:marBottom w:val="0"/>
          <w:divBdr>
            <w:top w:val="none" w:sz="0" w:space="0" w:color="auto"/>
            <w:left w:val="none" w:sz="0" w:space="0" w:color="auto"/>
            <w:bottom w:val="none" w:sz="0" w:space="0" w:color="auto"/>
            <w:right w:val="none" w:sz="0" w:space="0" w:color="auto"/>
          </w:divBdr>
        </w:div>
        <w:div w:id="1712732338">
          <w:marLeft w:val="640"/>
          <w:marRight w:val="0"/>
          <w:marTop w:val="0"/>
          <w:marBottom w:val="0"/>
          <w:divBdr>
            <w:top w:val="none" w:sz="0" w:space="0" w:color="auto"/>
            <w:left w:val="none" w:sz="0" w:space="0" w:color="auto"/>
            <w:bottom w:val="none" w:sz="0" w:space="0" w:color="auto"/>
            <w:right w:val="none" w:sz="0" w:space="0" w:color="auto"/>
          </w:divBdr>
        </w:div>
        <w:div w:id="255358759">
          <w:marLeft w:val="640"/>
          <w:marRight w:val="0"/>
          <w:marTop w:val="0"/>
          <w:marBottom w:val="0"/>
          <w:divBdr>
            <w:top w:val="none" w:sz="0" w:space="0" w:color="auto"/>
            <w:left w:val="none" w:sz="0" w:space="0" w:color="auto"/>
            <w:bottom w:val="none" w:sz="0" w:space="0" w:color="auto"/>
            <w:right w:val="none" w:sz="0" w:space="0" w:color="auto"/>
          </w:divBdr>
        </w:div>
        <w:div w:id="1362245922">
          <w:marLeft w:val="640"/>
          <w:marRight w:val="0"/>
          <w:marTop w:val="0"/>
          <w:marBottom w:val="0"/>
          <w:divBdr>
            <w:top w:val="none" w:sz="0" w:space="0" w:color="auto"/>
            <w:left w:val="none" w:sz="0" w:space="0" w:color="auto"/>
            <w:bottom w:val="none" w:sz="0" w:space="0" w:color="auto"/>
            <w:right w:val="none" w:sz="0" w:space="0" w:color="auto"/>
          </w:divBdr>
        </w:div>
        <w:div w:id="70736623">
          <w:marLeft w:val="640"/>
          <w:marRight w:val="0"/>
          <w:marTop w:val="0"/>
          <w:marBottom w:val="0"/>
          <w:divBdr>
            <w:top w:val="none" w:sz="0" w:space="0" w:color="auto"/>
            <w:left w:val="none" w:sz="0" w:space="0" w:color="auto"/>
            <w:bottom w:val="none" w:sz="0" w:space="0" w:color="auto"/>
            <w:right w:val="none" w:sz="0" w:space="0" w:color="auto"/>
          </w:divBdr>
        </w:div>
        <w:div w:id="1156265346">
          <w:marLeft w:val="640"/>
          <w:marRight w:val="0"/>
          <w:marTop w:val="0"/>
          <w:marBottom w:val="0"/>
          <w:divBdr>
            <w:top w:val="none" w:sz="0" w:space="0" w:color="auto"/>
            <w:left w:val="none" w:sz="0" w:space="0" w:color="auto"/>
            <w:bottom w:val="none" w:sz="0" w:space="0" w:color="auto"/>
            <w:right w:val="none" w:sz="0" w:space="0" w:color="auto"/>
          </w:divBdr>
        </w:div>
        <w:div w:id="1159618858">
          <w:marLeft w:val="640"/>
          <w:marRight w:val="0"/>
          <w:marTop w:val="0"/>
          <w:marBottom w:val="0"/>
          <w:divBdr>
            <w:top w:val="none" w:sz="0" w:space="0" w:color="auto"/>
            <w:left w:val="none" w:sz="0" w:space="0" w:color="auto"/>
            <w:bottom w:val="none" w:sz="0" w:space="0" w:color="auto"/>
            <w:right w:val="none" w:sz="0" w:space="0" w:color="auto"/>
          </w:divBdr>
        </w:div>
        <w:div w:id="1615752751">
          <w:marLeft w:val="640"/>
          <w:marRight w:val="0"/>
          <w:marTop w:val="0"/>
          <w:marBottom w:val="0"/>
          <w:divBdr>
            <w:top w:val="none" w:sz="0" w:space="0" w:color="auto"/>
            <w:left w:val="none" w:sz="0" w:space="0" w:color="auto"/>
            <w:bottom w:val="none" w:sz="0" w:space="0" w:color="auto"/>
            <w:right w:val="none" w:sz="0" w:space="0" w:color="auto"/>
          </w:divBdr>
        </w:div>
        <w:div w:id="1293175094">
          <w:marLeft w:val="640"/>
          <w:marRight w:val="0"/>
          <w:marTop w:val="0"/>
          <w:marBottom w:val="0"/>
          <w:divBdr>
            <w:top w:val="none" w:sz="0" w:space="0" w:color="auto"/>
            <w:left w:val="none" w:sz="0" w:space="0" w:color="auto"/>
            <w:bottom w:val="none" w:sz="0" w:space="0" w:color="auto"/>
            <w:right w:val="none" w:sz="0" w:space="0" w:color="auto"/>
          </w:divBdr>
        </w:div>
        <w:div w:id="1061556627">
          <w:marLeft w:val="640"/>
          <w:marRight w:val="0"/>
          <w:marTop w:val="0"/>
          <w:marBottom w:val="0"/>
          <w:divBdr>
            <w:top w:val="none" w:sz="0" w:space="0" w:color="auto"/>
            <w:left w:val="none" w:sz="0" w:space="0" w:color="auto"/>
            <w:bottom w:val="none" w:sz="0" w:space="0" w:color="auto"/>
            <w:right w:val="none" w:sz="0" w:space="0" w:color="auto"/>
          </w:divBdr>
        </w:div>
        <w:div w:id="428041149">
          <w:marLeft w:val="640"/>
          <w:marRight w:val="0"/>
          <w:marTop w:val="0"/>
          <w:marBottom w:val="0"/>
          <w:divBdr>
            <w:top w:val="none" w:sz="0" w:space="0" w:color="auto"/>
            <w:left w:val="none" w:sz="0" w:space="0" w:color="auto"/>
            <w:bottom w:val="none" w:sz="0" w:space="0" w:color="auto"/>
            <w:right w:val="none" w:sz="0" w:space="0" w:color="auto"/>
          </w:divBdr>
        </w:div>
        <w:div w:id="212273406">
          <w:marLeft w:val="640"/>
          <w:marRight w:val="0"/>
          <w:marTop w:val="0"/>
          <w:marBottom w:val="0"/>
          <w:divBdr>
            <w:top w:val="none" w:sz="0" w:space="0" w:color="auto"/>
            <w:left w:val="none" w:sz="0" w:space="0" w:color="auto"/>
            <w:bottom w:val="none" w:sz="0" w:space="0" w:color="auto"/>
            <w:right w:val="none" w:sz="0" w:space="0" w:color="auto"/>
          </w:divBdr>
        </w:div>
        <w:div w:id="1717656220">
          <w:marLeft w:val="640"/>
          <w:marRight w:val="0"/>
          <w:marTop w:val="0"/>
          <w:marBottom w:val="0"/>
          <w:divBdr>
            <w:top w:val="none" w:sz="0" w:space="0" w:color="auto"/>
            <w:left w:val="none" w:sz="0" w:space="0" w:color="auto"/>
            <w:bottom w:val="none" w:sz="0" w:space="0" w:color="auto"/>
            <w:right w:val="none" w:sz="0" w:space="0" w:color="auto"/>
          </w:divBdr>
        </w:div>
        <w:div w:id="111288999">
          <w:marLeft w:val="640"/>
          <w:marRight w:val="0"/>
          <w:marTop w:val="0"/>
          <w:marBottom w:val="0"/>
          <w:divBdr>
            <w:top w:val="none" w:sz="0" w:space="0" w:color="auto"/>
            <w:left w:val="none" w:sz="0" w:space="0" w:color="auto"/>
            <w:bottom w:val="none" w:sz="0" w:space="0" w:color="auto"/>
            <w:right w:val="none" w:sz="0" w:space="0" w:color="auto"/>
          </w:divBdr>
        </w:div>
        <w:div w:id="216013175">
          <w:marLeft w:val="640"/>
          <w:marRight w:val="0"/>
          <w:marTop w:val="0"/>
          <w:marBottom w:val="0"/>
          <w:divBdr>
            <w:top w:val="none" w:sz="0" w:space="0" w:color="auto"/>
            <w:left w:val="none" w:sz="0" w:space="0" w:color="auto"/>
            <w:bottom w:val="none" w:sz="0" w:space="0" w:color="auto"/>
            <w:right w:val="none" w:sz="0" w:space="0" w:color="auto"/>
          </w:divBdr>
        </w:div>
        <w:div w:id="2077773628">
          <w:marLeft w:val="640"/>
          <w:marRight w:val="0"/>
          <w:marTop w:val="0"/>
          <w:marBottom w:val="0"/>
          <w:divBdr>
            <w:top w:val="none" w:sz="0" w:space="0" w:color="auto"/>
            <w:left w:val="none" w:sz="0" w:space="0" w:color="auto"/>
            <w:bottom w:val="none" w:sz="0" w:space="0" w:color="auto"/>
            <w:right w:val="none" w:sz="0" w:space="0" w:color="auto"/>
          </w:divBdr>
        </w:div>
      </w:divsChild>
    </w:div>
    <w:div w:id="1004624971">
      <w:bodyDiv w:val="1"/>
      <w:marLeft w:val="0"/>
      <w:marRight w:val="0"/>
      <w:marTop w:val="0"/>
      <w:marBottom w:val="0"/>
      <w:divBdr>
        <w:top w:val="none" w:sz="0" w:space="0" w:color="auto"/>
        <w:left w:val="none" w:sz="0" w:space="0" w:color="auto"/>
        <w:bottom w:val="none" w:sz="0" w:space="0" w:color="auto"/>
        <w:right w:val="none" w:sz="0" w:space="0" w:color="auto"/>
      </w:divBdr>
      <w:divsChild>
        <w:div w:id="777336616">
          <w:marLeft w:val="640"/>
          <w:marRight w:val="0"/>
          <w:marTop w:val="0"/>
          <w:marBottom w:val="0"/>
          <w:divBdr>
            <w:top w:val="none" w:sz="0" w:space="0" w:color="auto"/>
            <w:left w:val="none" w:sz="0" w:space="0" w:color="auto"/>
            <w:bottom w:val="none" w:sz="0" w:space="0" w:color="auto"/>
            <w:right w:val="none" w:sz="0" w:space="0" w:color="auto"/>
          </w:divBdr>
        </w:div>
        <w:div w:id="1260140567">
          <w:marLeft w:val="640"/>
          <w:marRight w:val="0"/>
          <w:marTop w:val="0"/>
          <w:marBottom w:val="0"/>
          <w:divBdr>
            <w:top w:val="none" w:sz="0" w:space="0" w:color="auto"/>
            <w:left w:val="none" w:sz="0" w:space="0" w:color="auto"/>
            <w:bottom w:val="none" w:sz="0" w:space="0" w:color="auto"/>
            <w:right w:val="none" w:sz="0" w:space="0" w:color="auto"/>
          </w:divBdr>
        </w:div>
        <w:div w:id="1295022441">
          <w:marLeft w:val="640"/>
          <w:marRight w:val="0"/>
          <w:marTop w:val="0"/>
          <w:marBottom w:val="0"/>
          <w:divBdr>
            <w:top w:val="none" w:sz="0" w:space="0" w:color="auto"/>
            <w:left w:val="none" w:sz="0" w:space="0" w:color="auto"/>
            <w:bottom w:val="none" w:sz="0" w:space="0" w:color="auto"/>
            <w:right w:val="none" w:sz="0" w:space="0" w:color="auto"/>
          </w:divBdr>
        </w:div>
        <w:div w:id="1614553130">
          <w:marLeft w:val="640"/>
          <w:marRight w:val="0"/>
          <w:marTop w:val="0"/>
          <w:marBottom w:val="0"/>
          <w:divBdr>
            <w:top w:val="none" w:sz="0" w:space="0" w:color="auto"/>
            <w:left w:val="none" w:sz="0" w:space="0" w:color="auto"/>
            <w:bottom w:val="none" w:sz="0" w:space="0" w:color="auto"/>
            <w:right w:val="none" w:sz="0" w:space="0" w:color="auto"/>
          </w:divBdr>
        </w:div>
        <w:div w:id="22680748">
          <w:marLeft w:val="640"/>
          <w:marRight w:val="0"/>
          <w:marTop w:val="0"/>
          <w:marBottom w:val="0"/>
          <w:divBdr>
            <w:top w:val="none" w:sz="0" w:space="0" w:color="auto"/>
            <w:left w:val="none" w:sz="0" w:space="0" w:color="auto"/>
            <w:bottom w:val="none" w:sz="0" w:space="0" w:color="auto"/>
            <w:right w:val="none" w:sz="0" w:space="0" w:color="auto"/>
          </w:divBdr>
        </w:div>
        <w:div w:id="1775588587">
          <w:marLeft w:val="640"/>
          <w:marRight w:val="0"/>
          <w:marTop w:val="0"/>
          <w:marBottom w:val="0"/>
          <w:divBdr>
            <w:top w:val="none" w:sz="0" w:space="0" w:color="auto"/>
            <w:left w:val="none" w:sz="0" w:space="0" w:color="auto"/>
            <w:bottom w:val="none" w:sz="0" w:space="0" w:color="auto"/>
            <w:right w:val="none" w:sz="0" w:space="0" w:color="auto"/>
          </w:divBdr>
        </w:div>
        <w:div w:id="1233732868">
          <w:marLeft w:val="640"/>
          <w:marRight w:val="0"/>
          <w:marTop w:val="0"/>
          <w:marBottom w:val="0"/>
          <w:divBdr>
            <w:top w:val="none" w:sz="0" w:space="0" w:color="auto"/>
            <w:left w:val="none" w:sz="0" w:space="0" w:color="auto"/>
            <w:bottom w:val="none" w:sz="0" w:space="0" w:color="auto"/>
            <w:right w:val="none" w:sz="0" w:space="0" w:color="auto"/>
          </w:divBdr>
        </w:div>
        <w:div w:id="847208604">
          <w:marLeft w:val="640"/>
          <w:marRight w:val="0"/>
          <w:marTop w:val="0"/>
          <w:marBottom w:val="0"/>
          <w:divBdr>
            <w:top w:val="none" w:sz="0" w:space="0" w:color="auto"/>
            <w:left w:val="none" w:sz="0" w:space="0" w:color="auto"/>
            <w:bottom w:val="none" w:sz="0" w:space="0" w:color="auto"/>
            <w:right w:val="none" w:sz="0" w:space="0" w:color="auto"/>
          </w:divBdr>
        </w:div>
        <w:div w:id="1003318997">
          <w:marLeft w:val="640"/>
          <w:marRight w:val="0"/>
          <w:marTop w:val="0"/>
          <w:marBottom w:val="0"/>
          <w:divBdr>
            <w:top w:val="none" w:sz="0" w:space="0" w:color="auto"/>
            <w:left w:val="none" w:sz="0" w:space="0" w:color="auto"/>
            <w:bottom w:val="none" w:sz="0" w:space="0" w:color="auto"/>
            <w:right w:val="none" w:sz="0" w:space="0" w:color="auto"/>
          </w:divBdr>
        </w:div>
        <w:div w:id="1600602780">
          <w:marLeft w:val="640"/>
          <w:marRight w:val="0"/>
          <w:marTop w:val="0"/>
          <w:marBottom w:val="0"/>
          <w:divBdr>
            <w:top w:val="none" w:sz="0" w:space="0" w:color="auto"/>
            <w:left w:val="none" w:sz="0" w:space="0" w:color="auto"/>
            <w:bottom w:val="none" w:sz="0" w:space="0" w:color="auto"/>
            <w:right w:val="none" w:sz="0" w:space="0" w:color="auto"/>
          </w:divBdr>
        </w:div>
        <w:div w:id="359210162">
          <w:marLeft w:val="640"/>
          <w:marRight w:val="0"/>
          <w:marTop w:val="0"/>
          <w:marBottom w:val="0"/>
          <w:divBdr>
            <w:top w:val="none" w:sz="0" w:space="0" w:color="auto"/>
            <w:left w:val="none" w:sz="0" w:space="0" w:color="auto"/>
            <w:bottom w:val="none" w:sz="0" w:space="0" w:color="auto"/>
            <w:right w:val="none" w:sz="0" w:space="0" w:color="auto"/>
          </w:divBdr>
        </w:div>
        <w:div w:id="1243488978">
          <w:marLeft w:val="640"/>
          <w:marRight w:val="0"/>
          <w:marTop w:val="0"/>
          <w:marBottom w:val="0"/>
          <w:divBdr>
            <w:top w:val="none" w:sz="0" w:space="0" w:color="auto"/>
            <w:left w:val="none" w:sz="0" w:space="0" w:color="auto"/>
            <w:bottom w:val="none" w:sz="0" w:space="0" w:color="auto"/>
            <w:right w:val="none" w:sz="0" w:space="0" w:color="auto"/>
          </w:divBdr>
        </w:div>
        <w:div w:id="1647780282">
          <w:marLeft w:val="640"/>
          <w:marRight w:val="0"/>
          <w:marTop w:val="0"/>
          <w:marBottom w:val="0"/>
          <w:divBdr>
            <w:top w:val="none" w:sz="0" w:space="0" w:color="auto"/>
            <w:left w:val="none" w:sz="0" w:space="0" w:color="auto"/>
            <w:bottom w:val="none" w:sz="0" w:space="0" w:color="auto"/>
            <w:right w:val="none" w:sz="0" w:space="0" w:color="auto"/>
          </w:divBdr>
        </w:div>
        <w:div w:id="985739956">
          <w:marLeft w:val="640"/>
          <w:marRight w:val="0"/>
          <w:marTop w:val="0"/>
          <w:marBottom w:val="0"/>
          <w:divBdr>
            <w:top w:val="none" w:sz="0" w:space="0" w:color="auto"/>
            <w:left w:val="none" w:sz="0" w:space="0" w:color="auto"/>
            <w:bottom w:val="none" w:sz="0" w:space="0" w:color="auto"/>
            <w:right w:val="none" w:sz="0" w:space="0" w:color="auto"/>
          </w:divBdr>
        </w:div>
        <w:div w:id="150952725">
          <w:marLeft w:val="640"/>
          <w:marRight w:val="0"/>
          <w:marTop w:val="0"/>
          <w:marBottom w:val="0"/>
          <w:divBdr>
            <w:top w:val="none" w:sz="0" w:space="0" w:color="auto"/>
            <w:left w:val="none" w:sz="0" w:space="0" w:color="auto"/>
            <w:bottom w:val="none" w:sz="0" w:space="0" w:color="auto"/>
            <w:right w:val="none" w:sz="0" w:space="0" w:color="auto"/>
          </w:divBdr>
        </w:div>
        <w:div w:id="1234311699">
          <w:marLeft w:val="640"/>
          <w:marRight w:val="0"/>
          <w:marTop w:val="0"/>
          <w:marBottom w:val="0"/>
          <w:divBdr>
            <w:top w:val="none" w:sz="0" w:space="0" w:color="auto"/>
            <w:left w:val="none" w:sz="0" w:space="0" w:color="auto"/>
            <w:bottom w:val="none" w:sz="0" w:space="0" w:color="auto"/>
            <w:right w:val="none" w:sz="0" w:space="0" w:color="auto"/>
          </w:divBdr>
        </w:div>
        <w:div w:id="16851597">
          <w:marLeft w:val="640"/>
          <w:marRight w:val="0"/>
          <w:marTop w:val="0"/>
          <w:marBottom w:val="0"/>
          <w:divBdr>
            <w:top w:val="none" w:sz="0" w:space="0" w:color="auto"/>
            <w:left w:val="none" w:sz="0" w:space="0" w:color="auto"/>
            <w:bottom w:val="none" w:sz="0" w:space="0" w:color="auto"/>
            <w:right w:val="none" w:sz="0" w:space="0" w:color="auto"/>
          </w:divBdr>
        </w:div>
        <w:div w:id="1547376889">
          <w:marLeft w:val="640"/>
          <w:marRight w:val="0"/>
          <w:marTop w:val="0"/>
          <w:marBottom w:val="0"/>
          <w:divBdr>
            <w:top w:val="none" w:sz="0" w:space="0" w:color="auto"/>
            <w:left w:val="none" w:sz="0" w:space="0" w:color="auto"/>
            <w:bottom w:val="none" w:sz="0" w:space="0" w:color="auto"/>
            <w:right w:val="none" w:sz="0" w:space="0" w:color="auto"/>
          </w:divBdr>
        </w:div>
        <w:div w:id="1423254511">
          <w:marLeft w:val="640"/>
          <w:marRight w:val="0"/>
          <w:marTop w:val="0"/>
          <w:marBottom w:val="0"/>
          <w:divBdr>
            <w:top w:val="none" w:sz="0" w:space="0" w:color="auto"/>
            <w:left w:val="none" w:sz="0" w:space="0" w:color="auto"/>
            <w:bottom w:val="none" w:sz="0" w:space="0" w:color="auto"/>
            <w:right w:val="none" w:sz="0" w:space="0" w:color="auto"/>
          </w:divBdr>
        </w:div>
        <w:div w:id="201481634">
          <w:marLeft w:val="640"/>
          <w:marRight w:val="0"/>
          <w:marTop w:val="0"/>
          <w:marBottom w:val="0"/>
          <w:divBdr>
            <w:top w:val="none" w:sz="0" w:space="0" w:color="auto"/>
            <w:left w:val="none" w:sz="0" w:space="0" w:color="auto"/>
            <w:bottom w:val="none" w:sz="0" w:space="0" w:color="auto"/>
            <w:right w:val="none" w:sz="0" w:space="0" w:color="auto"/>
          </w:divBdr>
        </w:div>
        <w:div w:id="765612390">
          <w:marLeft w:val="640"/>
          <w:marRight w:val="0"/>
          <w:marTop w:val="0"/>
          <w:marBottom w:val="0"/>
          <w:divBdr>
            <w:top w:val="none" w:sz="0" w:space="0" w:color="auto"/>
            <w:left w:val="none" w:sz="0" w:space="0" w:color="auto"/>
            <w:bottom w:val="none" w:sz="0" w:space="0" w:color="auto"/>
            <w:right w:val="none" w:sz="0" w:space="0" w:color="auto"/>
          </w:divBdr>
        </w:div>
        <w:div w:id="1614283105">
          <w:marLeft w:val="640"/>
          <w:marRight w:val="0"/>
          <w:marTop w:val="0"/>
          <w:marBottom w:val="0"/>
          <w:divBdr>
            <w:top w:val="none" w:sz="0" w:space="0" w:color="auto"/>
            <w:left w:val="none" w:sz="0" w:space="0" w:color="auto"/>
            <w:bottom w:val="none" w:sz="0" w:space="0" w:color="auto"/>
            <w:right w:val="none" w:sz="0" w:space="0" w:color="auto"/>
          </w:divBdr>
        </w:div>
        <w:div w:id="193541939">
          <w:marLeft w:val="640"/>
          <w:marRight w:val="0"/>
          <w:marTop w:val="0"/>
          <w:marBottom w:val="0"/>
          <w:divBdr>
            <w:top w:val="none" w:sz="0" w:space="0" w:color="auto"/>
            <w:left w:val="none" w:sz="0" w:space="0" w:color="auto"/>
            <w:bottom w:val="none" w:sz="0" w:space="0" w:color="auto"/>
            <w:right w:val="none" w:sz="0" w:space="0" w:color="auto"/>
          </w:divBdr>
        </w:div>
        <w:div w:id="1392923614">
          <w:marLeft w:val="640"/>
          <w:marRight w:val="0"/>
          <w:marTop w:val="0"/>
          <w:marBottom w:val="0"/>
          <w:divBdr>
            <w:top w:val="none" w:sz="0" w:space="0" w:color="auto"/>
            <w:left w:val="none" w:sz="0" w:space="0" w:color="auto"/>
            <w:bottom w:val="none" w:sz="0" w:space="0" w:color="auto"/>
            <w:right w:val="none" w:sz="0" w:space="0" w:color="auto"/>
          </w:divBdr>
        </w:div>
        <w:div w:id="1509756093">
          <w:marLeft w:val="640"/>
          <w:marRight w:val="0"/>
          <w:marTop w:val="0"/>
          <w:marBottom w:val="0"/>
          <w:divBdr>
            <w:top w:val="none" w:sz="0" w:space="0" w:color="auto"/>
            <w:left w:val="none" w:sz="0" w:space="0" w:color="auto"/>
            <w:bottom w:val="none" w:sz="0" w:space="0" w:color="auto"/>
            <w:right w:val="none" w:sz="0" w:space="0" w:color="auto"/>
          </w:divBdr>
        </w:div>
        <w:div w:id="1334070751">
          <w:marLeft w:val="640"/>
          <w:marRight w:val="0"/>
          <w:marTop w:val="0"/>
          <w:marBottom w:val="0"/>
          <w:divBdr>
            <w:top w:val="none" w:sz="0" w:space="0" w:color="auto"/>
            <w:left w:val="none" w:sz="0" w:space="0" w:color="auto"/>
            <w:bottom w:val="none" w:sz="0" w:space="0" w:color="auto"/>
            <w:right w:val="none" w:sz="0" w:space="0" w:color="auto"/>
          </w:divBdr>
        </w:div>
        <w:div w:id="1836649493">
          <w:marLeft w:val="640"/>
          <w:marRight w:val="0"/>
          <w:marTop w:val="0"/>
          <w:marBottom w:val="0"/>
          <w:divBdr>
            <w:top w:val="none" w:sz="0" w:space="0" w:color="auto"/>
            <w:left w:val="none" w:sz="0" w:space="0" w:color="auto"/>
            <w:bottom w:val="none" w:sz="0" w:space="0" w:color="auto"/>
            <w:right w:val="none" w:sz="0" w:space="0" w:color="auto"/>
          </w:divBdr>
        </w:div>
        <w:div w:id="1691299113">
          <w:marLeft w:val="640"/>
          <w:marRight w:val="0"/>
          <w:marTop w:val="0"/>
          <w:marBottom w:val="0"/>
          <w:divBdr>
            <w:top w:val="none" w:sz="0" w:space="0" w:color="auto"/>
            <w:left w:val="none" w:sz="0" w:space="0" w:color="auto"/>
            <w:bottom w:val="none" w:sz="0" w:space="0" w:color="auto"/>
            <w:right w:val="none" w:sz="0" w:space="0" w:color="auto"/>
          </w:divBdr>
        </w:div>
        <w:div w:id="747508170">
          <w:marLeft w:val="640"/>
          <w:marRight w:val="0"/>
          <w:marTop w:val="0"/>
          <w:marBottom w:val="0"/>
          <w:divBdr>
            <w:top w:val="none" w:sz="0" w:space="0" w:color="auto"/>
            <w:left w:val="none" w:sz="0" w:space="0" w:color="auto"/>
            <w:bottom w:val="none" w:sz="0" w:space="0" w:color="auto"/>
            <w:right w:val="none" w:sz="0" w:space="0" w:color="auto"/>
          </w:divBdr>
        </w:div>
        <w:div w:id="320357223">
          <w:marLeft w:val="640"/>
          <w:marRight w:val="0"/>
          <w:marTop w:val="0"/>
          <w:marBottom w:val="0"/>
          <w:divBdr>
            <w:top w:val="none" w:sz="0" w:space="0" w:color="auto"/>
            <w:left w:val="none" w:sz="0" w:space="0" w:color="auto"/>
            <w:bottom w:val="none" w:sz="0" w:space="0" w:color="auto"/>
            <w:right w:val="none" w:sz="0" w:space="0" w:color="auto"/>
          </w:divBdr>
        </w:div>
        <w:div w:id="1999649910">
          <w:marLeft w:val="640"/>
          <w:marRight w:val="0"/>
          <w:marTop w:val="0"/>
          <w:marBottom w:val="0"/>
          <w:divBdr>
            <w:top w:val="none" w:sz="0" w:space="0" w:color="auto"/>
            <w:left w:val="none" w:sz="0" w:space="0" w:color="auto"/>
            <w:bottom w:val="none" w:sz="0" w:space="0" w:color="auto"/>
            <w:right w:val="none" w:sz="0" w:space="0" w:color="auto"/>
          </w:divBdr>
        </w:div>
        <w:div w:id="1783642848">
          <w:marLeft w:val="640"/>
          <w:marRight w:val="0"/>
          <w:marTop w:val="0"/>
          <w:marBottom w:val="0"/>
          <w:divBdr>
            <w:top w:val="none" w:sz="0" w:space="0" w:color="auto"/>
            <w:left w:val="none" w:sz="0" w:space="0" w:color="auto"/>
            <w:bottom w:val="none" w:sz="0" w:space="0" w:color="auto"/>
            <w:right w:val="none" w:sz="0" w:space="0" w:color="auto"/>
          </w:divBdr>
        </w:div>
        <w:div w:id="380791983">
          <w:marLeft w:val="640"/>
          <w:marRight w:val="0"/>
          <w:marTop w:val="0"/>
          <w:marBottom w:val="0"/>
          <w:divBdr>
            <w:top w:val="none" w:sz="0" w:space="0" w:color="auto"/>
            <w:left w:val="none" w:sz="0" w:space="0" w:color="auto"/>
            <w:bottom w:val="none" w:sz="0" w:space="0" w:color="auto"/>
            <w:right w:val="none" w:sz="0" w:space="0" w:color="auto"/>
          </w:divBdr>
        </w:div>
        <w:div w:id="1737127738">
          <w:marLeft w:val="640"/>
          <w:marRight w:val="0"/>
          <w:marTop w:val="0"/>
          <w:marBottom w:val="0"/>
          <w:divBdr>
            <w:top w:val="none" w:sz="0" w:space="0" w:color="auto"/>
            <w:left w:val="none" w:sz="0" w:space="0" w:color="auto"/>
            <w:bottom w:val="none" w:sz="0" w:space="0" w:color="auto"/>
            <w:right w:val="none" w:sz="0" w:space="0" w:color="auto"/>
          </w:divBdr>
        </w:div>
        <w:div w:id="575747153">
          <w:marLeft w:val="640"/>
          <w:marRight w:val="0"/>
          <w:marTop w:val="0"/>
          <w:marBottom w:val="0"/>
          <w:divBdr>
            <w:top w:val="none" w:sz="0" w:space="0" w:color="auto"/>
            <w:left w:val="none" w:sz="0" w:space="0" w:color="auto"/>
            <w:bottom w:val="none" w:sz="0" w:space="0" w:color="auto"/>
            <w:right w:val="none" w:sz="0" w:space="0" w:color="auto"/>
          </w:divBdr>
        </w:div>
        <w:div w:id="680669083">
          <w:marLeft w:val="640"/>
          <w:marRight w:val="0"/>
          <w:marTop w:val="0"/>
          <w:marBottom w:val="0"/>
          <w:divBdr>
            <w:top w:val="none" w:sz="0" w:space="0" w:color="auto"/>
            <w:left w:val="none" w:sz="0" w:space="0" w:color="auto"/>
            <w:bottom w:val="none" w:sz="0" w:space="0" w:color="auto"/>
            <w:right w:val="none" w:sz="0" w:space="0" w:color="auto"/>
          </w:divBdr>
        </w:div>
        <w:div w:id="1422793363">
          <w:marLeft w:val="640"/>
          <w:marRight w:val="0"/>
          <w:marTop w:val="0"/>
          <w:marBottom w:val="0"/>
          <w:divBdr>
            <w:top w:val="none" w:sz="0" w:space="0" w:color="auto"/>
            <w:left w:val="none" w:sz="0" w:space="0" w:color="auto"/>
            <w:bottom w:val="none" w:sz="0" w:space="0" w:color="auto"/>
            <w:right w:val="none" w:sz="0" w:space="0" w:color="auto"/>
          </w:divBdr>
        </w:div>
        <w:div w:id="1228222315">
          <w:marLeft w:val="640"/>
          <w:marRight w:val="0"/>
          <w:marTop w:val="0"/>
          <w:marBottom w:val="0"/>
          <w:divBdr>
            <w:top w:val="none" w:sz="0" w:space="0" w:color="auto"/>
            <w:left w:val="none" w:sz="0" w:space="0" w:color="auto"/>
            <w:bottom w:val="none" w:sz="0" w:space="0" w:color="auto"/>
            <w:right w:val="none" w:sz="0" w:space="0" w:color="auto"/>
          </w:divBdr>
        </w:div>
        <w:div w:id="1004474217">
          <w:marLeft w:val="640"/>
          <w:marRight w:val="0"/>
          <w:marTop w:val="0"/>
          <w:marBottom w:val="0"/>
          <w:divBdr>
            <w:top w:val="none" w:sz="0" w:space="0" w:color="auto"/>
            <w:left w:val="none" w:sz="0" w:space="0" w:color="auto"/>
            <w:bottom w:val="none" w:sz="0" w:space="0" w:color="auto"/>
            <w:right w:val="none" w:sz="0" w:space="0" w:color="auto"/>
          </w:divBdr>
        </w:div>
        <w:div w:id="268664634">
          <w:marLeft w:val="640"/>
          <w:marRight w:val="0"/>
          <w:marTop w:val="0"/>
          <w:marBottom w:val="0"/>
          <w:divBdr>
            <w:top w:val="none" w:sz="0" w:space="0" w:color="auto"/>
            <w:left w:val="none" w:sz="0" w:space="0" w:color="auto"/>
            <w:bottom w:val="none" w:sz="0" w:space="0" w:color="auto"/>
            <w:right w:val="none" w:sz="0" w:space="0" w:color="auto"/>
          </w:divBdr>
        </w:div>
        <w:div w:id="763652803">
          <w:marLeft w:val="640"/>
          <w:marRight w:val="0"/>
          <w:marTop w:val="0"/>
          <w:marBottom w:val="0"/>
          <w:divBdr>
            <w:top w:val="none" w:sz="0" w:space="0" w:color="auto"/>
            <w:left w:val="none" w:sz="0" w:space="0" w:color="auto"/>
            <w:bottom w:val="none" w:sz="0" w:space="0" w:color="auto"/>
            <w:right w:val="none" w:sz="0" w:space="0" w:color="auto"/>
          </w:divBdr>
        </w:div>
        <w:div w:id="1613323429">
          <w:marLeft w:val="640"/>
          <w:marRight w:val="0"/>
          <w:marTop w:val="0"/>
          <w:marBottom w:val="0"/>
          <w:divBdr>
            <w:top w:val="none" w:sz="0" w:space="0" w:color="auto"/>
            <w:left w:val="none" w:sz="0" w:space="0" w:color="auto"/>
            <w:bottom w:val="none" w:sz="0" w:space="0" w:color="auto"/>
            <w:right w:val="none" w:sz="0" w:space="0" w:color="auto"/>
          </w:divBdr>
        </w:div>
        <w:div w:id="89666372">
          <w:marLeft w:val="640"/>
          <w:marRight w:val="0"/>
          <w:marTop w:val="0"/>
          <w:marBottom w:val="0"/>
          <w:divBdr>
            <w:top w:val="none" w:sz="0" w:space="0" w:color="auto"/>
            <w:left w:val="none" w:sz="0" w:space="0" w:color="auto"/>
            <w:bottom w:val="none" w:sz="0" w:space="0" w:color="auto"/>
            <w:right w:val="none" w:sz="0" w:space="0" w:color="auto"/>
          </w:divBdr>
        </w:div>
        <w:div w:id="1042284809">
          <w:marLeft w:val="640"/>
          <w:marRight w:val="0"/>
          <w:marTop w:val="0"/>
          <w:marBottom w:val="0"/>
          <w:divBdr>
            <w:top w:val="none" w:sz="0" w:space="0" w:color="auto"/>
            <w:left w:val="none" w:sz="0" w:space="0" w:color="auto"/>
            <w:bottom w:val="none" w:sz="0" w:space="0" w:color="auto"/>
            <w:right w:val="none" w:sz="0" w:space="0" w:color="auto"/>
          </w:divBdr>
        </w:div>
        <w:div w:id="1603950663">
          <w:marLeft w:val="640"/>
          <w:marRight w:val="0"/>
          <w:marTop w:val="0"/>
          <w:marBottom w:val="0"/>
          <w:divBdr>
            <w:top w:val="none" w:sz="0" w:space="0" w:color="auto"/>
            <w:left w:val="none" w:sz="0" w:space="0" w:color="auto"/>
            <w:bottom w:val="none" w:sz="0" w:space="0" w:color="auto"/>
            <w:right w:val="none" w:sz="0" w:space="0" w:color="auto"/>
          </w:divBdr>
        </w:div>
        <w:div w:id="1400177321">
          <w:marLeft w:val="640"/>
          <w:marRight w:val="0"/>
          <w:marTop w:val="0"/>
          <w:marBottom w:val="0"/>
          <w:divBdr>
            <w:top w:val="none" w:sz="0" w:space="0" w:color="auto"/>
            <w:left w:val="none" w:sz="0" w:space="0" w:color="auto"/>
            <w:bottom w:val="none" w:sz="0" w:space="0" w:color="auto"/>
            <w:right w:val="none" w:sz="0" w:space="0" w:color="auto"/>
          </w:divBdr>
        </w:div>
        <w:div w:id="998266689">
          <w:marLeft w:val="640"/>
          <w:marRight w:val="0"/>
          <w:marTop w:val="0"/>
          <w:marBottom w:val="0"/>
          <w:divBdr>
            <w:top w:val="none" w:sz="0" w:space="0" w:color="auto"/>
            <w:left w:val="none" w:sz="0" w:space="0" w:color="auto"/>
            <w:bottom w:val="none" w:sz="0" w:space="0" w:color="auto"/>
            <w:right w:val="none" w:sz="0" w:space="0" w:color="auto"/>
          </w:divBdr>
        </w:div>
        <w:div w:id="482739080">
          <w:marLeft w:val="640"/>
          <w:marRight w:val="0"/>
          <w:marTop w:val="0"/>
          <w:marBottom w:val="0"/>
          <w:divBdr>
            <w:top w:val="none" w:sz="0" w:space="0" w:color="auto"/>
            <w:left w:val="none" w:sz="0" w:space="0" w:color="auto"/>
            <w:bottom w:val="none" w:sz="0" w:space="0" w:color="auto"/>
            <w:right w:val="none" w:sz="0" w:space="0" w:color="auto"/>
          </w:divBdr>
        </w:div>
      </w:divsChild>
    </w:div>
    <w:div w:id="1010958911">
      <w:bodyDiv w:val="1"/>
      <w:marLeft w:val="0"/>
      <w:marRight w:val="0"/>
      <w:marTop w:val="0"/>
      <w:marBottom w:val="0"/>
      <w:divBdr>
        <w:top w:val="none" w:sz="0" w:space="0" w:color="auto"/>
        <w:left w:val="none" w:sz="0" w:space="0" w:color="auto"/>
        <w:bottom w:val="none" w:sz="0" w:space="0" w:color="auto"/>
        <w:right w:val="none" w:sz="0" w:space="0" w:color="auto"/>
      </w:divBdr>
    </w:div>
    <w:div w:id="1019164889">
      <w:bodyDiv w:val="1"/>
      <w:marLeft w:val="0"/>
      <w:marRight w:val="0"/>
      <w:marTop w:val="0"/>
      <w:marBottom w:val="0"/>
      <w:divBdr>
        <w:top w:val="none" w:sz="0" w:space="0" w:color="auto"/>
        <w:left w:val="none" w:sz="0" w:space="0" w:color="auto"/>
        <w:bottom w:val="none" w:sz="0" w:space="0" w:color="auto"/>
        <w:right w:val="none" w:sz="0" w:space="0" w:color="auto"/>
      </w:divBdr>
      <w:divsChild>
        <w:div w:id="791822312">
          <w:marLeft w:val="640"/>
          <w:marRight w:val="0"/>
          <w:marTop w:val="0"/>
          <w:marBottom w:val="0"/>
          <w:divBdr>
            <w:top w:val="none" w:sz="0" w:space="0" w:color="auto"/>
            <w:left w:val="none" w:sz="0" w:space="0" w:color="auto"/>
            <w:bottom w:val="none" w:sz="0" w:space="0" w:color="auto"/>
            <w:right w:val="none" w:sz="0" w:space="0" w:color="auto"/>
          </w:divBdr>
        </w:div>
        <w:div w:id="534536270">
          <w:marLeft w:val="640"/>
          <w:marRight w:val="0"/>
          <w:marTop w:val="0"/>
          <w:marBottom w:val="0"/>
          <w:divBdr>
            <w:top w:val="none" w:sz="0" w:space="0" w:color="auto"/>
            <w:left w:val="none" w:sz="0" w:space="0" w:color="auto"/>
            <w:bottom w:val="none" w:sz="0" w:space="0" w:color="auto"/>
            <w:right w:val="none" w:sz="0" w:space="0" w:color="auto"/>
          </w:divBdr>
        </w:div>
        <w:div w:id="1776360954">
          <w:marLeft w:val="640"/>
          <w:marRight w:val="0"/>
          <w:marTop w:val="0"/>
          <w:marBottom w:val="0"/>
          <w:divBdr>
            <w:top w:val="none" w:sz="0" w:space="0" w:color="auto"/>
            <w:left w:val="none" w:sz="0" w:space="0" w:color="auto"/>
            <w:bottom w:val="none" w:sz="0" w:space="0" w:color="auto"/>
            <w:right w:val="none" w:sz="0" w:space="0" w:color="auto"/>
          </w:divBdr>
        </w:div>
        <w:div w:id="853298712">
          <w:marLeft w:val="640"/>
          <w:marRight w:val="0"/>
          <w:marTop w:val="0"/>
          <w:marBottom w:val="0"/>
          <w:divBdr>
            <w:top w:val="none" w:sz="0" w:space="0" w:color="auto"/>
            <w:left w:val="none" w:sz="0" w:space="0" w:color="auto"/>
            <w:bottom w:val="none" w:sz="0" w:space="0" w:color="auto"/>
            <w:right w:val="none" w:sz="0" w:space="0" w:color="auto"/>
          </w:divBdr>
        </w:div>
        <w:div w:id="353698178">
          <w:marLeft w:val="640"/>
          <w:marRight w:val="0"/>
          <w:marTop w:val="0"/>
          <w:marBottom w:val="0"/>
          <w:divBdr>
            <w:top w:val="none" w:sz="0" w:space="0" w:color="auto"/>
            <w:left w:val="none" w:sz="0" w:space="0" w:color="auto"/>
            <w:bottom w:val="none" w:sz="0" w:space="0" w:color="auto"/>
            <w:right w:val="none" w:sz="0" w:space="0" w:color="auto"/>
          </w:divBdr>
        </w:div>
        <w:div w:id="1129012921">
          <w:marLeft w:val="640"/>
          <w:marRight w:val="0"/>
          <w:marTop w:val="0"/>
          <w:marBottom w:val="0"/>
          <w:divBdr>
            <w:top w:val="none" w:sz="0" w:space="0" w:color="auto"/>
            <w:left w:val="none" w:sz="0" w:space="0" w:color="auto"/>
            <w:bottom w:val="none" w:sz="0" w:space="0" w:color="auto"/>
            <w:right w:val="none" w:sz="0" w:space="0" w:color="auto"/>
          </w:divBdr>
        </w:div>
        <w:div w:id="1019353265">
          <w:marLeft w:val="640"/>
          <w:marRight w:val="0"/>
          <w:marTop w:val="0"/>
          <w:marBottom w:val="0"/>
          <w:divBdr>
            <w:top w:val="none" w:sz="0" w:space="0" w:color="auto"/>
            <w:left w:val="none" w:sz="0" w:space="0" w:color="auto"/>
            <w:bottom w:val="none" w:sz="0" w:space="0" w:color="auto"/>
            <w:right w:val="none" w:sz="0" w:space="0" w:color="auto"/>
          </w:divBdr>
        </w:div>
        <w:div w:id="1905136783">
          <w:marLeft w:val="640"/>
          <w:marRight w:val="0"/>
          <w:marTop w:val="0"/>
          <w:marBottom w:val="0"/>
          <w:divBdr>
            <w:top w:val="none" w:sz="0" w:space="0" w:color="auto"/>
            <w:left w:val="none" w:sz="0" w:space="0" w:color="auto"/>
            <w:bottom w:val="none" w:sz="0" w:space="0" w:color="auto"/>
            <w:right w:val="none" w:sz="0" w:space="0" w:color="auto"/>
          </w:divBdr>
        </w:div>
        <w:div w:id="1736731931">
          <w:marLeft w:val="640"/>
          <w:marRight w:val="0"/>
          <w:marTop w:val="0"/>
          <w:marBottom w:val="0"/>
          <w:divBdr>
            <w:top w:val="none" w:sz="0" w:space="0" w:color="auto"/>
            <w:left w:val="none" w:sz="0" w:space="0" w:color="auto"/>
            <w:bottom w:val="none" w:sz="0" w:space="0" w:color="auto"/>
            <w:right w:val="none" w:sz="0" w:space="0" w:color="auto"/>
          </w:divBdr>
        </w:div>
        <w:div w:id="926768366">
          <w:marLeft w:val="640"/>
          <w:marRight w:val="0"/>
          <w:marTop w:val="0"/>
          <w:marBottom w:val="0"/>
          <w:divBdr>
            <w:top w:val="none" w:sz="0" w:space="0" w:color="auto"/>
            <w:left w:val="none" w:sz="0" w:space="0" w:color="auto"/>
            <w:bottom w:val="none" w:sz="0" w:space="0" w:color="auto"/>
            <w:right w:val="none" w:sz="0" w:space="0" w:color="auto"/>
          </w:divBdr>
        </w:div>
        <w:div w:id="1238638453">
          <w:marLeft w:val="640"/>
          <w:marRight w:val="0"/>
          <w:marTop w:val="0"/>
          <w:marBottom w:val="0"/>
          <w:divBdr>
            <w:top w:val="none" w:sz="0" w:space="0" w:color="auto"/>
            <w:left w:val="none" w:sz="0" w:space="0" w:color="auto"/>
            <w:bottom w:val="none" w:sz="0" w:space="0" w:color="auto"/>
            <w:right w:val="none" w:sz="0" w:space="0" w:color="auto"/>
          </w:divBdr>
        </w:div>
        <w:div w:id="159082849">
          <w:marLeft w:val="640"/>
          <w:marRight w:val="0"/>
          <w:marTop w:val="0"/>
          <w:marBottom w:val="0"/>
          <w:divBdr>
            <w:top w:val="none" w:sz="0" w:space="0" w:color="auto"/>
            <w:left w:val="none" w:sz="0" w:space="0" w:color="auto"/>
            <w:bottom w:val="none" w:sz="0" w:space="0" w:color="auto"/>
            <w:right w:val="none" w:sz="0" w:space="0" w:color="auto"/>
          </w:divBdr>
        </w:div>
        <w:div w:id="1098138442">
          <w:marLeft w:val="640"/>
          <w:marRight w:val="0"/>
          <w:marTop w:val="0"/>
          <w:marBottom w:val="0"/>
          <w:divBdr>
            <w:top w:val="none" w:sz="0" w:space="0" w:color="auto"/>
            <w:left w:val="none" w:sz="0" w:space="0" w:color="auto"/>
            <w:bottom w:val="none" w:sz="0" w:space="0" w:color="auto"/>
            <w:right w:val="none" w:sz="0" w:space="0" w:color="auto"/>
          </w:divBdr>
        </w:div>
        <w:div w:id="2029866788">
          <w:marLeft w:val="640"/>
          <w:marRight w:val="0"/>
          <w:marTop w:val="0"/>
          <w:marBottom w:val="0"/>
          <w:divBdr>
            <w:top w:val="none" w:sz="0" w:space="0" w:color="auto"/>
            <w:left w:val="none" w:sz="0" w:space="0" w:color="auto"/>
            <w:bottom w:val="none" w:sz="0" w:space="0" w:color="auto"/>
            <w:right w:val="none" w:sz="0" w:space="0" w:color="auto"/>
          </w:divBdr>
        </w:div>
        <w:div w:id="485703836">
          <w:marLeft w:val="640"/>
          <w:marRight w:val="0"/>
          <w:marTop w:val="0"/>
          <w:marBottom w:val="0"/>
          <w:divBdr>
            <w:top w:val="none" w:sz="0" w:space="0" w:color="auto"/>
            <w:left w:val="none" w:sz="0" w:space="0" w:color="auto"/>
            <w:bottom w:val="none" w:sz="0" w:space="0" w:color="auto"/>
            <w:right w:val="none" w:sz="0" w:space="0" w:color="auto"/>
          </w:divBdr>
        </w:div>
        <w:div w:id="222375097">
          <w:marLeft w:val="640"/>
          <w:marRight w:val="0"/>
          <w:marTop w:val="0"/>
          <w:marBottom w:val="0"/>
          <w:divBdr>
            <w:top w:val="none" w:sz="0" w:space="0" w:color="auto"/>
            <w:left w:val="none" w:sz="0" w:space="0" w:color="auto"/>
            <w:bottom w:val="none" w:sz="0" w:space="0" w:color="auto"/>
            <w:right w:val="none" w:sz="0" w:space="0" w:color="auto"/>
          </w:divBdr>
        </w:div>
        <w:div w:id="1717662034">
          <w:marLeft w:val="640"/>
          <w:marRight w:val="0"/>
          <w:marTop w:val="0"/>
          <w:marBottom w:val="0"/>
          <w:divBdr>
            <w:top w:val="none" w:sz="0" w:space="0" w:color="auto"/>
            <w:left w:val="none" w:sz="0" w:space="0" w:color="auto"/>
            <w:bottom w:val="none" w:sz="0" w:space="0" w:color="auto"/>
            <w:right w:val="none" w:sz="0" w:space="0" w:color="auto"/>
          </w:divBdr>
        </w:div>
        <w:div w:id="1147433171">
          <w:marLeft w:val="640"/>
          <w:marRight w:val="0"/>
          <w:marTop w:val="0"/>
          <w:marBottom w:val="0"/>
          <w:divBdr>
            <w:top w:val="none" w:sz="0" w:space="0" w:color="auto"/>
            <w:left w:val="none" w:sz="0" w:space="0" w:color="auto"/>
            <w:bottom w:val="none" w:sz="0" w:space="0" w:color="auto"/>
            <w:right w:val="none" w:sz="0" w:space="0" w:color="auto"/>
          </w:divBdr>
        </w:div>
        <w:div w:id="1052998286">
          <w:marLeft w:val="640"/>
          <w:marRight w:val="0"/>
          <w:marTop w:val="0"/>
          <w:marBottom w:val="0"/>
          <w:divBdr>
            <w:top w:val="none" w:sz="0" w:space="0" w:color="auto"/>
            <w:left w:val="none" w:sz="0" w:space="0" w:color="auto"/>
            <w:bottom w:val="none" w:sz="0" w:space="0" w:color="auto"/>
            <w:right w:val="none" w:sz="0" w:space="0" w:color="auto"/>
          </w:divBdr>
        </w:div>
        <w:div w:id="1779325721">
          <w:marLeft w:val="640"/>
          <w:marRight w:val="0"/>
          <w:marTop w:val="0"/>
          <w:marBottom w:val="0"/>
          <w:divBdr>
            <w:top w:val="none" w:sz="0" w:space="0" w:color="auto"/>
            <w:left w:val="none" w:sz="0" w:space="0" w:color="auto"/>
            <w:bottom w:val="none" w:sz="0" w:space="0" w:color="auto"/>
            <w:right w:val="none" w:sz="0" w:space="0" w:color="auto"/>
          </w:divBdr>
        </w:div>
        <w:div w:id="1418015221">
          <w:marLeft w:val="640"/>
          <w:marRight w:val="0"/>
          <w:marTop w:val="0"/>
          <w:marBottom w:val="0"/>
          <w:divBdr>
            <w:top w:val="none" w:sz="0" w:space="0" w:color="auto"/>
            <w:left w:val="none" w:sz="0" w:space="0" w:color="auto"/>
            <w:bottom w:val="none" w:sz="0" w:space="0" w:color="auto"/>
            <w:right w:val="none" w:sz="0" w:space="0" w:color="auto"/>
          </w:divBdr>
        </w:div>
        <w:div w:id="209537470">
          <w:marLeft w:val="640"/>
          <w:marRight w:val="0"/>
          <w:marTop w:val="0"/>
          <w:marBottom w:val="0"/>
          <w:divBdr>
            <w:top w:val="none" w:sz="0" w:space="0" w:color="auto"/>
            <w:left w:val="none" w:sz="0" w:space="0" w:color="auto"/>
            <w:bottom w:val="none" w:sz="0" w:space="0" w:color="auto"/>
            <w:right w:val="none" w:sz="0" w:space="0" w:color="auto"/>
          </w:divBdr>
        </w:div>
        <w:div w:id="1558711179">
          <w:marLeft w:val="640"/>
          <w:marRight w:val="0"/>
          <w:marTop w:val="0"/>
          <w:marBottom w:val="0"/>
          <w:divBdr>
            <w:top w:val="none" w:sz="0" w:space="0" w:color="auto"/>
            <w:left w:val="none" w:sz="0" w:space="0" w:color="auto"/>
            <w:bottom w:val="none" w:sz="0" w:space="0" w:color="auto"/>
            <w:right w:val="none" w:sz="0" w:space="0" w:color="auto"/>
          </w:divBdr>
        </w:div>
        <w:div w:id="1122383314">
          <w:marLeft w:val="640"/>
          <w:marRight w:val="0"/>
          <w:marTop w:val="0"/>
          <w:marBottom w:val="0"/>
          <w:divBdr>
            <w:top w:val="none" w:sz="0" w:space="0" w:color="auto"/>
            <w:left w:val="none" w:sz="0" w:space="0" w:color="auto"/>
            <w:bottom w:val="none" w:sz="0" w:space="0" w:color="auto"/>
            <w:right w:val="none" w:sz="0" w:space="0" w:color="auto"/>
          </w:divBdr>
        </w:div>
        <w:div w:id="1017080718">
          <w:marLeft w:val="640"/>
          <w:marRight w:val="0"/>
          <w:marTop w:val="0"/>
          <w:marBottom w:val="0"/>
          <w:divBdr>
            <w:top w:val="none" w:sz="0" w:space="0" w:color="auto"/>
            <w:left w:val="none" w:sz="0" w:space="0" w:color="auto"/>
            <w:bottom w:val="none" w:sz="0" w:space="0" w:color="auto"/>
            <w:right w:val="none" w:sz="0" w:space="0" w:color="auto"/>
          </w:divBdr>
        </w:div>
        <w:div w:id="52511412">
          <w:marLeft w:val="640"/>
          <w:marRight w:val="0"/>
          <w:marTop w:val="0"/>
          <w:marBottom w:val="0"/>
          <w:divBdr>
            <w:top w:val="none" w:sz="0" w:space="0" w:color="auto"/>
            <w:left w:val="none" w:sz="0" w:space="0" w:color="auto"/>
            <w:bottom w:val="none" w:sz="0" w:space="0" w:color="auto"/>
            <w:right w:val="none" w:sz="0" w:space="0" w:color="auto"/>
          </w:divBdr>
        </w:div>
        <w:div w:id="21446178">
          <w:marLeft w:val="640"/>
          <w:marRight w:val="0"/>
          <w:marTop w:val="0"/>
          <w:marBottom w:val="0"/>
          <w:divBdr>
            <w:top w:val="none" w:sz="0" w:space="0" w:color="auto"/>
            <w:left w:val="none" w:sz="0" w:space="0" w:color="auto"/>
            <w:bottom w:val="none" w:sz="0" w:space="0" w:color="auto"/>
            <w:right w:val="none" w:sz="0" w:space="0" w:color="auto"/>
          </w:divBdr>
        </w:div>
        <w:div w:id="1099524000">
          <w:marLeft w:val="640"/>
          <w:marRight w:val="0"/>
          <w:marTop w:val="0"/>
          <w:marBottom w:val="0"/>
          <w:divBdr>
            <w:top w:val="none" w:sz="0" w:space="0" w:color="auto"/>
            <w:left w:val="none" w:sz="0" w:space="0" w:color="auto"/>
            <w:bottom w:val="none" w:sz="0" w:space="0" w:color="auto"/>
            <w:right w:val="none" w:sz="0" w:space="0" w:color="auto"/>
          </w:divBdr>
        </w:div>
        <w:div w:id="1743478939">
          <w:marLeft w:val="640"/>
          <w:marRight w:val="0"/>
          <w:marTop w:val="0"/>
          <w:marBottom w:val="0"/>
          <w:divBdr>
            <w:top w:val="none" w:sz="0" w:space="0" w:color="auto"/>
            <w:left w:val="none" w:sz="0" w:space="0" w:color="auto"/>
            <w:bottom w:val="none" w:sz="0" w:space="0" w:color="auto"/>
            <w:right w:val="none" w:sz="0" w:space="0" w:color="auto"/>
          </w:divBdr>
        </w:div>
        <w:div w:id="457140564">
          <w:marLeft w:val="640"/>
          <w:marRight w:val="0"/>
          <w:marTop w:val="0"/>
          <w:marBottom w:val="0"/>
          <w:divBdr>
            <w:top w:val="none" w:sz="0" w:space="0" w:color="auto"/>
            <w:left w:val="none" w:sz="0" w:space="0" w:color="auto"/>
            <w:bottom w:val="none" w:sz="0" w:space="0" w:color="auto"/>
            <w:right w:val="none" w:sz="0" w:space="0" w:color="auto"/>
          </w:divBdr>
        </w:div>
        <w:div w:id="847333033">
          <w:marLeft w:val="640"/>
          <w:marRight w:val="0"/>
          <w:marTop w:val="0"/>
          <w:marBottom w:val="0"/>
          <w:divBdr>
            <w:top w:val="none" w:sz="0" w:space="0" w:color="auto"/>
            <w:left w:val="none" w:sz="0" w:space="0" w:color="auto"/>
            <w:bottom w:val="none" w:sz="0" w:space="0" w:color="auto"/>
            <w:right w:val="none" w:sz="0" w:space="0" w:color="auto"/>
          </w:divBdr>
        </w:div>
        <w:div w:id="1103502165">
          <w:marLeft w:val="640"/>
          <w:marRight w:val="0"/>
          <w:marTop w:val="0"/>
          <w:marBottom w:val="0"/>
          <w:divBdr>
            <w:top w:val="none" w:sz="0" w:space="0" w:color="auto"/>
            <w:left w:val="none" w:sz="0" w:space="0" w:color="auto"/>
            <w:bottom w:val="none" w:sz="0" w:space="0" w:color="auto"/>
            <w:right w:val="none" w:sz="0" w:space="0" w:color="auto"/>
          </w:divBdr>
        </w:div>
        <w:div w:id="1415514106">
          <w:marLeft w:val="640"/>
          <w:marRight w:val="0"/>
          <w:marTop w:val="0"/>
          <w:marBottom w:val="0"/>
          <w:divBdr>
            <w:top w:val="none" w:sz="0" w:space="0" w:color="auto"/>
            <w:left w:val="none" w:sz="0" w:space="0" w:color="auto"/>
            <w:bottom w:val="none" w:sz="0" w:space="0" w:color="auto"/>
            <w:right w:val="none" w:sz="0" w:space="0" w:color="auto"/>
          </w:divBdr>
        </w:div>
        <w:div w:id="1071343333">
          <w:marLeft w:val="640"/>
          <w:marRight w:val="0"/>
          <w:marTop w:val="0"/>
          <w:marBottom w:val="0"/>
          <w:divBdr>
            <w:top w:val="none" w:sz="0" w:space="0" w:color="auto"/>
            <w:left w:val="none" w:sz="0" w:space="0" w:color="auto"/>
            <w:bottom w:val="none" w:sz="0" w:space="0" w:color="auto"/>
            <w:right w:val="none" w:sz="0" w:space="0" w:color="auto"/>
          </w:divBdr>
        </w:div>
        <w:div w:id="1376344638">
          <w:marLeft w:val="640"/>
          <w:marRight w:val="0"/>
          <w:marTop w:val="0"/>
          <w:marBottom w:val="0"/>
          <w:divBdr>
            <w:top w:val="none" w:sz="0" w:space="0" w:color="auto"/>
            <w:left w:val="none" w:sz="0" w:space="0" w:color="auto"/>
            <w:bottom w:val="none" w:sz="0" w:space="0" w:color="auto"/>
            <w:right w:val="none" w:sz="0" w:space="0" w:color="auto"/>
          </w:divBdr>
        </w:div>
        <w:div w:id="1907498186">
          <w:marLeft w:val="640"/>
          <w:marRight w:val="0"/>
          <w:marTop w:val="0"/>
          <w:marBottom w:val="0"/>
          <w:divBdr>
            <w:top w:val="none" w:sz="0" w:space="0" w:color="auto"/>
            <w:left w:val="none" w:sz="0" w:space="0" w:color="auto"/>
            <w:bottom w:val="none" w:sz="0" w:space="0" w:color="auto"/>
            <w:right w:val="none" w:sz="0" w:space="0" w:color="auto"/>
          </w:divBdr>
        </w:div>
        <w:div w:id="403987717">
          <w:marLeft w:val="640"/>
          <w:marRight w:val="0"/>
          <w:marTop w:val="0"/>
          <w:marBottom w:val="0"/>
          <w:divBdr>
            <w:top w:val="none" w:sz="0" w:space="0" w:color="auto"/>
            <w:left w:val="none" w:sz="0" w:space="0" w:color="auto"/>
            <w:bottom w:val="none" w:sz="0" w:space="0" w:color="auto"/>
            <w:right w:val="none" w:sz="0" w:space="0" w:color="auto"/>
          </w:divBdr>
        </w:div>
        <w:div w:id="449780830">
          <w:marLeft w:val="640"/>
          <w:marRight w:val="0"/>
          <w:marTop w:val="0"/>
          <w:marBottom w:val="0"/>
          <w:divBdr>
            <w:top w:val="none" w:sz="0" w:space="0" w:color="auto"/>
            <w:left w:val="none" w:sz="0" w:space="0" w:color="auto"/>
            <w:bottom w:val="none" w:sz="0" w:space="0" w:color="auto"/>
            <w:right w:val="none" w:sz="0" w:space="0" w:color="auto"/>
          </w:divBdr>
        </w:div>
        <w:div w:id="1835996083">
          <w:marLeft w:val="640"/>
          <w:marRight w:val="0"/>
          <w:marTop w:val="0"/>
          <w:marBottom w:val="0"/>
          <w:divBdr>
            <w:top w:val="none" w:sz="0" w:space="0" w:color="auto"/>
            <w:left w:val="none" w:sz="0" w:space="0" w:color="auto"/>
            <w:bottom w:val="none" w:sz="0" w:space="0" w:color="auto"/>
            <w:right w:val="none" w:sz="0" w:space="0" w:color="auto"/>
          </w:divBdr>
        </w:div>
        <w:div w:id="23600869">
          <w:marLeft w:val="640"/>
          <w:marRight w:val="0"/>
          <w:marTop w:val="0"/>
          <w:marBottom w:val="0"/>
          <w:divBdr>
            <w:top w:val="none" w:sz="0" w:space="0" w:color="auto"/>
            <w:left w:val="none" w:sz="0" w:space="0" w:color="auto"/>
            <w:bottom w:val="none" w:sz="0" w:space="0" w:color="auto"/>
            <w:right w:val="none" w:sz="0" w:space="0" w:color="auto"/>
          </w:divBdr>
        </w:div>
        <w:div w:id="1610774202">
          <w:marLeft w:val="640"/>
          <w:marRight w:val="0"/>
          <w:marTop w:val="0"/>
          <w:marBottom w:val="0"/>
          <w:divBdr>
            <w:top w:val="none" w:sz="0" w:space="0" w:color="auto"/>
            <w:left w:val="none" w:sz="0" w:space="0" w:color="auto"/>
            <w:bottom w:val="none" w:sz="0" w:space="0" w:color="auto"/>
            <w:right w:val="none" w:sz="0" w:space="0" w:color="auto"/>
          </w:divBdr>
        </w:div>
        <w:div w:id="710422638">
          <w:marLeft w:val="640"/>
          <w:marRight w:val="0"/>
          <w:marTop w:val="0"/>
          <w:marBottom w:val="0"/>
          <w:divBdr>
            <w:top w:val="none" w:sz="0" w:space="0" w:color="auto"/>
            <w:left w:val="none" w:sz="0" w:space="0" w:color="auto"/>
            <w:bottom w:val="none" w:sz="0" w:space="0" w:color="auto"/>
            <w:right w:val="none" w:sz="0" w:space="0" w:color="auto"/>
          </w:divBdr>
        </w:div>
        <w:div w:id="1597253375">
          <w:marLeft w:val="640"/>
          <w:marRight w:val="0"/>
          <w:marTop w:val="0"/>
          <w:marBottom w:val="0"/>
          <w:divBdr>
            <w:top w:val="none" w:sz="0" w:space="0" w:color="auto"/>
            <w:left w:val="none" w:sz="0" w:space="0" w:color="auto"/>
            <w:bottom w:val="none" w:sz="0" w:space="0" w:color="auto"/>
            <w:right w:val="none" w:sz="0" w:space="0" w:color="auto"/>
          </w:divBdr>
        </w:div>
        <w:div w:id="378629269">
          <w:marLeft w:val="640"/>
          <w:marRight w:val="0"/>
          <w:marTop w:val="0"/>
          <w:marBottom w:val="0"/>
          <w:divBdr>
            <w:top w:val="none" w:sz="0" w:space="0" w:color="auto"/>
            <w:left w:val="none" w:sz="0" w:space="0" w:color="auto"/>
            <w:bottom w:val="none" w:sz="0" w:space="0" w:color="auto"/>
            <w:right w:val="none" w:sz="0" w:space="0" w:color="auto"/>
          </w:divBdr>
        </w:div>
        <w:div w:id="479464328">
          <w:marLeft w:val="640"/>
          <w:marRight w:val="0"/>
          <w:marTop w:val="0"/>
          <w:marBottom w:val="0"/>
          <w:divBdr>
            <w:top w:val="none" w:sz="0" w:space="0" w:color="auto"/>
            <w:left w:val="none" w:sz="0" w:space="0" w:color="auto"/>
            <w:bottom w:val="none" w:sz="0" w:space="0" w:color="auto"/>
            <w:right w:val="none" w:sz="0" w:space="0" w:color="auto"/>
          </w:divBdr>
        </w:div>
        <w:div w:id="1962493086">
          <w:marLeft w:val="640"/>
          <w:marRight w:val="0"/>
          <w:marTop w:val="0"/>
          <w:marBottom w:val="0"/>
          <w:divBdr>
            <w:top w:val="none" w:sz="0" w:space="0" w:color="auto"/>
            <w:left w:val="none" w:sz="0" w:space="0" w:color="auto"/>
            <w:bottom w:val="none" w:sz="0" w:space="0" w:color="auto"/>
            <w:right w:val="none" w:sz="0" w:space="0" w:color="auto"/>
          </w:divBdr>
        </w:div>
        <w:div w:id="866256427">
          <w:marLeft w:val="640"/>
          <w:marRight w:val="0"/>
          <w:marTop w:val="0"/>
          <w:marBottom w:val="0"/>
          <w:divBdr>
            <w:top w:val="none" w:sz="0" w:space="0" w:color="auto"/>
            <w:left w:val="none" w:sz="0" w:space="0" w:color="auto"/>
            <w:bottom w:val="none" w:sz="0" w:space="0" w:color="auto"/>
            <w:right w:val="none" w:sz="0" w:space="0" w:color="auto"/>
          </w:divBdr>
        </w:div>
        <w:div w:id="292365791">
          <w:marLeft w:val="640"/>
          <w:marRight w:val="0"/>
          <w:marTop w:val="0"/>
          <w:marBottom w:val="0"/>
          <w:divBdr>
            <w:top w:val="none" w:sz="0" w:space="0" w:color="auto"/>
            <w:left w:val="none" w:sz="0" w:space="0" w:color="auto"/>
            <w:bottom w:val="none" w:sz="0" w:space="0" w:color="auto"/>
            <w:right w:val="none" w:sz="0" w:space="0" w:color="auto"/>
          </w:divBdr>
        </w:div>
        <w:div w:id="1436366641">
          <w:marLeft w:val="640"/>
          <w:marRight w:val="0"/>
          <w:marTop w:val="0"/>
          <w:marBottom w:val="0"/>
          <w:divBdr>
            <w:top w:val="none" w:sz="0" w:space="0" w:color="auto"/>
            <w:left w:val="none" w:sz="0" w:space="0" w:color="auto"/>
            <w:bottom w:val="none" w:sz="0" w:space="0" w:color="auto"/>
            <w:right w:val="none" w:sz="0" w:space="0" w:color="auto"/>
          </w:divBdr>
        </w:div>
        <w:div w:id="581918027">
          <w:marLeft w:val="640"/>
          <w:marRight w:val="0"/>
          <w:marTop w:val="0"/>
          <w:marBottom w:val="0"/>
          <w:divBdr>
            <w:top w:val="none" w:sz="0" w:space="0" w:color="auto"/>
            <w:left w:val="none" w:sz="0" w:space="0" w:color="auto"/>
            <w:bottom w:val="none" w:sz="0" w:space="0" w:color="auto"/>
            <w:right w:val="none" w:sz="0" w:space="0" w:color="auto"/>
          </w:divBdr>
        </w:div>
        <w:div w:id="792988392">
          <w:marLeft w:val="640"/>
          <w:marRight w:val="0"/>
          <w:marTop w:val="0"/>
          <w:marBottom w:val="0"/>
          <w:divBdr>
            <w:top w:val="none" w:sz="0" w:space="0" w:color="auto"/>
            <w:left w:val="none" w:sz="0" w:space="0" w:color="auto"/>
            <w:bottom w:val="none" w:sz="0" w:space="0" w:color="auto"/>
            <w:right w:val="none" w:sz="0" w:space="0" w:color="auto"/>
          </w:divBdr>
        </w:div>
        <w:div w:id="217475493">
          <w:marLeft w:val="640"/>
          <w:marRight w:val="0"/>
          <w:marTop w:val="0"/>
          <w:marBottom w:val="0"/>
          <w:divBdr>
            <w:top w:val="none" w:sz="0" w:space="0" w:color="auto"/>
            <w:left w:val="none" w:sz="0" w:space="0" w:color="auto"/>
            <w:bottom w:val="none" w:sz="0" w:space="0" w:color="auto"/>
            <w:right w:val="none" w:sz="0" w:space="0" w:color="auto"/>
          </w:divBdr>
        </w:div>
        <w:div w:id="2094814062">
          <w:marLeft w:val="640"/>
          <w:marRight w:val="0"/>
          <w:marTop w:val="0"/>
          <w:marBottom w:val="0"/>
          <w:divBdr>
            <w:top w:val="none" w:sz="0" w:space="0" w:color="auto"/>
            <w:left w:val="none" w:sz="0" w:space="0" w:color="auto"/>
            <w:bottom w:val="none" w:sz="0" w:space="0" w:color="auto"/>
            <w:right w:val="none" w:sz="0" w:space="0" w:color="auto"/>
          </w:divBdr>
        </w:div>
        <w:div w:id="1673529645">
          <w:marLeft w:val="640"/>
          <w:marRight w:val="0"/>
          <w:marTop w:val="0"/>
          <w:marBottom w:val="0"/>
          <w:divBdr>
            <w:top w:val="none" w:sz="0" w:space="0" w:color="auto"/>
            <w:left w:val="none" w:sz="0" w:space="0" w:color="auto"/>
            <w:bottom w:val="none" w:sz="0" w:space="0" w:color="auto"/>
            <w:right w:val="none" w:sz="0" w:space="0" w:color="auto"/>
          </w:divBdr>
        </w:div>
      </w:divsChild>
    </w:div>
    <w:div w:id="1039478649">
      <w:bodyDiv w:val="1"/>
      <w:marLeft w:val="0"/>
      <w:marRight w:val="0"/>
      <w:marTop w:val="0"/>
      <w:marBottom w:val="0"/>
      <w:divBdr>
        <w:top w:val="none" w:sz="0" w:space="0" w:color="auto"/>
        <w:left w:val="none" w:sz="0" w:space="0" w:color="auto"/>
        <w:bottom w:val="none" w:sz="0" w:space="0" w:color="auto"/>
        <w:right w:val="none" w:sz="0" w:space="0" w:color="auto"/>
      </w:divBdr>
      <w:divsChild>
        <w:div w:id="1050887420">
          <w:marLeft w:val="640"/>
          <w:marRight w:val="0"/>
          <w:marTop w:val="0"/>
          <w:marBottom w:val="0"/>
          <w:divBdr>
            <w:top w:val="none" w:sz="0" w:space="0" w:color="auto"/>
            <w:left w:val="none" w:sz="0" w:space="0" w:color="auto"/>
            <w:bottom w:val="none" w:sz="0" w:space="0" w:color="auto"/>
            <w:right w:val="none" w:sz="0" w:space="0" w:color="auto"/>
          </w:divBdr>
        </w:div>
        <w:div w:id="1725522066">
          <w:marLeft w:val="640"/>
          <w:marRight w:val="0"/>
          <w:marTop w:val="0"/>
          <w:marBottom w:val="0"/>
          <w:divBdr>
            <w:top w:val="none" w:sz="0" w:space="0" w:color="auto"/>
            <w:left w:val="none" w:sz="0" w:space="0" w:color="auto"/>
            <w:bottom w:val="none" w:sz="0" w:space="0" w:color="auto"/>
            <w:right w:val="none" w:sz="0" w:space="0" w:color="auto"/>
          </w:divBdr>
        </w:div>
        <w:div w:id="1071776272">
          <w:marLeft w:val="640"/>
          <w:marRight w:val="0"/>
          <w:marTop w:val="0"/>
          <w:marBottom w:val="0"/>
          <w:divBdr>
            <w:top w:val="none" w:sz="0" w:space="0" w:color="auto"/>
            <w:left w:val="none" w:sz="0" w:space="0" w:color="auto"/>
            <w:bottom w:val="none" w:sz="0" w:space="0" w:color="auto"/>
            <w:right w:val="none" w:sz="0" w:space="0" w:color="auto"/>
          </w:divBdr>
        </w:div>
        <w:div w:id="1105077790">
          <w:marLeft w:val="640"/>
          <w:marRight w:val="0"/>
          <w:marTop w:val="0"/>
          <w:marBottom w:val="0"/>
          <w:divBdr>
            <w:top w:val="none" w:sz="0" w:space="0" w:color="auto"/>
            <w:left w:val="none" w:sz="0" w:space="0" w:color="auto"/>
            <w:bottom w:val="none" w:sz="0" w:space="0" w:color="auto"/>
            <w:right w:val="none" w:sz="0" w:space="0" w:color="auto"/>
          </w:divBdr>
        </w:div>
        <w:div w:id="2017338840">
          <w:marLeft w:val="640"/>
          <w:marRight w:val="0"/>
          <w:marTop w:val="0"/>
          <w:marBottom w:val="0"/>
          <w:divBdr>
            <w:top w:val="none" w:sz="0" w:space="0" w:color="auto"/>
            <w:left w:val="none" w:sz="0" w:space="0" w:color="auto"/>
            <w:bottom w:val="none" w:sz="0" w:space="0" w:color="auto"/>
            <w:right w:val="none" w:sz="0" w:space="0" w:color="auto"/>
          </w:divBdr>
        </w:div>
        <w:div w:id="515770685">
          <w:marLeft w:val="640"/>
          <w:marRight w:val="0"/>
          <w:marTop w:val="0"/>
          <w:marBottom w:val="0"/>
          <w:divBdr>
            <w:top w:val="none" w:sz="0" w:space="0" w:color="auto"/>
            <w:left w:val="none" w:sz="0" w:space="0" w:color="auto"/>
            <w:bottom w:val="none" w:sz="0" w:space="0" w:color="auto"/>
            <w:right w:val="none" w:sz="0" w:space="0" w:color="auto"/>
          </w:divBdr>
        </w:div>
        <w:div w:id="1608931397">
          <w:marLeft w:val="640"/>
          <w:marRight w:val="0"/>
          <w:marTop w:val="0"/>
          <w:marBottom w:val="0"/>
          <w:divBdr>
            <w:top w:val="none" w:sz="0" w:space="0" w:color="auto"/>
            <w:left w:val="none" w:sz="0" w:space="0" w:color="auto"/>
            <w:bottom w:val="none" w:sz="0" w:space="0" w:color="auto"/>
            <w:right w:val="none" w:sz="0" w:space="0" w:color="auto"/>
          </w:divBdr>
        </w:div>
        <w:div w:id="394548946">
          <w:marLeft w:val="640"/>
          <w:marRight w:val="0"/>
          <w:marTop w:val="0"/>
          <w:marBottom w:val="0"/>
          <w:divBdr>
            <w:top w:val="none" w:sz="0" w:space="0" w:color="auto"/>
            <w:left w:val="none" w:sz="0" w:space="0" w:color="auto"/>
            <w:bottom w:val="none" w:sz="0" w:space="0" w:color="auto"/>
            <w:right w:val="none" w:sz="0" w:space="0" w:color="auto"/>
          </w:divBdr>
        </w:div>
        <w:div w:id="744574973">
          <w:marLeft w:val="640"/>
          <w:marRight w:val="0"/>
          <w:marTop w:val="0"/>
          <w:marBottom w:val="0"/>
          <w:divBdr>
            <w:top w:val="none" w:sz="0" w:space="0" w:color="auto"/>
            <w:left w:val="none" w:sz="0" w:space="0" w:color="auto"/>
            <w:bottom w:val="none" w:sz="0" w:space="0" w:color="auto"/>
            <w:right w:val="none" w:sz="0" w:space="0" w:color="auto"/>
          </w:divBdr>
        </w:div>
        <w:div w:id="482964406">
          <w:marLeft w:val="640"/>
          <w:marRight w:val="0"/>
          <w:marTop w:val="0"/>
          <w:marBottom w:val="0"/>
          <w:divBdr>
            <w:top w:val="none" w:sz="0" w:space="0" w:color="auto"/>
            <w:left w:val="none" w:sz="0" w:space="0" w:color="auto"/>
            <w:bottom w:val="none" w:sz="0" w:space="0" w:color="auto"/>
            <w:right w:val="none" w:sz="0" w:space="0" w:color="auto"/>
          </w:divBdr>
        </w:div>
        <w:div w:id="682392290">
          <w:marLeft w:val="640"/>
          <w:marRight w:val="0"/>
          <w:marTop w:val="0"/>
          <w:marBottom w:val="0"/>
          <w:divBdr>
            <w:top w:val="none" w:sz="0" w:space="0" w:color="auto"/>
            <w:left w:val="none" w:sz="0" w:space="0" w:color="auto"/>
            <w:bottom w:val="none" w:sz="0" w:space="0" w:color="auto"/>
            <w:right w:val="none" w:sz="0" w:space="0" w:color="auto"/>
          </w:divBdr>
        </w:div>
        <w:div w:id="414282795">
          <w:marLeft w:val="640"/>
          <w:marRight w:val="0"/>
          <w:marTop w:val="0"/>
          <w:marBottom w:val="0"/>
          <w:divBdr>
            <w:top w:val="none" w:sz="0" w:space="0" w:color="auto"/>
            <w:left w:val="none" w:sz="0" w:space="0" w:color="auto"/>
            <w:bottom w:val="none" w:sz="0" w:space="0" w:color="auto"/>
            <w:right w:val="none" w:sz="0" w:space="0" w:color="auto"/>
          </w:divBdr>
        </w:div>
        <w:div w:id="1714885353">
          <w:marLeft w:val="640"/>
          <w:marRight w:val="0"/>
          <w:marTop w:val="0"/>
          <w:marBottom w:val="0"/>
          <w:divBdr>
            <w:top w:val="none" w:sz="0" w:space="0" w:color="auto"/>
            <w:left w:val="none" w:sz="0" w:space="0" w:color="auto"/>
            <w:bottom w:val="none" w:sz="0" w:space="0" w:color="auto"/>
            <w:right w:val="none" w:sz="0" w:space="0" w:color="auto"/>
          </w:divBdr>
        </w:div>
        <w:div w:id="380635403">
          <w:marLeft w:val="640"/>
          <w:marRight w:val="0"/>
          <w:marTop w:val="0"/>
          <w:marBottom w:val="0"/>
          <w:divBdr>
            <w:top w:val="none" w:sz="0" w:space="0" w:color="auto"/>
            <w:left w:val="none" w:sz="0" w:space="0" w:color="auto"/>
            <w:bottom w:val="none" w:sz="0" w:space="0" w:color="auto"/>
            <w:right w:val="none" w:sz="0" w:space="0" w:color="auto"/>
          </w:divBdr>
        </w:div>
        <w:div w:id="69357042">
          <w:marLeft w:val="640"/>
          <w:marRight w:val="0"/>
          <w:marTop w:val="0"/>
          <w:marBottom w:val="0"/>
          <w:divBdr>
            <w:top w:val="none" w:sz="0" w:space="0" w:color="auto"/>
            <w:left w:val="none" w:sz="0" w:space="0" w:color="auto"/>
            <w:bottom w:val="none" w:sz="0" w:space="0" w:color="auto"/>
            <w:right w:val="none" w:sz="0" w:space="0" w:color="auto"/>
          </w:divBdr>
        </w:div>
        <w:div w:id="1251236360">
          <w:marLeft w:val="640"/>
          <w:marRight w:val="0"/>
          <w:marTop w:val="0"/>
          <w:marBottom w:val="0"/>
          <w:divBdr>
            <w:top w:val="none" w:sz="0" w:space="0" w:color="auto"/>
            <w:left w:val="none" w:sz="0" w:space="0" w:color="auto"/>
            <w:bottom w:val="none" w:sz="0" w:space="0" w:color="auto"/>
            <w:right w:val="none" w:sz="0" w:space="0" w:color="auto"/>
          </w:divBdr>
        </w:div>
        <w:div w:id="1555702589">
          <w:marLeft w:val="640"/>
          <w:marRight w:val="0"/>
          <w:marTop w:val="0"/>
          <w:marBottom w:val="0"/>
          <w:divBdr>
            <w:top w:val="none" w:sz="0" w:space="0" w:color="auto"/>
            <w:left w:val="none" w:sz="0" w:space="0" w:color="auto"/>
            <w:bottom w:val="none" w:sz="0" w:space="0" w:color="auto"/>
            <w:right w:val="none" w:sz="0" w:space="0" w:color="auto"/>
          </w:divBdr>
        </w:div>
        <w:div w:id="1984657806">
          <w:marLeft w:val="640"/>
          <w:marRight w:val="0"/>
          <w:marTop w:val="0"/>
          <w:marBottom w:val="0"/>
          <w:divBdr>
            <w:top w:val="none" w:sz="0" w:space="0" w:color="auto"/>
            <w:left w:val="none" w:sz="0" w:space="0" w:color="auto"/>
            <w:bottom w:val="none" w:sz="0" w:space="0" w:color="auto"/>
            <w:right w:val="none" w:sz="0" w:space="0" w:color="auto"/>
          </w:divBdr>
        </w:div>
        <w:div w:id="1299192180">
          <w:marLeft w:val="640"/>
          <w:marRight w:val="0"/>
          <w:marTop w:val="0"/>
          <w:marBottom w:val="0"/>
          <w:divBdr>
            <w:top w:val="none" w:sz="0" w:space="0" w:color="auto"/>
            <w:left w:val="none" w:sz="0" w:space="0" w:color="auto"/>
            <w:bottom w:val="none" w:sz="0" w:space="0" w:color="auto"/>
            <w:right w:val="none" w:sz="0" w:space="0" w:color="auto"/>
          </w:divBdr>
        </w:div>
        <w:div w:id="1955012811">
          <w:marLeft w:val="640"/>
          <w:marRight w:val="0"/>
          <w:marTop w:val="0"/>
          <w:marBottom w:val="0"/>
          <w:divBdr>
            <w:top w:val="none" w:sz="0" w:space="0" w:color="auto"/>
            <w:left w:val="none" w:sz="0" w:space="0" w:color="auto"/>
            <w:bottom w:val="none" w:sz="0" w:space="0" w:color="auto"/>
            <w:right w:val="none" w:sz="0" w:space="0" w:color="auto"/>
          </w:divBdr>
        </w:div>
        <w:div w:id="333728533">
          <w:marLeft w:val="640"/>
          <w:marRight w:val="0"/>
          <w:marTop w:val="0"/>
          <w:marBottom w:val="0"/>
          <w:divBdr>
            <w:top w:val="none" w:sz="0" w:space="0" w:color="auto"/>
            <w:left w:val="none" w:sz="0" w:space="0" w:color="auto"/>
            <w:bottom w:val="none" w:sz="0" w:space="0" w:color="auto"/>
            <w:right w:val="none" w:sz="0" w:space="0" w:color="auto"/>
          </w:divBdr>
        </w:div>
        <w:div w:id="1275287502">
          <w:marLeft w:val="640"/>
          <w:marRight w:val="0"/>
          <w:marTop w:val="0"/>
          <w:marBottom w:val="0"/>
          <w:divBdr>
            <w:top w:val="none" w:sz="0" w:space="0" w:color="auto"/>
            <w:left w:val="none" w:sz="0" w:space="0" w:color="auto"/>
            <w:bottom w:val="none" w:sz="0" w:space="0" w:color="auto"/>
            <w:right w:val="none" w:sz="0" w:space="0" w:color="auto"/>
          </w:divBdr>
        </w:div>
        <w:div w:id="595866535">
          <w:marLeft w:val="640"/>
          <w:marRight w:val="0"/>
          <w:marTop w:val="0"/>
          <w:marBottom w:val="0"/>
          <w:divBdr>
            <w:top w:val="none" w:sz="0" w:space="0" w:color="auto"/>
            <w:left w:val="none" w:sz="0" w:space="0" w:color="auto"/>
            <w:bottom w:val="none" w:sz="0" w:space="0" w:color="auto"/>
            <w:right w:val="none" w:sz="0" w:space="0" w:color="auto"/>
          </w:divBdr>
        </w:div>
        <w:div w:id="1745375040">
          <w:marLeft w:val="640"/>
          <w:marRight w:val="0"/>
          <w:marTop w:val="0"/>
          <w:marBottom w:val="0"/>
          <w:divBdr>
            <w:top w:val="none" w:sz="0" w:space="0" w:color="auto"/>
            <w:left w:val="none" w:sz="0" w:space="0" w:color="auto"/>
            <w:bottom w:val="none" w:sz="0" w:space="0" w:color="auto"/>
            <w:right w:val="none" w:sz="0" w:space="0" w:color="auto"/>
          </w:divBdr>
        </w:div>
        <w:div w:id="1559321515">
          <w:marLeft w:val="640"/>
          <w:marRight w:val="0"/>
          <w:marTop w:val="0"/>
          <w:marBottom w:val="0"/>
          <w:divBdr>
            <w:top w:val="none" w:sz="0" w:space="0" w:color="auto"/>
            <w:left w:val="none" w:sz="0" w:space="0" w:color="auto"/>
            <w:bottom w:val="none" w:sz="0" w:space="0" w:color="auto"/>
            <w:right w:val="none" w:sz="0" w:space="0" w:color="auto"/>
          </w:divBdr>
        </w:div>
        <w:div w:id="171266843">
          <w:marLeft w:val="640"/>
          <w:marRight w:val="0"/>
          <w:marTop w:val="0"/>
          <w:marBottom w:val="0"/>
          <w:divBdr>
            <w:top w:val="none" w:sz="0" w:space="0" w:color="auto"/>
            <w:left w:val="none" w:sz="0" w:space="0" w:color="auto"/>
            <w:bottom w:val="none" w:sz="0" w:space="0" w:color="auto"/>
            <w:right w:val="none" w:sz="0" w:space="0" w:color="auto"/>
          </w:divBdr>
        </w:div>
        <w:div w:id="1958296528">
          <w:marLeft w:val="640"/>
          <w:marRight w:val="0"/>
          <w:marTop w:val="0"/>
          <w:marBottom w:val="0"/>
          <w:divBdr>
            <w:top w:val="none" w:sz="0" w:space="0" w:color="auto"/>
            <w:left w:val="none" w:sz="0" w:space="0" w:color="auto"/>
            <w:bottom w:val="none" w:sz="0" w:space="0" w:color="auto"/>
            <w:right w:val="none" w:sz="0" w:space="0" w:color="auto"/>
          </w:divBdr>
        </w:div>
        <w:div w:id="1812555748">
          <w:marLeft w:val="640"/>
          <w:marRight w:val="0"/>
          <w:marTop w:val="0"/>
          <w:marBottom w:val="0"/>
          <w:divBdr>
            <w:top w:val="none" w:sz="0" w:space="0" w:color="auto"/>
            <w:left w:val="none" w:sz="0" w:space="0" w:color="auto"/>
            <w:bottom w:val="none" w:sz="0" w:space="0" w:color="auto"/>
            <w:right w:val="none" w:sz="0" w:space="0" w:color="auto"/>
          </w:divBdr>
        </w:div>
        <w:div w:id="495339370">
          <w:marLeft w:val="640"/>
          <w:marRight w:val="0"/>
          <w:marTop w:val="0"/>
          <w:marBottom w:val="0"/>
          <w:divBdr>
            <w:top w:val="none" w:sz="0" w:space="0" w:color="auto"/>
            <w:left w:val="none" w:sz="0" w:space="0" w:color="auto"/>
            <w:bottom w:val="none" w:sz="0" w:space="0" w:color="auto"/>
            <w:right w:val="none" w:sz="0" w:space="0" w:color="auto"/>
          </w:divBdr>
        </w:div>
        <w:div w:id="1235238837">
          <w:marLeft w:val="640"/>
          <w:marRight w:val="0"/>
          <w:marTop w:val="0"/>
          <w:marBottom w:val="0"/>
          <w:divBdr>
            <w:top w:val="none" w:sz="0" w:space="0" w:color="auto"/>
            <w:left w:val="none" w:sz="0" w:space="0" w:color="auto"/>
            <w:bottom w:val="none" w:sz="0" w:space="0" w:color="auto"/>
            <w:right w:val="none" w:sz="0" w:space="0" w:color="auto"/>
          </w:divBdr>
        </w:div>
        <w:div w:id="259023822">
          <w:marLeft w:val="640"/>
          <w:marRight w:val="0"/>
          <w:marTop w:val="0"/>
          <w:marBottom w:val="0"/>
          <w:divBdr>
            <w:top w:val="none" w:sz="0" w:space="0" w:color="auto"/>
            <w:left w:val="none" w:sz="0" w:space="0" w:color="auto"/>
            <w:bottom w:val="none" w:sz="0" w:space="0" w:color="auto"/>
            <w:right w:val="none" w:sz="0" w:space="0" w:color="auto"/>
          </w:divBdr>
        </w:div>
        <w:div w:id="608391901">
          <w:marLeft w:val="640"/>
          <w:marRight w:val="0"/>
          <w:marTop w:val="0"/>
          <w:marBottom w:val="0"/>
          <w:divBdr>
            <w:top w:val="none" w:sz="0" w:space="0" w:color="auto"/>
            <w:left w:val="none" w:sz="0" w:space="0" w:color="auto"/>
            <w:bottom w:val="none" w:sz="0" w:space="0" w:color="auto"/>
            <w:right w:val="none" w:sz="0" w:space="0" w:color="auto"/>
          </w:divBdr>
        </w:div>
        <w:div w:id="1047141468">
          <w:marLeft w:val="640"/>
          <w:marRight w:val="0"/>
          <w:marTop w:val="0"/>
          <w:marBottom w:val="0"/>
          <w:divBdr>
            <w:top w:val="none" w:sz="0" w:space="0" w:color="auto"/>
            <w:left w:val="none" w:sz="0" w:space="0" w:color="auto"/>
            <w:bottom w:val="none" w:sz="0" w:space="0" w:color="auto"/>
            <w:right w:val="none" w:sz="0" w:space="0" w:color="auto"/>
          </w:divBdr>
        </w:div>
        <w:div w:id="1728063277">
          <w:marLeft w:val="640"/>
          <w:marRight w:val="0"/>
          <w:marTop w:val="0"/>
          <w:marBottom w:val="0"/>
          <w:divBdr>
            <w:top w:val="none" w:sz="0" w:space="0" w:color="auto"/>
            <w:left w:val="none" w:sz="0" w:space="0" w:color="auto"/>
            <w:bottom w:val="none" w:sz="0" w:space="0" w:color="auto"/>
            <w:right w:val="none" w:sz="0" w:space="0" w:color="auto"/>
          </w:divBdr>
        </w:div>
        <w:div w:id="437288898">
          <w:marLeft w:val="640"/>
          <w:marRight w:val="0"/>
          <w:marTop w:val="0"/>
          <w:marBottom w:val="0"/>
          <w:divBdr>
            <w:top w:val="none" w:sz="0" w:space="0" w:color="auto"/>
            <w:left w:val="none" w:sz="0" w:space="0" w:color="auto"/>
            <w:bottom w:val="none" w:sz="0" w:space="0" w:color="auto"/>
            <w:right w:val="none" w:sz="0" w:space="0" w:color="auto"/>
          </w:divBdr>
        </w:div>
        <w:div w:id="1280718334">
          <w:marLeft w:val="640"/>
          <w:marRight w:val="0"/>
          <w:marTop w:val="0"/>
          <w:marBottom w:val="0"/>
          <w:divBdr>
            <w:top w:val="none" w:sz="0" w:space="0" w:color="auto"/>
            <w:left w:val="none" w:sz="0" w:space="0" w:color="auto"/>
            <w:bottom w:val="none" w:sz="0" w:space="0" w:color="auto"/>
            <w:right w:val="none" w:sz="0" w:space="0" w:color="auto"/>
          </w:divBdr>
        </w:div>
        <w:div w:id="914894870">
          <w:marLeft w:val="640"/>
          <w:marRight w:val="0"/>
          <w:marTop w:val="0"/>
          <w:marBottom w:val="0"/>
          <w:divBdr>
            <w:top w:val="none" w:sz="0" w:space="0" w:color="auto"/>
            <w:left w:val="none" w:sz="0" w:space="0" w:color="auto"/>
            <w:bottom w:val="none" w:sz="0" w:space="0" w:color="auto"/>
            <w:right w:val="none" w:sz="0" w:space="0" w:color="auto"/>
          </w:divBdr>
        </w:div>
        <w:div w:id="829952274">
          <w:marLeft w:val="640"/>
          <w:marRight w:val="0"/>
          <w:marTop w:val="0"/>
          <w:marBottom w:val="0"/>
          <w:divBdr>
            <w:top w:val="none" w:sz="0" w:space="0" w:color="auto"/>
            <w:left w:val="none" w:sz="0" w:space="0" w:color="auto"/>
            <w:bottom w:val="none" w:sz="0" w:space="0" w:color="auto"/>
            <w:right w:val="none" w:sz="0" w:space="0" w:color="auto"/>
          </w:divBdr>
        </w:div>
        <w:div w:id="208997276">
          <w:marLeft w:val="640"/>
          <w:marRight w:val="0"/>
          <w:marTop w:val="0"/>
          <w:marBottom w:val="0"/>
          <w:divBdr>
            <w:top w:val="none" w:sz="0" w:space="0" w:color="auto"/>
            <w:left w:val="none" w:sz="0" w:space="0" w:color="auto"/>
            <w:bottom w:val="none" w:sz="0" w:space="0" w:color="auto"/>
            <w:right w:val="none" w:sz="0" w:space="0" w:color="auto"/>
          </w:divBdr>
        </w:div>
        <w:div w:id="969476901">
          <w:marLeft w:val="640"/>
          <w:marRight w:val="0"/>
          <w:marTop w:val="0"/>
          <w:marBottom w:val="0"/>
          <w:divBdr>
            <w:top w:val="none" w:sz="0" w:space="0" w:color="auto"/>
            <w:left w:val="none" w:sz="0" w:space="0" w:color="auto"/>
            <w:bottom w:val="none" w:sz="0" w:space="0" w:color="auto"/>
            <w:right w:val="none" w:sz="0" w:space="0" w:color="auto"/>
          </w:divBdr>
        </w:div>
        <w:div w:id="2035496204">
          <w:marLeft w:val="640"/>
          <w:marRight w:val="0"/>
          <w:marTop w:val="0"/>
          <w:marBottom w:val="0"/>
          <w:divBdr>
            <w:top w:val="none" w:sz="0" w:space="0" w:color="auto"/>
            <w:left w:val="none" w:sz="0" w:space="0" w:color="auto"/>
            <w:bottom w:val="none" w:sz="0" w:space="0" w:color="auto"/>
            <w:right w:val="none" w:sz="0" w:space="0" w:color="auto"/>
          </w:divBdr>
        </w:div>
        <w:div w:id="547887161">
          <w:marLeft w:val="640"/>
          <w:marRight w:val="0"/>
          <w:marTop w:val="0"/>
          <w:marBottom w:val="0"/>
          <w:divBdr>
            <w:top w:val="none" w:sz="0" w:space="0" w:color="auto"/>
            <w:left w:val="none" w:sz="0" w:space="0" w:color="auto"/>
            <w:bottom w:val="none" w:sz="0" w:space="0" w:color="auto"/>
            <w:right w:val="none" w:sz="0" w:space="0" w:color="auto"/>
          </w:divBdr>
        </w:div>
        <w:div w:id="1447315386">
          <w:marLeft w:val="640"/>
          <w:marRight w:val="0"/>
          <w:marTop w:val="0"/>
          <w:marBottom w:val="0"/>
          <w:divBdr>
            <w:top w:val="none" w:sz="0" w:space="0" w:color="auto"/>
            <w:left w:val="none" w:sz="0" w:space="0" w:color="auto"/>
            <w:bottom w:val="none" w:sz="0" w:space="0" w:color="auto"/>
            <w:right w:val="none" w:sz="0" w:space="0" w:color="auto"/>
          </w:divBdr>
        </w:div>
        <w:div w:id="1015233916">
          <w:marLeft w:val="640"/>
          <w:marRight w:val="0"/>
          <w:marTop w:val="0"/>
          <w:marBottom w:val="0"/>
          <w:divBdr>
            <w:top w:val="none" w:sz="0" w:space="0" w:color="auto"/>
            <w:left w:val="none" w:sz="0" w:space="0" w:color="auto"/>
            <w:bottom w:val="none" w:sz="0" w:space="0" w:color="auto"/>
            <w:right w:val="none" w:sz="0" w:space="0" w:color="auto"/>
          </w:divBdr>
        </w:div>
      </w:divsChild>
    </w:div>
    <w:div w:id="1044865030">
      <w:bodyDiv w:val="1"/>
      <w:marLeft w:val="0"/>
      <w:marRight w:val="0"/>
      <w:marTop w:val="0"/>
      <w:marBottom w:val="0"/>
      <w:divBdr>
        <w:top w:val="none" w:sz="0" w:space="0" w:color="auto"/>
        <w:left w:val="none" w:sz="0" w:space="0" w:color="auto"/>
        <w:bottom w:val="none" w:sz="0" w:space="0" w:color="auto"/>
        <w:right w:val="none" w:sz="0" w:space="0" w:color="auto"/>
      </w:divBdr>
      <w:divsChild>
        <w:div w:id="636834456">
          <w:marLeft w:val="640"/>
          <w:marRight w:val="0"/>
          <w:marTop w:val="0"/>
          <w:marBottom w:val="0"/>
          <w:divBdr>
            <w:top w:val="none" w:sz="0" w:space="0" w:color="auto"/>
            <w:left w:val="none" w:sz="0" w:space="0" w:color="auto"/>
            <w:bottom w:val="none" w:sz="0" w:space="0" w:color="auto"/>
            <w:right w:val="none" w:sz="0" w:space="0" w:color="auto"/>
          </w:divBdr>
        </w:div>
        <w:div w:id="1680303863">
          <w:marLeft w:val="640"/>
          <w:marRight w:val="0"/>
          <w:marTop w:val="0"/>
          <w:marBottom w:val="0"/>
          <w:divBdr>
            <w:top w:val="none" w:sz="0" w:space="0" w:color="auto"/>
            <w:left w:val="none" w:sz="0" w:space="0" w:color="auto"/>
            <w:bottom w:val="none" w:sz="0" w:space="0" w:color="auto"/>
            <w:right w:val="none" w:sz="0" w:space="0" w:color="auto"/>
          </w:divBdr>
        </w:div>
        <w:div w:id="1632904753">
          <w:marLeft w:val="640"/>
          <w:marRight w:val="0"/>
          <w:marTop w:val="0"/>
          <w:marBottom w:val="0"/>
          <w:divBdr>
            <w:top w:val="none" w:sz="0" w:space="0" w:color="auto"/>
            <w:left w:val="none" w:sz="0" w:space="0" w:color="auto"/>
            <w:bottom w:val="none" w:sz="0" w:space="0" w:color="auto"/>
            <w:right w:val="none" w:sz="0" w:space="0" w:color="auto"/>
          </w:divBdr>
        </w:div>
        <w:div w:id="2022469458">
          <w:marLeft w:val="640"/>
          <w:marRight w:val="0"/>
          <w:marTop w:val="0"/>
          <w:marBottom w:val="0"/>
          <w:divBdr>
            <w:top w:val="none" w:sz="0" w:space="0" w:color="auto"/>
            <w:left w:val="none" w:sz="0" w:space="0" w:color="auto"/>
            <w:bottom w:val="none" w:sz="0" w:space="0" w:color="auto"/>
            <w:right w:val="none" w:sz="0" w:space="0" w:color="auto"/>
          </w:divBdr>
        </w:div>
        <w:div w:id="811948798">
          <w:marLeft w:val="640"/>
          <w:marRight w:val="0"/>
          <w:marTop w:val="0"/>
          <w:marBottom w:val="0"/>
          <w:divBdr>
            <w:top w:val="none" w:sz="0" w:space="0" w:color="auto"/>
            <w:left w:val="none" w:sz="0" w:space="0" w:color="auto"/>
            <w:bottom w:val="none" w:sz="0" w:space="0" w:color="auto"/>
            <w:right w:val="none" w:sz="0" w:space="0" w:color="auto"/>
          </w:divBdr>
        </w:div>
        <w:div w:id="709190700">
          <w:marLeft w:val="640"/>
          <w:marRight w:val="0"/>
          <w:marTop w:val="0"/>
          <w:marBottom w:val="0"/>
          <w:divBdr>
            <w:top w:val="none" w:sz="0" w:space="0" w:color="auto"/>
            <w:left w:val="none" w:sz="0" w:space="0" w:color="auto"/>
            <w:bottom w:val="none" w:sz="0" w:space="0" w:color="auto"/>
            <w:right w:val="none" w:sz="0" w:space="0" w:color="auto"/>
          </w:divBdr>
        </w:div>
        <w:div w:id="1943877808">
          <w:marLeft w:val="640"/>
          <w:marRight w:val="0"/>
          <w:marTop w:val="0"/>
          <w:marBottom w:val="0"/>
          <w:divBdr>
            <w:top w:val="none" w:sz="0" w:space="0" w:color="auto"/>
            <w:left w:val="none" w:sz="0" w:space="0" w:color="auto"/>
            <w:bottom w:val="none" w:sz="0" w:space="0" w:color="auto"/>
            <w:right w:val="none" w:sz="0" w:space="0" w:color="auto"/>
          </w:divBdr>
        </w:div>
        <w:div w:id="1495489231">
          <w:marLeft w:val="640"/>
          <w:marRight w:val="0"/>
          <w:marTop w:val="0"/>
          <w:marBottom w:val="0"/>
          <w:divBdr>
            <w:top w:val="none" w:sz="0" w:space="0" w:color="auto"/>
            <w:left w:val="none" w:sz="0" w:space="0" w:color="auto"/>
            <w:bottom w:val="none" w:sz="0" w:space="0" w:color="auto"/>
            <w:right w:val="none" w:sz="0" w:space="0" w:color="auto"/>
          </w:divBdr>
        </w:div>
        <w:div w:id="1320575841">
          <w:marLeft w:val="640"/>
          <w:marRight w:val="0"/>
          <w:marTop w:val="0"/>
          <w:marBottom w:val="0"/>
          <w:divBdr>
            <w:top w:val="none" w:sz="0" w:space="0" w:color="auto"/>
            <w:left w:val="none" w:sz="0" w:space="0" w:color="auto"/>
            <w:bottom w:val="none" w:sz="0" w:space="0" w:color="auto"/>
            <w:right w:val="none" w:sz="0" w:space="0" w:color="auto"/>
          </w:divBdr>
        </w:div>
        <w:div w:id="1859539834">
          <w:marLeft w:val="640"/>
          <w:marRight w:val="0"/>
          <w:marTop w:val="0"/>
          <w:marBottom w:val="0"/>
          <w:divBdr>
            <w:top w:val="none" w:sz="0" w:space="0" w:color="auto"/>
            <w:left w:val="none" w:sz="0" w:space="0" w:color="auto"/>
            <w:bottom w:val="none" w:sz="0" w:space="0" w:color="auto"/>
            <w:right w:val="none" w:sz="0" w:space="0" w:color="auto"/>
          </w:divBdr>
        </w:div>
        <w:div w:id="579290953">
          <w:marLeft w:val="640"/>
          <w:marRight w:val="0"/>
          <w:marTop w:val="0"/>
          <w:marBottom w:val="0"/>
          <w:divBdr>
            <w:top w:val="none" w:sz="0" w:space="0" w:color="auto"/>
            <w:left w:val="none" w:sz="0" w:space="0" w:color="auto"/>
            <w:bottom w:val="none" w:sz="0" w:space="0" w:color="auto"/>
            <w:right w:val="none" w:sz="0" w:space="0" w:color="auto"/>
          </w:divBdr>
        </w:div>
        <w:div w:id="464009776">
          <w:marLeft w:val="640"/>
          <w:marRight w:val="0"/>
          <w:marTop w:val="0"/>
          <w:marBottom w:val="0"/>
          <w:divBdr>
            <w:top w:val="none" w:sz="0" w:space="0" w:color="auto"/>
            <w:left w:val="none" w:sz="0" w:space="0" w:color="auto"/>
            <w:bottom w:val="none" w:sz="0" w:space="0" w:color="auto"/>
            <w:right w:val="none" w:sz="0" w:space="0" w:color="auto"/>
          </w:divBdr>
        </w:div>
        <w:div w:id="789054956">
          <w:marLeft w:val="640"/>
          <w:marRight w:val="0"/>
          <w:marTop w:val="0"/>
          <w:marBottom w:val="0"/>
          <w:divBdr>
            <w:top w:val="none" w:sz="0" w:space="0" w:color="auto"/>
            <w:left w:val="none" w:sz="0" w:space="0" w:color="auto"/>
            <w:bottom w:val="none" w:sz="0" w:space="0" w:color="auto"/>
            <w:right w:val="none" w:sz="0" w:space="0" w:color="auto"/>
          </w:divBdr>
        </w:div>
        <w:div w:id="538083122">
          <w:marLeft w:val="640"/>
          <w:marRight w:val="0"/>
          <w:marTop w:val="0"/>
          <w:marBottom w:val="0"/>
          <w:divBdr>
            <w:top w:val="none" w:sz="0" w:space="0" w:color="auto"/>
            <w:left w:val="none" w:sz="0" w:space="0" w:color="auto"/>
            <w:bottom w:val="none" w:sz="0" w:space="0" w:color="auto"/>
            <w:right w:val="none" w:sz="0" w:space="0" w:color="auto"/>
          </w:divBdr>
        </w:div>
        <w:div w:id="364603501">
          <w:marLeft w:val="640"/>
          <w:marRight w:val="0"/>
          <w:marTop w:val="0"/>
          <w:marBottom w:val="0"/>
          <w:divBdr>
            <w:top w:val="none" w:sz="0" w:space="0" w:color="auto"/>
            <w:left w:val="none" w:sz="0" w:space="0" w:color="auto"/>
            <w:bottom w:val="none" w:sz="0" w:space="0" w:color="auto"/>
            <w:right w:val="none" w:sz="0" w:space="0" w:color="auto"/>
          </w:divBdr>
        </w:div>
        <w:div w:id="691150028">
          <w:marLeft w:val="640"/>
          <w:marRight w:val="0"/>
          <w:marTop w:val="0"/>
          <w:marBottom w:val="0"/>
          <w:divBdr>
            <w:top w:val="none" w:sz="0" w:space="0" w:color="auto"/>
            <w:left w:val="none" w:sz="0" w:space="0" w:color="auto"/>
            <w:bottom w:val="none" w:sz="0" w:space="0" w:color="auto"/>
            <w:right w:val="none" w:sz="0" w:space="0" w:color="auto"/>
          </w:divBdr>
        </w:div>
        <w:div w:id="369308041">
          <w:marLeft w:val="640"/>
          <w:marRight w:val="0"/>
          <w:marTop w:val="0"/>
          <w:marBottom w:val="0"/>
          <w:divBdr>
            <w:top w:val="none" w:sz="0" w:space="0" w:color="auto"/>
            <w:left w:val="none" w:sz="0" w:space="0" w:color="auto"/>
            <w:bottom w:val="none" w:sz="0" w:space="0" w:color="auto"/>
            <w:right w:val="none" w:sz="0" w:space="0" w:color="auto"/>
          </w:divBdr>
        </w:div>
        <w:div w:id="608004386">
          <w:marLeft w:val="640"/>
          <w:marRight w:val="0"/>
          <w:marTop w:val="0"/>
          <w:marBottom w:val="0"/>
          <w:divBdr>
            <w:top w:val="none" w:sz="0" w:space="0" w:color="auto"/>
            <w:left w:val="none" w:sz="0" w:space="0" w:color="auto"/>
            <w:bottom w:val="none" w:sz="0" w:space="0" w:color="auto"/>
            <w:right w:val="none" w:sz="0" w:space="0" w:color="auto"/>
          </w:divBdr>
        </w:div>
        <w:div w:id="1552575572">
          <w:marLeft w:val="640"/>
          <w:marRight w:val="0"/>
          <w:marTop w:val="0"/>
          <w:marBottom w:val="0"/>
          <w:divBdr>
            <w:top w:val="none" w:sz="0" w:space="0" w:color="auto"/>
            <w:left w:val="none" w:sz="0" w:space="0" w:color="auto"/>
            <w:bottom w:val="none" w:sz="0" w:space="0" w:color="auto"/>
            <w:right w:val="none" w:sz="0" w:space="0" w:color="auto"/>
          </w:divBdr>
        </w:div>
        <w:div w:id="877280908">
          <w:marLeft w:val="640"/>
          <w:marRight w:val="0"/>
          <w:marTop w:val="0"/>
          <w:marBottom w:val="0"/>
          <w:divBdr>
            <w:top w:val="none" w:sz="0" w:space="0" w:color="auto"/>
            <w:left w:val="none" w:sz="0" w:space="0" w:color="auto"/>
            <w:bottom w:val="none" w:sz="0" w:space="0" w:color="auto"/>
            <w:right w:val="none" w:sz="0" w:space="0" w:color="auto"/>
          </w:divBdr>
        </w:div>
        <w:div w:id="882405050">
          <w:marLeft w:val="640"/>
          <w:marRight w:val="0"/>
          <w:marTop w:val="0"/>
          <w:marBottom w:val="0"/>
          <w:divBdr>
            <w:top w:val="none" w:sz="0" w:space="0" w:color="auto"/>
            <w:left w:val="none" w:sz="0" w:space="0" w:color="auto"/>
            <w:bottom w:val="none" w:sz="0" w:space="0" w:color="auto"/>
            <w:right w:val="none" w:sz="0" w:space="0" w:color="auto"/>
          </w:divBdr>
        </w:div>
        <w:div w:id="1219167047">
          <w:marLeft w:val="640"/>
          <w:marRight w:val="0"/>
          <w:marTop w:val="0"/>
          <w:marBottom w:val="0"/>
          <w:divBdr>
            <w:top w:val="none" w:sz="0" w:space="0" w:color="auto"/>
            <w:left w:val="none" w:sz="0" w:space="0" w:color="auto"/>
            <w:bottom w:val="none" w:sz="0" w:space="0" w:color="auto"/>
            <w:right w:val="none" w:sz="0" w:space="0" w:color="auto"/>
          </w:divBdr>
        </w:div>
        <w:div w:id="571280458">
          <w:marLeft w:val="640"/>
          <w:marRight w:val="0"/>
          <w:marTop w:val="0"/>
          <w:marBottom w:val="0"/>
          <w:divBdr>
            <w:top w:val="none" w:sz="0" w:space="0" w:color="auto"/>
            <w:left w:val="none" w:sz="0" w:space="0" w:color="auto"/>
            <w:bottom w:val="none" w:sz="0" w:space="0" w:color="auto"/>
            <w:right w:val="none" w:sz="0" w:space="0" w:color="auto"/>
          </w:divBdr>
        </w:div>
        <w:div w:id="522323093">
          <w:marLeft w:val="640"/>
          <w:marRight w:val="0"/>
          <w:marTop w:val="0"/>
          <w:marBottom w:val="0"/>
          <w:divBdr>
            <w:top w:val="none" w:sz="0" w:space="0" w:color="auto"/>
            <w:left w:val="none" w:sz="0" w:space="0" w:color="auto"/>
            <w:bottom w:val="none" w:sz="0" w:space="0" w:color="auto"/>
            <w:right w:val="none" w:sz="0" w:space="0" w:color="auto"/>
          </w:divBdr>
        </w:div>
        <w:div w:id="181286454">
          <w:marLeft w:val="640"/>
          <w:marRight w:val="0"/>
          <w:marTop w:val="0"/>
          <w:marBottom w:val="0"/>
          <w:divBdr>
            <w:top w:val="none" w:sz="0" w:space="0" w:color="auto"/>
            <w:left w:val="none" w:sz="0" w:space="0" w:color="auto"/>
            <w:bottom w:val="none" w:sz="0" w:space="0" w:color="auto"/>
            <w:right w:val="none" w:sz="0" w:space="0" w:color="auto"/>
          </w:divBdr>
        </w:div>
        <w:div w:id="1412385640">
          <w:marLeft w:val="640"/>
          <w:marRight w:val="0"/>
          <w:marTop w:val="0"/>
          <w:marBottom w:val="0"/>
          <w:divBdr>
            <w:top w:val="none" w:sz="0" w:space="0" w:color="auto"/>
            <w:left w:val="none" w:sz="0" w:space="0" w:color="auto"/>
            <w:bottom w:val="none" w:sz="0" w:space="0" w:color="auto"/>
            <w:right w:val="none" w:sz="0" w:space="0" w:color="auto"/>
          </w:divBdr>
        </w:div>
        <w:div w:id="844130621">
          <w:marLeft w:val="640"/>
          <w:marRight w:val="0"/>
          <w:marTop w:val="0"/>
          <w:marBottom w:val="0"/>
          <w:divBdr>
            <w:top w:val="none" w:sz="0" w:space="0" w:color="auto"/>
            <w:left w:val="none" w:sz="0" w:space="0" w:color="auto"/>
            <w:bottom w:val="none" w:sz="0" w:space="0" w:color="auto"/>
            <w:right w:val="none" w:sz="0" w:space="0" w:color="auto"/>
          </w:divBdr>
        </w:div>
        <w:div w:id="1899900487">
          <w:marLeft w:val="640"/>
          <w:marRight w:val="0"/>
          <w:marTop w:val="0"/>
          <w:marBottom w:val="0"/>
          <w:divBdr>
            <w:top w:val="none" w:sz="0" w:space="0" w:color="auto"/>
            <w:left w:val="none" w:sz="0" w:space="0" w:color="auto"/>
            <w:bottom w:val="none" w:sz="0" w:space="0" w:color="auto"/>
            <w:right w:val="none" w:sz="0" w:space="0" w:color="auto"/>
          </w:divBdr>
        </w:div>
        <w:div w:id="933054663">
          <w:marLeft w:val="640"/>
          <w:marRight w:val="0"/>
          <w:marTop w:val="0"/>
          <w:marBottom w:val="0"/>
          <w:divBdr>
            <w:top w:val="none" w:sz="0" w:space="0" w:color="auto"/>
            <w:left w:val="none" w:sz="0" w:space="0" w:color="auto"/>
            <w:bottom w:val="none" w:sz="0" w:space="0" w:color="auto"/>
            <w:right w:val="none" w:sz="0" w:space="0" w:color="auto"/>
          </w:divBdr>
        </w:div>
        <w:div w:id="826940888">
          <w:marLeft w:val="640"/>
          <w:marRight w:val="0"/>
          <w:marTop w:val="0"/>
          <w:marBottom w:val="0"/>
          <w:divBdr>
            <w:top w:val="none" w:sz="0" w:space="0" w:color="auto"/>
            <w:left w:val="none" w:sz="0" w:space="0" w:color="auto"/>
            <w:bottom w:val="none" w:sz="0" w:space="0" w:color="auto"/>
            <w:right w:val="none" w:sz="0" w:space="0" w:color="auto"/>
          </w:divBdr>
        </w:div>
        <w:div w:id="1134637563">
          <w:marLeft w:val="640"/>
          <w:marRight w:val="0"/>
          <w:marTop w:val="0"/>
          <w:marBottom w:val="0"/>
          <w:divBdr>
            <w:top w:val="none" w:sz="0" w:space="0" w:color="auto"/>
            <w:left w:val="none" w:sz="0" w:space="0" w:color="auto"/>
            <w:bottom w:val="none" w:sz="0" w:space="0" w:color="auto"/>
            <w:right w:val="none" w:sz="0" w:space="0" w:color="auto"/>
          </w:divBdr>
        </w:div>
        <w:div w:id="354430720">
          <w:marLeft w:val="640"/>
          <w:marRight w:val="0"/>
          <w:marTop w:val="0"/>
          <w:marBottom w:val="0"/>
          <w:divBdr>
            <w:top w:val="none" w:sz="0" w:space="0" w:color="auto"/>
            <w:left w:val="none" w:sz="0" w:space="0" w:color="auto"/>
            <w:bottom w:val="none" w:sz="0" w:space="0" w:color="auto"/>
            <w:right w:val="none" w:sz="0" w:space="0" w:color="auto"/>
          </w:divBdr>
        </w:div>
        <w:div w:id="1306425475">
          <w:marLeft w:val="640"/>
          <w:marRight w:val="0"/>
          <w:marTop w:val="0"/>
          <w:marBottom w:val="0"/>
          <w:divBdr>
            <w:top w:val="none" w:sz="0" w:space="0" w:color="auto"/>
            <w:left w:val="none" w:sz="0" w:space="0" w:color="auto"/>
            <w:bottom w:val="none" w:sz="0" w:space="0" w:color="auto"/>
            <w:right w:val="none" w:sz="0" w:space="0" w:color="auto"/>
          </w:divBdr>
        </w:div>
        <w:div w:id="509107642">
          <w:marLeft w:val="640"/>
          <w:marRight w:val="0"/>
          <w:marTop w:val="0"/>
          <w:marBottom w:val="0"/>
          <w:divBdr>
            <w:top w:val="none" w:sz="0" w:space="0" w:color="auto"/>
            <w:left w:val="none" w:sz="0" w:space="0" w:color="auto"/>
            <w:bottom w:val="none" w:sz="0" w:space="0" w:color="auto"/>
            <w:right w:val="none" w:sz="0" w:space="0" w:color="auto"/>
          </w:divBdr>
        </w:div>
        <w:div w:id="611521680">
          <w:marLeft w:val="640"/>
          <w:marRight w:val="0"/>
          <w:marTop w:val="0"/>
          <w:marBottom w:val="0"/>
          <w:divBdr>
            <w:top w:val="none" w:sz="0" w:space="0" w:color="auto"/>
            <w:left w:val="none" w:sz="0" w:space="0" w:color="auto"/>
            <w:bottom w:val="none" w:sz="0" w:space="0" w:color="auto"/>
            <w:right w:val="none" w:sz="0" w:space="0" w:color="auto"/>
          </w:divBdr>
        </w:div>
      </w:divsChild>
    </w:div>
    <w:div w:id="1074821129">
      <w:bodyDiv w:val="1"/>
      <w:marLeft w:val="0"/>
      <w:marRight w:val="0"/>
      <w:marTop w:val="0"/>
      <w:marBottom w:val="0"/>
      <w:divBdr>
        <w:top w:val="none" w:sz="0" w:space="0" w:color="auto"/>
        <w:left w:val="none" w:sz="0" w:space="0" w:color="auto"/>
        <w:bottom w:val="none" w:sz="0" w:space="0" w:color="auto"/>
        <w:right w:val="none" w:sz="0" w:space="0" w:color="auto"/>
      </w:divBdr>
      <w:divsChild>
        <w:div w:id="925502735">
          <w:marLeft w:val="640"/>
          <w:marRight w:val="0"/>
          <w:marTop w:val="0"/>
          <w:marBottom w:val="0"/>
          <w:divBdr>
            <w:top w:val="none" w:sz="0" w:space="0" w:color="auto"/>
            <w:left w:val="none" w:sz="0" w:space="0" w:color="auto"/>
            <w:bottom w:val="none" w:sz="0" w:space="0" w:color="auto"/>
            <w:right w:val="none" w:sz="0" w:space="0" w:color="auto"/>
          </w:divBdr>
        </w:div>
        <w:div w:id="51008626">
          <w:marLeft w:val="640"/>
          <w:marRight w:val="0"/>
          <w:marTop w:val="0"/>
          <w:marBottom w:val="0"/>
          <w:divBdr>
            <w:top w:val="none" w:sz="0" w:space="0" w:color="auto"/>
            <w:left w:val="none" w:sz="0" w:space="0" w:color="auto"/>
            <w:bottom w:val="none" w:sz="0" w:space="0" w:color="auto"/>
            <w:right w:val="none" w:sz="0" w:space="0" w:color="auto"/>
          </w:divBdr>
        </w:div>
        <w:div w:id="840387858">
          <w:marLeft w:val="640"/>
          <w:marRight w:val="0"/>
          <w:marTop w:val="0"/>
          <w:marBottom w:val="0"/>
          <w:divBdr>
            <w:top w:val="none" w:sz="0" w:space="0" w:color="auto"/>
            <w:left w:val="none" w:sz="0" w:space="0" w:color="auto"/>
            <w:bottom w:val="none" w:sz="0" w:space="0" w:color="auto"/>
            <w:right w:val="none" w:sz="0" w:space="0" w:color="auto"/>
          </w:divBdr>
        </w:div>
        <w:div w:id="1952861172">
          <w:marLeft w:val="640"/>
          <w:marRight w:val="0"/>
          <w:marTop w:val="0"/>
          <w:marBottom w:val="0"/>
          <w:divBdr>
            <w:top w:val="none" w:sz="0" w:space="0" w:color="auto"/>
            <w:left w:val="none" w:sz="0" w:space="0" w:color="auto"/>
            <w:bottom w:val="none" w:sz="0" w:space="0" w:color="auto"/>
            <w:right w:val="none" w:sz="0" w:space="0" w:color="auto"/>
          </w:divBdr>
        </w:div>
        <w:div w:id="1963342302">
          <w:marLeft w:val="640"/>
          <w:marRight w:val="0"/>
          <w:marTop w:val="0"/>
          <w:marBottom w:val="0"/>
          <w:divBdr>
            <w:top w:val="none" w:sz="0" w:space="0" w:color="auto"/>
            <w:left w:val="none" w:sz="0" w:space="0" w:color="auto"/>
            <w:bottom w:val="none" w:sz="0" w:space="0" w:color="auto"/>
            <w:right w:val="none" w:sz="0" w:space="0" w:color="auto"/>
          </w:divBdr>
        </w:div>
        <w:div w:id="59331714">
          <w:marLeft w:val="640"/>
          <w:marRight w:val="0"/>
          <w:marTop w:val="0"/>
          <w:marBottom w:val="0"/>
          <w:divBdr>
            <w:top w:val="none" w:sz="0" w:space="0" w:color="auto"/>
            <w:left w:val="none" w:sz="0" w:space="0" w:color="auto"/>
            <w:bottom w:val="none" w:sz="0" w:space="0" w:color="auto"/>
            <w:right w:val="none" w:sz="0" w:space="0" w:color="auto"/>
          </w:divBdr>
        </w:div>
        <w:div w:id="1282230756">
          <w:marLeft w:val="640"/>
          <w:marRight w:val="0"/>
          <w:marTop w:val="0"/>
          <w:marBottom w:val="0"/>
          <w:divBdr>
            <w:top w:val="none" w:sz="0" w:space="0" w:color="auto"/>
            <w:left w:val="none" w:sz="0" w:space="0" w:color="auto"/>
            <w:bottom w:val="none" w:sz="0" w:space="0" w:color="auto"/>
            <w:right w:val="none" w:sz="0" w:space="0" w:color="auto"/>
          </w:divBdr>
        </w:div>
        <w:div w:id="1100494246">
          <w:marLeft w:val="640"/>
          <w:marRight w:val="0"/>
          <w:marTop w:val="0"/>
          <w:marBottom w:val="0"/>
          <w:divBdr>
            <w:top w:val="none" w:sz="0" w:space="0" w:color="auto"/>
            <w:left w:val="none" w:sz="0" w:space="0" w:color="auto"/>
            <w:bottom w:val="none" w:sz="0" w:space="0" w:color="auto"/>
            <w:right w:val="none" w:sz="0" w:space="0" w:color="auto"/>
          </w:divBdr>
        </w:div>
        <w:div w:id="693961640">
          <w:marLeft w:val="640"/>
          <w:marRight w:val="0"/>
          <w:marTop w:val="0"/>
          <w:marBottom w:val="0"/>
          <w:divBdr>
            <w:top w:val="none" w:sz="0" w:space="0" w:color="auto"/>
            <w:left w:val="none" w:sz="0" w:space="0" w:color="auto"/>
            <w:bottom w:val="none" w:sz="0" w:space="0" w:color="auto"/>
            <w:right w:val="none" w:sz="0" w:space="0" w:color="auto"/>
          </w:divBdr>
        </w:div>
        <w:div w:id="1707633933">
          <w:marLeft w:val="640"/>
          <w:marRight w:val="0"/>
          <w:marTop w:val="0"/>
          <w:marBottom w:val="0"/>
          <w:divBdr>
            <w:top w:val="none" w:sz="0" w:space="0" w:color="auto"/>
            <w:left w:val="none" w:sz="0" w:space="0" w:color="auto"/>
            <w:bottom w:val="none" w:sz="0" w:space="0" w:color="auto"/>
            <w:right w:val="none" w:sz="0" w:space="0" w:color="auto"/>
          </w:divBdr>
        </w:div>
        <w:div w:id="310714055">
          <w:marLeft w:val="640"/>
          <w:marRight w:val="0"/>
          <w:marTop w:val="0"/>
          <w:marBottom w:val="0"/>
          <w:divBdr>
            <w:top w:val="none" w:sz="0" w:space="0" w:color="auto"/>
            <w:left w:val="none" w:sz="0" w:space="0" w:color="auto"/>
            <w:bottom w:val="none" w:sz="0" w:space="0" w:color="auto"/>
            <w:right w:val="none" w:sz="0" w:space="0" w:color="auto"/>
          </w:divBdr>
        </w:div>
        <w:div w:id="1648968997">
          <w:marLeft w:val="640"/>
          <w:marRight w:val="0"/>
          <w:marTop w:val="0"/>
          <w:marBottom w:val="0"/>
          <w:divBdr>
            <w:top w:val="none" w:sz="0" w:space="0" w:color="auto"/>
            <w:left w:val="none" w:sz="0" w:space="0" w:color="auto"/>
            <w:bottom w:val="none" w:sz="0" w:space="0" w:color="auto"/>
            <w:right w:val="none" w:sz="0" w:space="0" w:color="auto"/>
          </w:divBdr>
        </w:div>
        <w:div w:id="461657708">
          <w:marLeft w:val="640"/>
          <w:marRight w:val="0"/>
          <w:marTop w:val="0"/>
          <w:marBottom w:val="0"/>
          <w:divBdr>
            <w:top w:val="none" w:sz="0" w:space="0" w:color="auto"/>
            <w:left w:val="none" w:sz="0" w:space="0" w:color="auto"/>
            <w:bottom w:val="none" w:sz="0" w:space="0" w:color="auto"/>
            <w:right w:val="none" w:sz="0" w:space="0" w:color="auto"/>
          </w:divBdr>
        </w:div>
        <w:div w:id="452290955">
          <w:marLeft w:val="640"/>
          <w:marRight w:val="0"/>
          <w:marTop w:val="0"/>
          <w:marBottom w:val="0"/>
          <w:divBdr>
            <w:top w:val="none" w:sz="0" w:space="0" w:color="auto"/>
            <w:left w:val="none" w:sz="0" w:space="0" w:color="auto"/>
            <w:bottom w:val="none" w:sz="0" w:space="0" w:color="auto"/>
            <w:right w:val="none" w:sz="0" w:space="0" w:color="auto"/>
          </w:divBdr>
        </w:div>
        <w:div w:id="30035044">
          <w:marLeft w:val="640"/>
          <w:marRight w:val="0"/>
          <w:marTop w:val="0"/>
          <w:marBottom w:val="0"/>
          <w:divBdr>
            <w:top w:val="none" w:sz="0" w:space="0" w:color="auto"/>
            <w:left w:val="none" w:sz="0" w:space="0" w:color="auto"/>
            <w:bottom w:val="none" w:sz="0" w:space="0" w:color="auto"/>
            <w:right w:val="none" w:sz="0" w:space="0" w:color="auto"/>
          </w:divBdr>
        </w:div>
        <w:div w:id="706218851">
          <w:marLeft w:val="640"/>
          <w:marRight w:val="0"/>
          <w:marTop w:val="0"/>
          <w:marBottom w:val="0"/>
          <w:divBdr>
            <w:top w:val="none" w:sz="0" w:space="0" w:color="auto"/>
            <w:left w:val="none" w:sz="0" w:space="0" w:color="auto"/>
            <w:bottom w:val="none" w:sz="0" w:space="0" w:color="auto"/>
            <w:right w:val="none" w:sz="0" w:space="0" w:color="auto"/>
          </w:divBdr>
        </w:div>
        <w:div w:id="1681541973">
          <w:marLeft w:val="640"/>
          <w:marRight w:val="0"/>
          <w:marTop w:val="0"/>
          <w:marBottom w:val="0"/>
          <w:divBdr>
            <w:top w:val="none" w:sz="0" w:space="0" w:color="auto"/>
            <w:left w:val="none" w:sz="0" w:space="0" w:color="auto"/>
            <w:bottom w:val="none" w:sz="0" w:space="0" w:color="auto"/>
            <w:right w:val="none" w:sz="0" w:space="0" w:color="auto"/>
          </w:divBdr>
        </w:div>
        <w:div w:id="2081520972">
          <w:marLeft w:val="640"/>
          <w:marRight w:val="0"/>
          <w:marTop w:val="0"/>
          <w:marBottom w:val="0"/>
          <w:divBdr>
            <w:top w:val="none" w:sz="0" w:space="0" w:color="auto"/>
            <w:left w:val="none" w:sz="0" w:space="0" w:color="auto"/>
            <w:bottom w:val="none" w:sz="0" w:space="0" w:color="auto"/>
            <w:right w:val="none" w:sz="0" w:space="0" w:color="auto"/>
          </w:divBdr>
        </w:div>
        <w:div w:id="377172871">
          <w:marLeft w:val="640"/>
          <w:marRight w:val="0"/>
          <w:marTop w:val="0"/>
          <w:marBottom w:val="0"/>
          <w:divBdr>
            <w:top w:val="none" w:sz="0" w:space="0" w:color="auto"/>
            <w:left w:val="none" w:sz="0" w:space="0" w:color="auto"/>
            <w:bottom w:val="none" w:sz="0" w:space="0" w:color="auto"/>
            <w:right w:val="none" w:sz="0" w:space="0" w:color="auto"/>
          </w:divBdr>
        </w:div>
        <w:div w:id="514346934">
          <w:marLeft w:val="640"/>
          <w:marRight w:val="0"/>
          <w:marTop w:val="0"/>
          <w:marBottom w:val="0"/>
          <w:divBdr>
            <w:top w:val="none" w:sz="0" w:space="0" w:color="auto"/>
            <w:left w:val="none" w:sz="0" w:space="0" w:color="auto"/>
            <w:bottom w:val="none" w:sz="0" w:space="0" w:color="auto"/>
            <w:right w:val="none" w:sz="0" w:space="0" w:color="auto"/>
          </w:divBdr>
        </w:div>
        <w:div w:id="569771494">
          <w:marLeft w:val="640"/>
          <w:marRight w:val="0"/>
          <w:marTop w:val="0"/>
          <w:marBottom w:val="0"/>
          <w:divBdr>
            <w:top w:val="none" w:sz="0" w:space="0" w:color="auto"/>
            <w:left w:val="none" w:sz="0" w:space="0" w:color="auto"/>
            <w:bottom w:val="none" w:sz="0" w:space="0" w:color="auto"/>
            <w:right w:val="none" w:sz="0" w:space="0" w:color="auto"/>
          </w:divBdr>
        </w:div>
        <w:div w:id="925265226">
          <w:marLeft w:val="640"/>
          <w:marRight w:val="0"/>
          <w:marTop w:val="0"/>
          <w:marBottom w:val="0"/>
          <w:divBdr>
            <w:top w:val="none" w:sz="0" w:space="0" w:color="auto"/>
            <w:left w:val="none" w:sz="0" w:space="0" w:color="auto"/>
            <w:bottom w:val="none" w:sz="0" w:space="0" w:color="auto"/>
            <w:right w:val="none" w:sz="0" w:space="0" w:color="auto"/>
          </w:divBdr>
        </w:div>
        <w:div w:id="1910070075">
          <w:marLeft w:val="640"/>
          <w:marRight w:val="0"/>
          <w:marTop w:val="0"/>
          <w:marBottom w:val="0"/>
          <w:divBdr>
            <w:top w:val="none" w:sz="0" w:space="0" w:color="auto"/>
            <w:left w:val="none" w:sz="0" w:space="0" w:color="auto"/>
            <w:bottom w:val="none" w:sz="0" w:space="0" w:color="auto"/>
            <w:right w:val="none" w:sz="0" w:space="0" w:color="auto"/>
          </w:divBdr>
        </w:div>
        <w:div w:id="1868256789">
          <w:marLeft w:val="640"/>
          <w:marRight w:val="0"/>
          <w:marTop w:val="0"/>
          <w:marBottom w:val="0"/>
          <w:divBdr>
            <w:top w:val="none" w:sz="0" w:space="0" w:color="auto"/>
            <w:left w:val="none" w:sz="0" w:space="0" w:color="auto"/>
            <w:bottom w:val="none" w:sz="0" w:space="0" w:color="auto"/>
            <w:right w:val="none" w:sz="0" w:space="0" w:color="auto"/>
          </w:divBdr>
        </w:div>
        <w:div w:id="352221579">
          <w:marLeft w:val="640"/>
          <w:marRight w:val="0"/>
          <w:marTop w:val="0"/>
          <w:marBottom w:val="0"/>
          <w:divBdr>
            <w:top w:val="none" w:sz="0" w:space="0" w:color="auto"/>
            <w:left w:val="none" w:sz="0" w:space="0" w:color="auto"/>
            <w:bottom w:val="none" w:sz="0" w:space="0" w:color="auto"/>
            <w:right w:val="none" w:sz="0" w:space="0" w:color="auto"/>
          </w:divBdr>
        </w:div>
        <w:div w:id="336736838">
          <w:marLeft w:val="640"/>
          <w:marRight w:val="0"/>
          <w:marTop w:val="0"/>
          <w:marBottom w:val="0"/>
          <w:divBdr>
            <w:top w:val="none" w:sz="0" w:space="0" w:color="auto"/>
            <w:left w:val="none" w:sz="0" w:space="0" w:color="auto"/>
            <w:bottom w:val="none" w:sz="0" w:space="0" w:color="auto"/>
            <w:right w:val="none" w:sz="0" w:space="0" w:color="auto"/>
          </w:divBdr>
        </w:div>
        <w:div w:id="1806845776">
          <w:marLeft w:val="640"/>
          <w:marRight w:val="0"/>
          <w:marTop w:val="0"/>
          <w:marBottom w:val="0"/>
          <w:divBdr>
            <w:top w:val="none" w:sz="0" w:space="0" w:color="auto"/>
            <w:left w:val="none" w:sz="0" w:space="0" w:color="auto"/>
            <w:bottom w:val="none" w:sz="0" w:space="0" w:color="auto"/>
            <w:right w:val="none" w:sz="0" w:space="0" w:color="auto"/>
          </w:divBdr>
        </w:div>
        <w:div w:id="369190760">
          <w:marLeft w:val="640"/>
          <w:marRight w:val="0"/>
          <w:marTop w:val="0"/>
          <w:marBottom w:val="0"/>
          <w:divBdr>
            <w:top w:val="none" w:sz="0" w:space="0" w:color="auto"/>
            <w:left w:val="none" w:sz="0" w:space="0" w:color="auto"/>
            <w:bottom w:val="none" w:sz="0" w:space="0" w:color="auto"/>
            <w:right w:val="none" w:sz="0" w:space="0" w:color="auto"/>
          </w:divBdr>
        </w:div>
        <w:div w:id="1518694348">
          <w:marLeft w:val="640"/>
          <w:marRight w:val="0"/>
          <w:marTop w:val="0"/>
          <w:marBottom w:val="0"/>
          <w:divBdr>
            <w:top w:val="none" w:sz="0" w:space="0" w:color="auto"/>
            <w:left w:val="none" w:sz="0" w:space="0" w:color="auto"/>
            <w:bottom w:val="none" w:sz="0" w:space="0" w:color="auto"/>
            <w:right w:val="none" w:sz="0" w:space="0" w:color="auto"/>
          </w:divBdr>
        </w:div>
        <w:div w:id="2116242558">
          <w:marLeft w:val="640"/>
          <w:marRight w:val="0"/>
          <w:marTop w:val="0"/>
          <w:marBottom w:val="0"/>
          <w:divBdr>
            <w:top w:val="none" w:sz="0" w:space="0" w:color="auto"/>
            <w:left w:val="none" w:sz="0" w:space="0" w:color="auto"/>
            <w:bottom w:val="none" w:sz="0" w:space="0" w:color="auto"/>
            <w:right w:val="none" w:sz="0" w:space="0" w:color="auto"/>
          </w:divBdr>
        </w:div>
        <w:div w:id="995647127">
          <w:marLeft w:val="640"/>
          <w:marRight w:val="0"/>
          <w:marTop w:val="0"/>
          <w:marBottom w:val="0"/>
          <w:divBdr>
            <w:top w:val="none" w:sz="0" w:space="0" w:color="auto"/>
            <w:left w:val="none" w:sz="0" w:space="0" w:color="auto"/>
            <w:bottom w:val="none" w:sz="0" w:space="0" w:color="auto"/>
            <w:right w:val="none" w:sz="0" w:space="0" w:color="auto"/>
          </w:divBdr>
        </w:div>
        <w:div w:id="1289891259">
          <w:marLeft w:val="640"/>
          <w:marRight w:val="0"/>
          <w:marTop w:val="0"/>
          <w:marBottom w:val="0"/>
          <w:divBdr>
            <w:top w:val="none" w:sz="0" w:space="0" w:color="auto"/>
            <w:left w:val="none" w:sz="0" w:space="0" w:color="auto"/>
            <w:bottom w:val="none" w:sz="0" w:space="0" w:color="auto"/>
            <w:right w:val="none" w:sz="0" w:space="0" w:color="auto"/>
          </w:divBdr>
        </w:div>
        <w:div w:id="683871676">
          <w:marLeft w:val="640"/>
          <w:marRight w:val="0"/>
          <w:marTop w:val="0"/>
          <w:marBottom w:val="0"/>
          <w:divBdr>
            <w:top w:val="none" w:sz="0" w:space="0" w:color="auto"/>
            <w:left w:val="none" w:sz="0" w:space="0" w:color="auto"/>
            <w:bottom w:val="none" w:sz="0" w:space="0" w:color="auto"/>
            <w:right w:val="none" w:sz="0" w:space="0" w:color="auto"/>
          </w:divBdr>
        </w:div>
        <w:div w:id="1584803310">
          <w:marLeft w:val="640"/>
          <w:marRight w:val="0"/>
          <w:marTop w:val="0"/>
          <w:marBottom w:val="0"/>
          <w:divBdr>
            <w:top w:val="none" w:sz="0" w:space="0" w:color="auto"/>
            <w:left w:val="none" w:sz="0" w:space="0" w:color="auto"/>
            <w:bottom w:val="none" w:sz="0" w:space="0" w:color="auto"/>
            <w:right w:val="none" w:sz="0" w:space="0" w:color="auto"/>
          </w:divBdr>
        </w:div>
        <w:div w:id="1998265534">
          <w:marLeft w:val="640"/>
          <w:marRight w:val="0"/>
          <w:marTop w:val="0"/>
          <w:marBottom w:val="0"/>
          <w:divBdr>
            <w:top w:val="none" w:sz="0" w:space="0" w:color="auto"/>
            <w:left w:val="none" w:sz="0" w:space="0" w:color="auto"/>
            <w:bottom w:val="none" w:sz="0" w:space="0" w:color="auto"/>
            <w:right w:val="none" w:sz="0" w:space="0" w:color="auto"/>
          </w:divBdr>
        </w:div>
        <w:div w:id="1111630025">
          <w:marLeft w:val="640"/>
          <w:marRight w:val="0"/>
          <w:marTop w:val="0"/>
          <w:marBottom w:val="0"/>
          <w:divBdr>
            <w:top w:val="none" w:sz="0" w:space="0" w:color="auto"/>
            <w:left w:val="none" w:sz="0" w:space="0" w:color="auto"/>
            <w:bottom w:val="none" w:sz="0" w:space="0" w:color="auto"/>
            <w:right w:val="none" w:sz="0" w:space="0" w:color="auto"/>
          </w:divBdr>
        </w:div>
        <w:div w:id="130948965">
          <w:marLeft w:val="640"/>
          <w:marRight w:val="0"/>
          <w:marTop w:val="0"/>
          <w:marBottom w:val="0"/>
          <w:divBdr>
            <w:top w:val="none" w:sz="0" w:space="0" w:color="auto"/>
            <w:left w:val="none" w:sz="0" w:space="0" w:color="auto"/>
            <w:bottom w:val="none" w:sz="0" w:space="0" w:color="auto"/>
            <w:right w:val="none" w:sz="0" w:space="0" w:color="auto"/>
          </w:divBdr>
        </w:div>
        <w:div w:id="1461264658">
          <w:marLeft w:val="640"/>
          <w:marRight w:val="0"/>
          <w:marTop w:val="0"/>
          <w:marBottom w:val="0"/>
          <w:divBdr>
            <w:top w:val="none" w:sz="0" w:space="0" w:color="auto"/>
            <w:left w:val="none" w:sz="0" w:space="0" w:color="auto"/>
            <w:bottom w:val="none" w:sz="0" w:space="0" w:color="auto"/>
            <w:right w:val="none" w:sz="0" w:space="0" w:color="auto"/>
          </w:divBdr>
        </w:div>
        <w:div w:id="1174343375">
          <w:marLeft w:val="640"/>
          <w:marRight w:val="0"/>
          <w:marTop w:val="0"/>
          <w:marBottom w:val="0"/>
          <w:divBdr>
            <w:top w:val="none" w:sz="0" w:space="0" w:color="auto"/>
            <w:left w:val="none" w:sz="0" w:space="0" w:color="auto"/>
            <w:bottom w:val="none" w:sz="0" w:space="0" w:color="auto"/>
            <w:right w:val="none" w:sz="0" w:space="0" w:color="auto"/>
          </w:divBdr>
        </w:div>
        <w:div w:id="426390647">
          <w:marLeft w:val="640"/>
          <w:marRight w:val="0"/>
          <w:marTop w:val="0"/>
          <w:marBottom w:val="0"/>
          <w:divBdr>
            <w:top w:val="none" w:sz="0" w:space="0" w:color="auto"/>
            <w:left w:val="none" w:sz="0" w:space="0" w:color="auto"/>
            <w:bottom w:val="none" w:sz="0" w:space="0" w:color="auto"/>
            <w:right w:val="none" w:sz="0" w:space="0" w:color="auto"/>
          </w:divBdr>
        </w:div>
        <w:div w:id="2098012732">
          <w:marLeft w:val="640"/>
          <w:marRight w:val="0"/>
          <w:marTop w:val="0"/>
          <w:marBottom w:val="0"/>
          <w:divBdr>
            <w:top w:val="none" w:sz="0" w:space="0" w:color="auto"/>
            <w:left w:val="none" w:sz="0" w:space="0" w:color="auto"/>
            <w:bottom w:val="none" w:sz="0" w:space="0" w:color="auto"/>
            <w:right w:val="none" w:sz="0" w:space="0" w:color="auto"/>
          </w:divBdr>
        </w:div>
        <w:div w:id="877013871">
          <w:marLeft w:val="640"/>
          <w:marRight w:val="0"/>
          <w:marTop w:val="0"/>
          <w:marBottom w:val="0"/>
          <w:divBdr>
            <w:top w:val="none" w:sz="0" w:space="0" w:color="auto"/>
            <w:left w:val="none" w:sz="0" w:space="0" w:color="auto"/>
            <w:bottom w:val="none" w:sz="0" w:space="0" w:color="auto"/>
            <w:right w:val="none" w:sz="0" w:space="0" w:color="auto"/>
          </w:divBdr>
        </w:div>
        <w:div w:id="1672639683">
          <w:marLeft w:val="640"/>
          <w:marRight w:val="0"/>
          <w:marTop w:val="0"/>
          <w:marBottom w:val="0"/>
          <w:divBdr>
            <w:top w:val="none" w:sz="0" w:space="0" w:color="auto"/>
            <w:left w:val="none" w:sz="0" w:space="0" w:color="auto"/>
            <w:bottom w:val="none" w:sz="0" w:space="0" w:color="auto"/>
            <w:right w:val="none" w:sz="0" w:space="0" w:color="auto"/>
          </w:divBdr>
        </w:div>
        <w:div w:id="290481403">
          <w:marLeft w:val="640"/>
          <w:marRight w:val="0"/>
          <w:marTop w:val="0"/>
          <w:marBottom w:val="0"/>
          <w:divBdr>
            <w:top w:val="none" w:sz="0" w:space="0" w:color="auto"/>
            <w:left w:val="none" w:sz="0" w:space="0" w:color="auto"/>
            <w:bottom w:val="none" w:sz="0" w:space="0" w:color="auto"/>
            <w:right w:val="none" w:sz="0" w:space="0" w:color="auto"/>
          </w:divBdr>
        </w:div>
        <w:div w:id="1324158879">
          <w:marLeft w:val="640"/>
          <w:marRight w:val="0"/>
          <w:marTop w:val="0"/>
          <w:marBottom w:val="0"/>
          <w:divBdr>
            <w:top w:val="none" w:sz="0" w:space="0" w:color="auto"/>
            <w:left w:val="none" w:sz="0" w:space="0" w:color="auto"/>
            <w:bottom w:val="none" w:sz="0" w:space="0" w:color="auto"/>
            <w:right w:val="none" w:sz="0" w:space="0" w:color="auto"/>
          </w:divBdr>
        </w:div>
        <w:div w:id="1130517136">
          <w:marLeft w:val="640"/>
          <w:marRight w:val="0"/>
          <w:marTop w:val="0"/>
          <w:marBottom w:val="0"/>
          <w:divBdr>
            <w:top w:val="none" w:sz="0" w:space="0" w:color="auto"/>
            <w:left w:val="none" w:sz="0" w:space="0" w:color="auto"/>
            <w:bottom w:val="none" w:sz="0" w:space="0" w:color="auto"/>
            <w:right w:val="none" w:sz="0" w:space="0" w:color="auto"/>
          </w:divBdr>
        </w:div>
        <w:div w:id="1606114151">
          <w:marLeft w:val="640"/>
          <w:marRight w:val="0"/>
          <w:marTop w:val="0"/>
          <w:marBottom w:val="0"/>
          <w:divBdr>
            <w:top w:val="none" w:sz="0" w:space="0" w:color="auto"/>
            <w:left w:val="none" w:sz="0" w:space="0" w:color="auto"/>
            <w:bottom w:val="none" w:sz="0" w:space="0" w:color="auto"/>
            <w:right w:val="none" w:sz="0" w:space="0" w:color="auto"/>
          </w:divBdr>
        </w:div>
        <w:div w:id="1116101511">
          <w:marLeft w:val="640"/>
          <w:marRight w:val="0"/>
          <w:marTop w:val="0"/>
          <w:marBottom w:val="0"/>
          <w:divBdr>
            <w:top w:val="none" w:sz="0" w:space="0" w:color="auto"/>
            <w:left w:val="none" w:sz="0" w:space="0" w:color="auto"/>
            <w:bottom w:val="none" w:sz="0" w:space="0" w:color="auto"/>
            <w:right w:val="none" w:sz="0" w:space="0" w:color="auto"/>
          </w:divBdr>
        </w:div>
        <w:div w:id="1446577046">
          <w:marLeft w:val="640"/>
          <w:marRight w:val="0"/>
          <w:marTop w:val="0"/>
          <w:marBottom w:val="0"/>
          <w:divBdr>
            <w:top w:val="none" w:sz="0" w:space="0" w:color="auto"/>
            <w:left w:val="none" w:sz="0" w:space="0" w:color="auto"/>
            <w:bottom w:val="none" w:sz="0" w:space="0" w:color="auto"/>
            <w:right w:val="none" w:sz="0" w:space="0" w:color="auto"/>
          </w:divBdr>
        </w:div>
      </w:divsChild>
    </w:div>
    <w:div w:id="1080761474">
      <w:bodyDiv w:val="1"/>
      <w:marLeft w:val="0"/>
      <w:marRight w:val="0"/>
      <w:marTop w:val="0"/>
      <w:marBottom w:val="0"/>
      <w:divBdr>
        <w:top w:val="none" w:sz="0" w:space="0" w:color="auto"/>
        <w:left w:val="none" w:sz="0" w:space="0" w:color="auto"/>
        <w:bottom w:val="none" w:sz="0" w:space="0" w:color="auto"/>
        <w:right w:val="none" w:sz="0" w:space="0" w:color="auto"/>
      </w:divBdr>
    </w:div>
    <w:div w:id="1082868510">
      <w:bodyDiv w:val="1"/>
      <w:marLeft w:val="0"/>
      <w:marRight w:val="0"/>
      <w:marTop w:val="0"/>
      <w:marBottom w:val="0"/>
      <w:divBdr>
        <w:top w:val="none" w:sz="0" w:space="0" w:color="auto"/>
        <w:left w:val="none" w:sz="0" w:space="0" w:color="auto"/>
        <w:bottom w:val="none" w:sz="0" w:space="0" w:color="auto"/>
        <w:right w:val="none" w:sz="0" w:space="0" w:color="auto"/>
      </w:divBdr>
      <w:divsChild>
        <w:div w:id="1966420090">
          <w:marLeft w:val="640"/>
          <w:marRight w:val="0"/>
          <w:marTop w:val="0"/>
          <w:marBottom w:val="0"/>
          <w:divBdr>
            <w:top w:val="none" w:sz="0" w:space="0" w:color="auto"/>
            <w:left w:val="none" w:sz="0" w:space="0" w:color="auto"/>
            <w:bottom w:val="none" w:sz="0" w:space="0" w:color="auto"/>
            <w:right w:val="none" w:sz="0" w:space="0" w:color="auto"/>
          </w:divBdr>
        </w:div>
        <w:div w:id="284314409">
          <w:marLeft w:val="640"/>
          <w:marRight w:val="0"/>
          <w:marTop w:val="0"/>
          <w:marBottom w:val="0"/>
          <w:divBdr>
            <w:top w:val="none" w:sz="0" w:space="0" w:color="auto"/>
            <w:left w:val="none" w:sz="0" w:space="0" w:color="auto"/>
            <w:bottom w:val="none" w:sz="0" w:space="0" w:color="auto"/>
            <w:right w:val="none" w:sz="0" w:space="0" w:color="auto"/>
          </w:divBdr>
        </w:div>
        <w:div w:id="536897280">
          <w:marLeft w:val="640"/>
          <w:marRight w:val="0"/>
          <w:marTop w:val="0"/>
          <w:marBottom w:val="0"/>
          <w:divBdr>
            <w:top w:val="none" w:sz="0" w:space="0" w:color="auto"/>
            <w:left w:val="none" w:sz="0" w:space="0" w:color="auto"/>
            <w:bottom w:val="none" w:sz="0" w:space="0" w:color="auto"/>
            <w:right w:val="none" w:sz="0" w:space="0" w:color="auto"/>
          </w:divBdr>
        </w:div>
        <w:div w:id="888371558">
          <w:marLeft w:val="640"/>
          <w:marRight w:val="0"/>
          <w:marTop w:val="0"/>
          <w:marBottom w:val="0"/>
          <w:divBdr>
            <w:top w:val="none" w:sz="0" w:space="0" w:color="auto"/>
            <w:left w:val="none" w:sz="0" w:space="0" w:color="auto"/>
            <w:bottom w:val="none" w:sz="0" w:space="0" w:color="auto"/>
            <w:right w:val="none" w:sz="0" w:space="0" w:color="auto"/>
          </w:divBdr>
        </w:div>
        <w:div w:id="510874281">
          <w:marLeft w:val="640"/>
          <w:marRight w:val="0"/>
          <w:marTop w:val="0"/>
          <w:marBottom w:val="0"/>
          <w:divBdr>
            <w:top w:val="none" w:sz="0" w:space="0" w:color="auto"/>
            <w:left w:val="none" w:sz="0" w:space="0" w:color="auto"/>
            <w:bottom w:val="none" w:sz="0" w:space="0" w:color="auto"/>
            <w:right w:val="none" w:sz="0" w:space="0" w:color="auto"/>
          </w:divBdr>
        </w:div>
        <w:div w:id="763577466">
          <w:marLeft w:val="640"/>
          <w:marRight w:val="0"/>
          <w:marTop w:val="0"/>
          <w:marBottom w:val="0"/>
          <w:divBdr>
            <w:top w:val="none" w:sz="0" w:space="0" w:color="auto"/>
            <w:left w:val="none" w:sz="0" w:space="0" w:color="auto"/>
            <w:bottom w:val="none" w:sz="0" w:space="0" w:color="auto"/>
            <w:right w:val="none" w:sz="0" w:space="0" w:color="auto"/>
          </w:divBdr>
        </w:div>
        <w:div w:id="635797043">
          <w:marLeft w:val="640"/>
          <w:marRight w:val="0"/>
          <w:marTop w:val="0"/>
          <w:marBottom w:val="0"/>
          <w:divBdr>
            <w:top w:val="none" w:sz="0" w:space="0" w:color="auto"/>
            <w:left w:val="none" w:sz="0" w:space="0" w:color="auto"/>
            <w:bottom w:val="none" w:sz="0" w:space="0" w:color="auto"/>
            <w:right w:val="none" w:sz="0" w:space="0" w:color="auto"/>
          </w:divBdr>
        </w:div>
        <w:div w:id="161898122">
          <w:marLeft w:val="640"/>
          <w:marRight w:val="0"/>
          <w:marTop w:val="0"/>
          <w:marBottom w:val="0"/>
          <w:divBdr>
            <w:top w:val="none" w:sz="0" w:space="0" w:color="auto"/>
            <w:left w:val="none" w:sz="0" w:space="0" w:color="auto"/>
            <w:bottom w:val="none" w:sz="0" w:space="0" w:color="auto"/>
            <w:right w:val="none" w:sz="0" w:space="0" w:color="auto"/>
          </w:divBdr>
        </w:div>
        <w:div w:id="348021660">
          <w:marLeft w:val="640"/>
          <w:marRight w:val="0"/>
          <w:marTop w:val="0"/>
          <w:marBottom w:val="0"/>
          <w:divBdr>
            <w:top w:val="none" w:sz="0" w:space="0" w:color="auto"/>
            <w:left w:val="none" w:sz="0" w:space="0" w:color="auto"/>
            <w:bottom w:val="none" w:sz="0" w:space="0" w:color="auto"/>
            <w:right w:val="none" w:sz="0" w:space="0" w:color="auto"/>
          </w:divBdr>
        </w:div>
        <w:div w:id="914704106">
          <w:marLeft w:val="640"/>
          <w:marRight w:val="0"/>
          <w:marTop w:val="0"/>
          <w:marBottom w:val="0"/>
          <w:divBdr>
            <w:top w:val="none" w:sz="0" w:space="0" w:color="auto"/>
            <w:left w:val="none" w:sz="0" w:space="0" w:color="auto"/>
            <w:bottom w:val="none" w:sz="0" w:space="0" w:color="auto"/>
            <w:right w:val="none" w:sz="0" w:space="0" w:color="auto"/>
          </w:divBdr>
        </w:div>
        <w:div w:id="1386416341">
          <w:marLeft w:val="640"/>
          <w:marRight w:val="0"/>
          <w:marTop w:val="0"/>
          <w:marBottom w:val="0"/>
          <w:divBdr>
            <w:top w:val="none" w:sz="0" w:space="0" w:color="auto"/>
            <w:left w:val="none" w:sz="0" w:space="0" w:color="auto"/>
            <w:bottom w:val="none" w:sz="0" w:space="0" w:color="auto"/>
            <w:right w:val="none" w:sz="0" w:space="0" w:color="auto"/>
          </w:divBdr>
        </w:div>
        <w:div w:id="2133622336">
          <w:marLeft w:val="640"/>
          <w:marRight w:val="0"/>
          <w:marTop w:val="0"/>
          <w:marBottom w:val="0"/>
          <w:divBdr>
            <w:top w:val="none" w:sz="0" w:space="0" w:color="auto"/>
            <w:left w:val="none" w:sz="0" w:space="0" w:color="auto"/>
            <w:bottom w:val="none" w:sz="0" w:space="0" w:color="auto"/>
            <w:right w:val="none" w:sz="0" w:space="0" w:color="auto"/>
          </w:divBdr>
        </w:div>
        <w:div w:id="1587222524">
          <w:marLeft w:val="640"/>
          <w:marRight w:val="0"/>
          <w:marTop w:val="0"/>
          <w:marBottom w:val="0"/>
          <w:divBdr>
            <w:top w:val="none" w:sz="0" w:space="0" w:color="auto"/>
            <w:left w:val="none" w:sz="0" w:space="0" w:color="auto"/>
            <w:bottom w:val="none" w:sz="0" w:space="0" w:color="auto"/>
            <w:right w:val="none" w:sz="0" w:space="0" w:color="auto"/>
          </w:divBdr>
        </w:div>
        <w:div w:id="2090421261">
          <w:marLeft w:val="640"/>
          <w:marRight w:val="0"/>
          <w:marTop w:val="0"/>
          <w:marBottom w:val="0"/>
          <w:divBdr>
            <w:top w:val="none" w:sz="0" w:space="0" w:color="auto"/>
            <w:left w:val="none" w:sz="0" w:space="0" w:color="auto"/>
            <w:bottom w:val="none" w:sz="0" w:space="0" w:color="auto"/>
            <w:right w:val="none" w:sz="0" w:space="0" w:color="auto"/>
          </w:divBdr>
        </w:div>
        <w:div w:id="1410957129">
          <w:marLeft w:val="640"/>
          <w:marRight w:val="0"/>
          <w:marTop w:val="0"/>
          <w:marBottom w:val="0"/>
          <w:divBdr>
            <w:top w:val="none" w:sz="0" w:space="0" w:color="auto"/>
            <w:left w:val="none" w:sz="0" w:space="0" w:color="auto"/>
            <w:bottom w:val="none" w:sz="0" w:space="0" w:color="auto"/>
            <w:right w:val="none" w:sz="0" w:space="0" w:color="auto"/>
          </w:divBdr>
        </w:div>
        <w:div w:id="1315838463">
          <w:marLeft w:val="640"/>
          <w:marRight w:val="0"/>
          <w:marTop w:val="0"/>
          <w:marBottom w:val="0"/>
          <w:divBdr>
            <w:top w:val="none" w:sz="0" w:space="0" w:color="auto"/>
            <w:left w:val="none" w:sz="0" w:space="0" w:color="auto"/>
            <w:bottom w:val="none" w:sz="0" w:space="0" w:color="auto"/>
            <w:right w:val="none" w:sz="0" w:space="0" w:color="auto"/>
          </w:divBdr>
        </w:div>
        <w:div w:id="1713187624">
          <w:marLeft w:val="640"/>
          <w:marRight w:val="0"/>
          <w:marTop w:val="0"/>
          <w:marBottom w:val="0"/>
          <w:divBdr>
            <w:top w:val="none" w:sz="0" w:space="0" w:color="auto"/>
            <w:left w:val="none" w:sz="0" w:space="0" w:color="auto"/>
            <w:bottom w:val="none" w:sz="0" w:space="0" w:color="auto"/>
            <w:right w:val="none" w:sz="0" w:space="0" w:color="auto"/>
          </w:divBdr>
        </w:div>
        <w:div w:id="523638851">
          <w:marLeft w:val="640"/>
          <w:marRight w:val="0"/>
          <w:marTop w:val="0"/>
          <w:marBottom w:val="0"/>
          <w:divBdr>
            <w:top w:val="none" w:sz="0" w:space="0" w:color="auto"/>
            <w:left w:val="none" w:sz="0" w:space="0" w:color="auto"/>
            <w:bottom w:val="none" w:sz="0" w:space="0" w:color="auto"/>
            <w:right w:val="none" w:sz="0" w:space="0" w:color="auto"/>
          </w:divBdr>
        </w:div>
        <w:div w:id="138770129">
          <w:marLeft w:val="640"/>
          <w:marRight w:val="0"/>
          <w:marTop w:val="0"/>
          <w:marBottom w:val="0"/>
          <w:divBdr>
            <w:top w:val="none" w:sz="0" w:space="0" w:color="auto"/>
            <w:left w:val="none" w:sz="0" w:space="0" w:color="auto"/>
            <w:bottom w:val="none" w:sz="0" w:space="0" w:color="auto"/>
            <w:right w:val="none" w:sz="0" w:space="0" w:color="auto"/>
          </w:divBdr>
        </w:div>
        <w:div w:id="88279518">
          <w:marLeft w:val="640"/>
          <w:marRight w:val="0"/>
          <w:marTop w:val="0"/>
          <w:marBottom w:val="0"/>
          <w:divBdr>
            <w:top w:val="none" w:sz="0" w:space="0" w:color="auto"/>
            <w:left w:val="none" w:sz="0" w:space="0" w:color="auto"/>
            <w:bottom w:val="none" w:sz="0" w:space="0" w:color="auto"/>
            <w:right w:val="none" w:sz="0" w:space="0" w:color="auto"/>
          </w:divBdr>
        </w:div>
        <w:div w:id="1750225727">
          <w:marLeft w:val="640"/>
          <w:marRight w:val="0"/>
          <w:marTop w:val="0"/>
          <w:marBottom w:val="0"/>
          <w:divBdr>
            <w:top w:val="none" w:sz="0" w:space="0" w:color="auto"/>
            <w:left w:val="none" w:sz="0" w:space="0" w:color="auto"/>
            <w:bottom w:val="none" w:sz="0" w:space="0" w:color="auto"/>
            <w:right w:val="none" w:sz="0" w:space="0" w:color="auto"/>
          </w:divBdr>
        </w:div>
        <w:div w:id="968248397">
          <w:marLeft w:val="640"/>
          <w:marRight w:val="0"/>
          <w:marTop w:val="0"/>
          <w:marBottom w:val="0"/>
          <w:divBdr>
            <w:top w:val="none" w:sz="0" w:space="0" w:color="auto"/>
            <w:left w:val="none" w:sz="0" w:space="0" w:color="auto"/>
            <w:bottom w:val="none" w:sz="0" w:space="0" w:color="auto"/>
            <w:right w:val="none" w:sz="0" w:space="0" w:color="auto"/>
          </w:divBdr>
        </w:div>
        <w:div w:id="736124308">
          <w:marLeft w:val="640"/>
          <w:marRight w:val="0"/>
          <w:marTop w:val="0"/>
          <w:marBottom w:val="0"/>
          <w:divBdr>
            <w:top w:val="none" w:sz="0" w:space="0" w:color="auto"/>
            <w:left w:val="none" w:sz="0" w:space="0" w:color="auto"/>
            <w:bottom w:val="none" w:sz="0" w:space="0" w:color="auto"/>
            <w:right w:val="none" w:sz="0" w:space="0" w:color="auto"/>
          </w:divBdr>
        </w:div>
        <w:div w:id="939065362">
          <w:marLeft w:val="640"/>
          <w:marRight w:val="0"/>
          <w:marTop w:val="0"/>
          <w:marBottom w:val="0"/>
          <w:divBdr>
            <w:top w:val="none" w:sz="0" w:space="0" w:color="auto"/>
            <w:left w:val="none" w:sz="0" w:space="0" w:color="auto"/>
            <w:bottom w:val="none" w:sz="0" w:space="0" w:color="auto"/>
            <w:right w:val="none" w:sz="0" w:space="0" w:color="auto"/>
          </w:divBdr>
        </w:div>
        <w:div w:id="1745375530">
          <w:marLeft w:val="640"/>
          <w:marRight w:val="0"/>
          <w:marTop w:val="0"/>
          <w:marBottom w:val="0"/>
          <w:divBdr>
            <w:top w:val="none" w:sz="0" w:space="0" w:color="auto"/>
            <w:left w:val="none" w:sz="0" w:space="0" w:color="auto"/>
            <w:bottom w:val="none" w:sz="0" w:space="0" w:color="auto"/>
            <w:right w:val="none" w:sz="0" w:space="0" w:color="auto"/>
          </w:divBdr>
        </w:div>
        <w:div w:id="1817264034">
          <w:marLeft w:val="640"/>
          <w:marRight w:val="0"/>
          <w:marTop w:val="0"/>
          <w:marBottom w:val="0"/>
          <w:divBdr>
            <w:top w:val="none" w:sz="0" w:space="0" w:color="auto"/>
            <w:left w:val="none" w:sz="0" w:space="0" w:color="auto"/>
            <w:bottom w:val="none" w:sz="0" w:space="0" w:color="auto"/>
            <w:right w:val="none" w:sz="0" w:space="0" w:color="auto"/>
          </w:divBdr>
        </w:div>
        <w:div w:id="554900052">
          <w:marLeft w:val="640"/>
          <w:marRight w:val="0"/>
          <w:marTop w:val="0"/>
          <w:marBottom w:val="0"/>
          <w:divBdr>
            <w:top w:val="none" w:sz="0" w:space="0" w:color="auto"/>
            <w:left w:val="none" w:sz="0" w:space="0" w:color="auto"/>
            <w:bottom w:val="none" w:sz="0" w:space="0" w:color="auto"/>
            <w:right w:val="none" w:sz="0" w:space="0" w:color="auto"/>
          </w:divBdr>
        </w:div>
        <w:div w:id="1112630822">
          <w:marLeft w:val="640"/>
          <w:marRight w:val="0"/>
          <w:marTop w:val="0"/>
          <w:marBottom w:val="0"/>
          <w:divBdr>
            <w:top w:val="none" w:sz="0" w:space="0" w:color="auto"/>
            <w:left w:val="none" w:sz="0" w:space="0" w:color="auto"/>
            <w:bottom w:val="none" w:sz="0" w:space="0" w:color="auto"/>
            <w:right w:val="none" w:sz="0" w:space="0" w:color="auto"/>
          </w:divBdr>
        </w:div>
        <w:div w:id="893009269">
          <w:marLeft w:val="640"/>
          <w:marRight w:val="0"/>
          <w:marTop w:val="0"/>
          <w:marBottom w:val="0"/>
          <w:divBdr>
            <w:top w:val="none" w:sz="0" w:space="0" w:color="auto"/>
            <w:left w:val="none" w:sz="0" w:space="0" w:color="auto"/>
            <w:bottom w:val="none" w:sz="0" w:space="0" w:color="auto"/>
            <w:right w:val="none" w:sz="0" w:space="0" w:color="auto"/>
          </w:divBdr>
        </w:div>
        <w:div w:id="673606438">
          <w:marLeft w:val="640"/>
          <w:marRight w:val="0"/>
          <w:marTop w:val="0"/>
          <w:marBottom w:val="0"/>
          <w:divBdr>
            <w:top w:val="none" w:sz="0" w:space="0" w:color="auto"/>
            <w:left w:val="none" w:sz="0" w:space="0" w:color="auto"/>
            <w:bottom w:val="none" w:sz="0" w:space="0" w:color="auto"/>
            <w:right w:val="none" w:sz="0" w:space="0" w:color="auto"/>
          </w:divBdr>
        </w:div>
        <w:div w:id="466824633">
          <w:marLeft w:val="640"/>
          <w:marRight w:val="0"/>
          <w:marTop w:val="0"/>
          <w:marBottom w:val="0"/>
          <w:divBdr>
            <w:top w:val="none" w:sz="0" w:space="0" w:color="auto"/>
            <w:left w:val="none" w:sz="0" w:space="0" w:color="auto"/>
            <w:bottom w:val="none" w:sz="0" w:space="0" w:color="auto"/>
            <w:right w:val="none" w:sz="0" w:space="0" w:color="auto"/>
          </w:divBdr>
        </w:div>
        <w:div w:id="668487979">
          <w:marLeft w:val="640"/>
          <w:marRight w:val="0"/>
          <w:marTop w:val="0"/>
          <w:marBottom w:val="0"/>
          <w:divBdr>
            <w:top w:val="none" w:sz="0" w:space="0" w:color="auto"/>
            <w:left w:val="none" w:sz="0" w:space="0" w:color="auto"/>
            <w:bottom w:val="none" w:sz="0" w:space="0" w:color="auto"/>
            <w:right w:val="none" w:sz="0" w:space="0" w:color="auto"/>
          </w:divBdr>
        </w:div>
        <w:div w:id="1677535020">
          <w:marLeft w:val="640"/>
          <w:marRight w:val="0"/>
          <w:marTop w:val="0"/>
          <w:marBottom w:val="0"/>
          <w:divBdr>
            <w:top w:val="none" w:sz="0" w:space="0" w:color="auto"/>
            <w:left w:val="none" w:sz="0" w:space="0" w:color="auto"/>
            <w:bottom w:val="none" w:sz="0" w:space="0" w:color="auto"/>
            <w:right w:val="none" w:sz="0" w:space="0" w:color="auto"/>
          </w:divBdr>
        </w:div>
        <w:div w:id="913049545">
          <w:marLeft w:val="640"/>
          <w:marRight w:val="0"/>
          <w:marTop w:val="0"/>
          <w:marBottom w:val="0"/>
          <w:divBdr>
            <w:top w:val="none" w:sz="0" w:space="0" w:color="auto"/>
            <w:left w:val="none" w:sz="0" w:space="0" w:color="auto"/>
            <w:bottom w:val="none" w:sz="0" w:space="0" w:color="auto"/>
            <w:right w:val="none" w:sz="0" w:space="0" w:color="auto"/>
          </w:divBdr>
        </w:div>
        <w:div w:id="2064060631">
          <w:marLeft w:val="640"/>
          <w:marRight w:val="0"/>
          <w:marTop w:val="0"/>
          <w:marBottom w:val="0"/>
          <w:divBdr>
            <w:top w:val="none" w:sz="0" w:space="0" w:color="auto"/>
            <w:left w:val="none" w:sz="0" w:space="0" w:color="auto"/>
            <w:bottom w:val="none" w:sz="0" w:space="0" w:color="auto"/>
            <w:right w:val="none" w:sz="0" w:space="0" w:color="auto"/>
          </w:divBdr>
        </w:div>
        <w:div w:id="753891595">
          <w:marLeft w:val="640"/>
          <w:marRight w:val="0"/>
          <w:marTop w:val="0"/>
          <w:marBottom w:val="0"/>
          <w:divBdr>
            <w:top w:val="none" w:sz="0" w:space="0" w:color="auto"/>
            <w:left w:val="none" w:sz="0" w:space="0" w:color="auto"/>
            <w:bottom w:val="none" w:sz="0" w:space="0" w:color="auto"/>
            <w:right w:val="none" w:sz="0" w:space="0" w:color="auto"/>
          </w:divBdr>
        </w:div>
        <w:div w:id="1681276472">
          <w:marLeft w:val="640"/>
          <w:marRight w:val="0"/>
          <w:marTop w:val="0"/>
          <w:marBottom w:val="0"/>
          <w:divBdr>
            <w:top w:val="none" w:sz="0" w:space="0" w:color="auto"/>
            <w:left w:val="none" w:sz="0" w:space="0" w:color="auto"/>
            <w:bottom w:val="none" w:sz="0" w:space="0" w:color="auto"/>
            <w:right w:val="none" w:sz="0" w:space="0" w:color="auto"/>
          </w:divBdr>
        </w:div>
        <w:div w:id="4421939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906715763">
          <w:marLeft w:val="640"/>
          <w:marRight w:val="0"/>
          <w:marTop w:val="0"/>
          <w:marBottom w:val="0"/>
          <w:divBdr>
            <w:top w:val="none" w:sz="0" w:space="0" w:color="auto"/>
            <w:left w:val="none" w:sz="0" w:space="0" w:color="auto"/>
            <w:bottom w:val="none" w:sz="0" w:space="0" w:color="auto"/>
            <w:right w:val="none" w:sz="0" w:space="0" w:color="auto"/>
          </w:divBdr>
        </w:div>
        <w:div w:id="1038581393">
          <w:marLeft w:val="640"/>
          <w:marRight w:val="0"/>
          <w:marTop w:val="0"/>
          <w:marBottom w:val="0"/>
          <w:divBdr>
            <w:top w:val="none" w:sz="0" w:space="0" w:color="auto"/>
            <w:left w:val="none" w:sz="0" w:space="0" w:color="auto"/>
            <w:bottom w:val="none" w:sz="0" w:space="0" w:color="auto"/>
            <w:right w:val="none" w:sz="0" w:space="0" w:color="auto"/>
          </w:divBdr>
        </w:div>
      </w:divsChild>
    </w:div>
    <w:div w:id="1090196970">
      <w:bodyDiv w:val="1"/>
      <w:marLeft w:val="0"/>
      <w:marRight w:val="0"/>
      <w:marTop w:val="0"/>
      <w:marBottom w:val="0"/>
      <w:divBdr>
        <w:top w:val="none" w:sz="0" w:space="0" w:color="auto"/>
        <w:left w:val="none" w:sz="0" w:space="0" w:color="auto"/>
        <w:bottom w:val="none" w:sz="0" w:space="0" w:color="auto"/>
        <w:right w:val="none" w:sz="0" w:space="0" w:color="auto"/>
      </w:divBdr>
      <w:divsChild>
        <w:div w:id="122886781">
          <w:marLeft w:val="640"/>
          <w:marRight w:val="0"/>
          <w:marTop w:val="0"/>
          <w:marBottom w:val="0"/>
          <w:divBdr>
            <w:top w:val="none" w:sz="0" w:space="0" w:color="auto"/>
            <w:left w:val="none" w:sz="0" w:space="0" w:color="auto"/>
            <w:bottom w:val="none" w:sz="0" w:space="0" w:color="auto"/>
            <w:right w:val="none" w:sz="0" w:space="0" w:color="auto"/>
          </w:divBdr>
        </w:div>
        <w:div w:id="1258633397">
          <w:marLeft w:val="640"/>
          <w:marRight w:val="0"/>
          <w:marTop w:val="0"/>
          <w:marBottom w:val="0"/>
          <w:divBdr>
            <w:top w:val="none" w:sz="0" w:space="0" w:color="auto"/>
            <w:left w:val="none" w:sz="0" w:space="0" w:color="auto"/>
            <w:bottom w:val="none" w:sz="0" w:space="0" w:color="auto"/>
            <w:right w:val="none" w:sz="0" w:space="0" w:color="auto"/>
          </w:divBdr>
        </w:div>
        <w:div w:id="1281648215">
          <w:marLeft w:val="640"/>
          <w:marRight w:val="0"/>
          <w:marTop w:val="0"/>
          <w:marBottom w:val="0"/>
          <w:divBdr>
            <w:top w:val="none" w:sz="0" w:space="0" w:color="auto"/>
            <w:left w:val="none" w:sz="0" w:space="0" w:color="auto"/>
            <w:bottom w:val="none" w:sz="0" w:space="0" w:color="auto"/>
            <w:right w:val="none" w:sz="0" w:space="0" w:color="auto"/>
          </w:divBdr>
        </w:div>
        <w:div w:id="459959804">
          <w:marLeft w:val="640"/>
          <w:marRight w:val="0"/>
          <w:marTop w:val="0"/>
          <w:marBottom w:val="0"/>
          <w:divBdr>
            <w:top w:val="none" w:sz="0" w:space="0" w:color="auto"/>
            <w:left w:val="none" w:sz="0" w:space="0" w:color="auto"/>
            <w:bottom w:val="none" w:sz="0" w:space="0" w:color="auto"/>
            <w:right w:val="none" w:sz="0" w:space="0" w:color="auto"/>
          </w:divBdr>
        </w:div>
        <w:div w:id="308439886">
          <w:marLeft w:val="640"/>
          <w:marRight w:val="0"/>
          <w:marTop w:val="0"/>
          <w:marBottom w:val="0"/>
          <w:divBdr>
            <w:top w:val="none" w:sz="0" w:space="0" w:color="auto"/>
            <w:left w:val="none" w:sz="0" w:space="0" w:color="auto"/>
            <w:bottom w:val="none" w:sz="0" w:space="0" w:color="auto"/>
            <w:right w:val="none" w:sz="0" w:space="0" w:color="auto"/>
          </w:divBdr>
        </w:div>
        <w:div w:id="1026755561">
          <w:marLeft w:val="640"/>
          <w:marRight w:val="0"/>
          <w:marTop w:val="0"/>
          <w:marBottom w:val="0"/>
          <w:divBdr>
            <w:top w:val="none" w:sz="0" w:space="0" w:color="auto"/>
            <w:left w:val="none" w:sz="0" w:space="0" w:color="auto"/>
            <w:bottom w:val="none" w:sz="0" w:space="0" w:color="auto"/>
            <w:right w:val="none" w:sz="0" w:space="0" w:color="auto"/>
          </w:divBdr>
        </w:div>
        <w:div w:id="1750997413">
          <w:marLeft w:val="640"/>
          <w:marRight w:val="0"/>
          <w:marTop w:val="0"/>
          <w:marBottom w:val="0"/>
          <w:divBdr>
            <w:top w:val="none" w:sz="0" w:space="0" w:color="auto"/>
            <w:left w:val="none" w:sz="0" w:space="0" w:color="auto"/>
            <w:bottom w:val="none" w:sz="0" w:space="0" w:color="auto"/>
            <w:right w:val="none" w:sz="0" w:space="0" w:color="auto"/>
          </w:divBdr>
        </w:div>
        <w:div w:id="1330324930">
          <w:marLeft w:val="640"/>
          <w:marRight w:val="0"/>
          <w:marTop w:val="0"/>
          <w:marBottom w:val="0"/>
          <w:divBdr>
            <w:top w:val="none" w:sz="0" w:space="0" w:color="auto"/>
            <w:left w:val="none" w:sz="0" w:space="0" w:color="auto"/>
            <w:bottom w:val="none" w:sz="0" w:space="0" w:color="auto"/>
            <w:right w:val="none" w:sz="0" w:space="0" w:color="auto"/>
          </w:divBdr>
        </w:div>
        <w:div w:id="1471747964">
          <w:marLeft w:val="640"/>
          <w:marRight w:val="0"/>
          <w:marTop w:val="0"/>
          <w:marBottom w:val="0"/>
          <w:divBdr>
            <w:top w:val="none" w:sz="0" w:space="0" w:color="auto"/>
            <w:left w:val="none" w:sz="0" w:space="0" w:color="auto"/>
            <w:bottom w:val="none" w:sz="0" w:space="0" w:color="auto"/>
            <w:right w:val="none" w:sz="0" w:space="0" w:color="auto"/>
          </w:divBdr>
        </w:div>
        <w:div w:id="2049915220">
          <w:marLeft w:val="640"/>
          <w:marRight w:val="0"/>
          <w:marTop w:val="0"/>
          <w:marBottom w:val="0"/>
          <w:divBdr>
            <w:top w:val="none" w:sz="0" w:space="0" w:color="auto"/>
            <w:left w:val="none" w:sz="0" w:space="0" w:color="auto"/>
            <w:bottom w:val="none" w:sz="0" w:space="0" w:color="auto"/>
            <w:right w:val="none" w:sz="0" w:space="0" w:color="auto"/>
          </w:divBdr>
        </w:div>
        <w:div w:id="40371115">
          <w:marLeft w:val="640"/>
          <w:marRight w:val="0"/>
          <w:marTop w:val="0"/>
          <w:marBottom w:val="0"/>
          <w:divBdr>
            <w:top w:val="none" w:sz="0" w:space="0" w:color="auto"/>
            <w:left w:val="none" w:sz="0" w:space="0" w:color="auto"/>
            <w:bottom w:val="none" w:sz="0" w:space="0" w:color="auto"/>
            <w:right w:val="none" w:sz="0" w:space="0" w:color="auto"/>
          </w:divBdr>
        </w:div>
        <w:div w:id="1484196728">
          <w:marLeft w:val="640"/>
          <w:marRight w:val="0"/>
          <w:marTop w:val="0"/>
          <w:marBottom w:val="0"/>
          <w:divBdr>
            <w:top w:val="none" w:sz="0" w:space="0" w:color="auto"/>
            <w:left w:val="none" w:sz="0" w:space="0" w:color="auto"/>
            <w:bottom w:val="none" w:sz="0" w:space="0" w:color="auto"/>
            <w:right w:val="none" w:sz="0" w:space="0" w:color="auto"/>
          </w:divBdr>
        </w:div>
        <w:div w:id="1876770290">
          <w:marLeft w:val="640"/>
          <w:marRight w:val="0"/>
          <w:marTop w:val="0"/>
          <w:marBottom w:val="0"/>
          <w:divBdr>
            <w:top w:val="none" w:sz="0" w:space="0" w:color="auto"/>
            <w:left w:val="none" w:sz="0" w:space="0" w:color="auto"/>
            <w:bottom w:val="none" w:sz="0" w:space="0" w:color="auto"/>
            <w:right w:val="none" w:sz="0" w:space="0" w:color="auto"/>
          </w:divBdr>
        </w:div>
        <w:div w:id="1469782523">
          <w:marLeft w:val="640"/>
          <w:marRight w:val="0"/>
          <w:marTop w:val="0"/>
          <w:marBottom w:val="0"/>
          <w:divBdr>
            <w:top w:val="none" w:sz="0" w:space="0" w:color="auto"/>
            <w:left w:val="none" w:sz="0" w:space="0" w:color="auto"/>
            <w:bottom w:val="none" w:sz="0" w:space="0" w:color="auto"/>
            <w:right w:val="none" w:sz="0" w:space="0" w:color="auto"/>
          </w:divBdr>
        </w:div>
        <w:div w:id="645941581">
          <w:marLeft w:val="640"/>
          <w:marRight w:val="0"/>
          <w:marTop w:val="0"/>
          <w:marBottom w:val="0"/>
          <w:divBdr>
            <w:top w:val="none" w:sz="0" w:space="0" w:color="auto"/>
            <w:left w:val="none" w:sz="0" w:space="0" w:color="auto"/>
            <w:bottom w:val="none" w:sz="0" w:space="0" w:color="auto"/>
            <w:right w:val="none" w:sz="0" w:space="0" w:color="auto"/>
          </w:divBdr>
        </w:div>
        <w:div w:id="249895383">
          <w:marLeft w:val="640"/>
          <w:marRight w:val="0"/>
          <w:marTop w:val="0"/>
          <w:marBottom w:val="0"/>
          <w:divBdr>
            <w:top w:val="none" w:sz="0" w:space="0" w:color="auto"/>
            <w:left w:val="none" w:sz="0" w:space="0" w:color="auto"/>
            <w:bottom w:val="none" w:sz="0" w:space="0" w:color="auto"/>
            <w:right w:val="none" w:sz="0" w:space="0" w:color="auto"/>
          </w:divBdr>
        </w:div>
        <w:div w:id="1795826449">
          <w:marLeft w:val="640"/>
          <w:marRight w:val="0"/>
          <w:marTop w:val="0"/>
          <w:marBottom w:val="0"/>
          <w:divBdr>
            <w:top w:val="none" w:sz="0" w:space="0" w:color="auto"/>
            <w:left w:val="none" w:sz="0" w:space="0" w:color="auto"/>
            <w:bottom w:val="none" w:sz="0" w:space="0" w:color="auto"/>
            <w:right w:val="none" w:sz="0" w:space="0" w:color="auto"/>
          </w:divBdr>
        </w:div>
        <w:div w:id="638343648">
          <w:marLeft w:val="640"/>
          <w:marRight w:val="0"/>
          <w:marTop w:val="0"/>
          <w:marBottom w:val="0"/>
          <w:divBdr>
            <w:top w:val="none" w:sz="0" w:space="0" w:color="auto"/>
            <w:left w:val="none" w:sz="0" w:space="0" w:color="auto"/>
            <w:bottom w:val="none" w:sz="0" w:space="0" w:color="auto"/>
            <w:right w:val="none" w:sz="0" w:space="0" w:color="auto"/>
          </w:divBdr>
        </w:div>
        <w:div w:id="1916934341">
          <w:marLeft w:val="640"/>
          <w:marRight w:val="0"/>
          <w:marTop w:val="0"/>
          <w:marBottom w:val="0"/>
          <w:divBdr>
            <w:top w:val="none" w:sz="0" w:space="0" w:color="auto"/>
            <w:left w:val="none" w:sz="0" w:space="0" w:color="auto"/>
            <w:bottom w:val="none" w:sz="0" w:space="0" w:color="auto"/>
            <w:right w:val="none" w:sz="0" w:space="0" w:color="auto"/>
          </w:divBdr>
        </w:div>
        <w:div w:id="78865635">
          <w:marLeft w:val="640"/>
          <w:marRight w:val="0"/>
          <w:marTop w:val="0"/>
          <w:marBottom w:val="0"/>
          <w:divBdr>
            <w:top w:val="none" w:sz="0" w:space="0" w:color="auto"/>
            <w:left w:val="none" w:sz="0" w:space="0" w:color="auto"/>
            <w:bottom w:val="none" w:sz="0" w:space="0" w:color="auto"/>
            <w:right w:val="none" w:sz="0" w:space="0" w:color="auto"/>
          </w:divBdr>
        </w:div>
        <w:div w:id="454720287">
          <w:marLeft w:val="640"/>
          <w:marRight w:val="0"/>
          <w:marTop w:val="0"/>
          <w:marBottom w:val="0"/>
          <w:divBdr>
            <w:top w:val="none" w:sz="0" w:space="0" w:color="auto"/>
            <w:left w:val="none" w:sz="0" w:space="0" w:color="auto"/>
            <w:bottom w:val="none" w:sz="0" w:space="0" w:color="auto"/>
            <w:right w:val="none" w:sz="0" w:space="0" w:color="auto"/>
          </w:divBdr>
        </w:div>
        <w:div w:id="1803382553">
          <w:marLeft w:val="640"/>
          <w:marRight w:val="0"/>
          <w:marTop w:val="0"/>
          <w:marBottom w:val="0"/>
          <w:divBdr>
            <w:top w:val="none" w:sz="0" w:space="0" w:color="auto"/>
            <w:left w:val="none" w:sz="0" w:space="0" w:color="auto"/>
            <w:bottom w:val="none" w:sz="0" w:space="0" w:color="auto"/>
            <w:right w:val="none" w:sz="0" w:space="0" w:color="auto"/>
          </w:divBdr>
        </w:div>
        <w:div w:id="999040816">
          <w:marLeft w:val="640"/>
          <w:marRight w:val="0"/>
          <w:marTop w:val="0"/>
          <w:marBottom w:val="0"/>
          <w:divBdr>
            <w:top w:val="none" w:sz="0" w:space="0" w:color="auto"/>
            <w:left w:val="none" w:sz="0" w:space="0" w:color="auto"/>
            <w:bottom w:val="none" w:sz="0" w:space="0" w:color="auto"/>
            <w:right w:val="none" w:sz="0" w:space="0" w:color="auto"/>
          </w:divBdr>
        </w:div>
        <w:div w:id="424806337">
          <w:marLeft w:val="640"/>
          <w:marRight w:val="0"/>
          <w:marTop w:val="0"/>
          <w:marBottom w:val="0"/>
          <w:divBdr>
            <w:top w:val="none" w:sz="0" w:space="0" w:color="auto"/>
            <w:left w:val="none" w:sz="0" w:space="0" w:color="auto"/>
            <w:bottom w:val="none" w:sz="0" w:space="0" w:color="auto"/>
            <w:right w:val="none" w:sz="0" w:space="0" w:color="auto"/>
          </w:divBdr>
        </w:div>
        <w:div w:id="1671634731">
          <w:marLeft w:val="640"/>
          <w:marRight w:val="0"/>
          <w:marTop w:val="0"/>
          <w:marBottom w:val="0"/>
          <w:divBdr>
            <w:top w:val="none" w:sz="0" w:space="0" w:color="auto"/>
            <w:left w:val="none" w:sz="0" w:space="0" w:color="auto"/>
            <w:bottom w:val="none" w:sz="0" w:space="0" w:color="auto"/>
            <w:right w:val="none" w:sz="0" w:space="0" w:color="auto"/>
          </w:divBdr>
        </w:div>
        <w:div w:id="222374424">
          <w:marLeft w:val="640"/>
          <w:marRight w:val="0"/>
          <w:marTop w:val="0"/>
          <w:marBottom w:val="0"/>
          <w:divBdr>
            <w:top w:val="none" w:sz="0" w:space="0" w:color="auto"/>
            <w:left w:val="none" w:sz="0" w:space="0" w:color="auto"/>
            <w:bottom w:val="none" w:sz="0" w:space="0" w:color="auto"/>
            <w:right w:val="none" w:sz="0" w:space="0" w:color="auto"/>
          </w:divBdr>
        </w:div>
        <w:div w:id="2117362342">
          <w:marLeft w:val="640"/>
          <w:marRight w:val="0"/>
          <w:marTop w:val="0"/>
          <w:marBottom w:val="0"/>
          <w:divBdr>
            <w:top w:val="none" w:sz="0" w:space="0" w:color="auto"/>
            <w:left w:val="none" w:sz="0" w:space="0" w:color="auto"/>
            <w:bottom w:val="none" w:sz="0" w:space="0" w:color="auto"/>
            <w:right w:val="none" w:sz="0" w:space="0" w:color="auto"/>
          </w:divBdr>
        </w:div>
        <w:div w:id="615792747">
          <w:marLeft w:val="640"/>
          <w:marRight w:val="0"/>
          <w:marTop w:val="0"/>
          <w:marBottom w:val="0"/>
          <w:divBdr>
            <w:top w:val="none" w:sz="0" w:space="0" w:color="auto"/>
            <w:left w:val="none" w:sz="0" w:space="0" w:color="auto"/>
            <w:bottom w:val="none" w:sz="0" w:space="0" w:color="auto"/>
            <w:right w:val="none" w:sz="0" w:space="0" w:color="auto"/>
          </w:divBdr>
        </w:div>
        <w:div w:id="734201381">
          <w:marLeft w:val="640"/>
          <w:marRight w:val="0"/>
          <w:marTop w:val="0"/>
          <w:marBottom w:val="0"/>
          <w:divBdr>
            <w:top w:val="none" w:sz="0" w:space="0" w:color="auto"/>
            <w:left w:val="none" w:sz="0" w:space="0" w:color="auto"/>
            <w:bottom w:val="none" w:sz="0" w:space="0" w:color="auto"/>
            <w:right w:val="none" w:sz="0" w:space="0" w:color="auto"/>
          </w:divBdr>
        </w:div>
        <w:div w:id="885020098">
          <w:marLeft w:val="640"/>
          <w:marRight w:val="0"/>
          <w:marTop w:val="0"/>
          <w:marBottom w:val="0"/>
          <w:divBdr>
            <w:top w:val="none" w:sz="0" w:space="0" w:color="auto"/>
            <w:left w:val="none" w:sz="0" w:space="0" w:color="auto"/>
            <w:bottom w:val="none" w:sz="0" w:space="0" w:color="auto"/>
            <w:right w:val="none" w:sz="0" w:space="0" w:color="auto"/>
          </w:divBdr>
        </w:div>
        <w:div w:id="1573614700">
          <w:marLeft w:val="640"/>
          <w:marRight w:val="0"/>
          <w:marTop w:val="0"/>
          <w:marBottom w:val="0"/>
          <w:divBdr>
            <w:top w:val="none" w:sz="0" w:space="0" w:color="auto"/>
            <w:left w:val="none" w:sz="0" w:space="0" w:color="auto"/>
            <w:bottom w:val="none" w:sz="0" w:space="0" w:color="auto"/>
            <w:right w:val="none" w:sz="0" w:space="0" w:color="auto"/>
          </w:divBdr>
        </w:div>
        <w:div w:id="947005846">
          <w:marLeft w:val="640"/>
          <w:marRight w:val="0"/>
          <w:marTop w:val="0"/>
          <w:marBottom w:val="0"/>
          <w:divBdr>
            <w:top w:val="none" w:sz="0" w:space="0" w:color="auto"/>
            <w:left w:val="none" w:sz="0" w:space="0" w:color="auto"/>
            <w:bottom w:val="none" w:sz="0" w:space="0" w:color="auto"/>
            <w:right w:val="none" w:sz="0" w:space="0" w:color="auto"/>
          </w:divBdr>
        </w:div>
        <w:div w:id="895051855">
          <w:marLeft w:val="640"/>
          <w:marRight w:val="0"/>
          <w:marTop w:val="0"/>
          <w:marBottom w:val="0"/>
          <w:divBdr>
            <w:top w:val="none" w:sz="0" w:space="0" w:color="auto"/>
            <w:left w:val="none" w:sz="0" w:space="0" w:color="auto"/>
            <w:bottom w:val="none" w:sz="0" w:space="0" w:color="auto"/>
            <w:right w:val="none" w:sz="0" w:space="0" w:color="auto"/>
          </w:divBdr>
        </w:div>
        <w:div w:id="619797550">
          <w:marLeft w:val="640"/>
          <w:marRight w:val="0"/>
          <w:marTop w:val="0"/>
          <w:marBottom w:val="0"/>
          <w:divBdr>
            <w:top w:val="none" w:sz="0" w:space="0" w:color="auto"/>
            <w:left w:val="none" w:sz="0" w:space="0" w:color="auto"/>
            <w:bottom w:val="none" w:sz="0" w:space="0" w:color="auto"/>
            <w:right w:val="none" w:sz="0" w:space="0" w:color="auto"/>
          </w:divBdr>
        </w:div>
        <w:div w:id="1234119358">
          <w:marLeft w:val="640"/>
          <w:marRight w:val="0"/>
          <w:marTop w:val="0"/>
          <w:marBottom w:val="0"/>
          <w:divBdr>
            <w:top w:val="none" w:sz="0" w:space="0" w:color="auto"/>
            <w:left w:val="none" w:sz="0" w:space="0" w:color="auto"/>
            <w:bottom w:val="none" w:sz="0" w:space="0" w:color="auto"/>
            <w:right w:val="none" w:sz="0" w:space="0" w:color="auto"/>
          </w:divBdr>
        </w:div>
        <w:div w:id="1794250568">
          <w:marLeft w:val="640"/>
          <w:marRight w:val="0"/>
          <w:marTop w:val="0"/>
          <w:marBottom w:val="0"/>
          <w:divBdr>
            <w:top w:val="none" w:sz="0" w:space="0" w:color="auto"/>
            <w:left w:val="none" w:sz="0" w:space="0" w:color="auto"/>
            <w:bottom w:val="none" w:sz="0" w:space="0" w:color="auto"/>
            <w:right w:val="none" w:sz="0" w:space="0" w:color="auto"/>
          </w:divBdr>
        </w:div>
        <w:div w:id="510413473">
          <w:marLeft w:val="640"/>
          <w:marRight w:val="0"/>
          <w:marTop w:val="0"/>
          <w:marBottom w:val="0"/>
          <w:divBdr>
            <w:top w:val="none" w:sz="0" w:space="0" w:color="auto"/>
            <w:left w:val="none" w:sz="0" w:space="0" w:color="auto"/>
            <w:bottom w:val="none" w:sz="0" w:space="0" w:color="auto"/>
            <w:right w:val="none" w:sz="0" w:space="0" w:color="auto"/>
          </w:divBdr>
        </w:div>
        <w:div w:id="1257519550">
          <w:marLeft w:val="640"/>
          <w:marRight w:val="0"/>
          <w:marTop w:val="0"/>
          <w:marBottom w:val="0"/>
          <w:divBdr>
            <w:top w:val="none" w:sz="0" w:space="0" w:color="auto"/>
            <w:left w:val="none" w:sz="0" w:space="0" w:color="auto"/>
            <w:bottom w:val="none" w:sz="0" w:space="0" w:color="auto"/>
            <w:right w:val="none" w:sz="0" w:space="0" w:color="auto"/>
          </w:divBdr>
        </w:div>
        <w:div w:id="402997216">
          <w:marLeft w:val="640"/>
          <w:marRight w:val="0"/>
          <w:marTop w:val="0"/>
          <w:marBottom w:val="0"/>
          <w:divBdr>
            <w:top w:val="none" w:sz="0" w:space="0" w:color="auto"/>
            <w:left w:val="none" w:sz="0" w:space="0" w:color="auto"/>
            <w:bottom w:val="none" w:sz="0" w:space="0" w:color="auto"/>
            <w:right w:val="none" w:sz="0" w:space="0" w:color="auto"/>
          </w:divBdr>
        </w:div>
        <w:div w:id="1965384906">
          <w:marLeft w:val="640"/>
          <w:marRight w:val="0"/>
          <w:marTop w:val="0"/>
          <w:marBottom w:val="0"/>
          <w:divBdr>
            <w:top w:val="none" w:sz="0" w:space="0" w:color="auto"/>
            <w:left w:val="none" w:sz="0" w:space="0" w:color="auto"/>
            <w:bottom w:val="none" w:sz="0" w:space="0" w:color="auto"/>
            <w:right w:val="none" w:sz="0" w:space="0" w:color="auto"/>
          </w:divBdr>
        </w:div>
        <w:div w:id="150751802">
          <w:marLeft w:val="640"/>
          <w:marRight w:val="0"/>
          <w:marTop w:val="0"/>
          <w:marBottom w:val="0"/>
          <w:divBdr>
            <w:top w:val="none" w:sz="0" w:space="0" w:color="auto"/>
            <w:left w:val="none" w:sz="0" w:space="0" w:color="auto"/>
            <w:bottom w:val="none" w:sz="0" w:space="0" w:color="auto"/>
            <w:right w:val="none" w:sz="0" w:space="0" w:color="auto"/>
          </w:divBdr>
        </w:div>
        <w:div w:id="1499075660">
          <w:marLeft w:val="640"/>
          <w:marRight w:val="0"/>
          <w:marTop w:val="0"/>
          <w:marBottom w:val="0"/>
          <w:divBdr>
            <w:top w:val="none" w:sz="0" w:space="0" w:color="auto"/>
            <w:left w:val="none" w:sz="0" w:space="0" w:color="auto"/>
            <w:bottom w:val="none" w:sz="0" w:space="0" w:color="auto"/>
            <w:right w:val="none" w:sz="0" w:space="0" w:color="auto"/>
          </w:divBdr>
        </w:div>
        <w:div w:id="2128500450">
          <w:marLeft w:val="640"/>
          <w:marRight w:val="0"/>
          <w:marTop w:val="0"/>
          <w:marBottom w:val="0"/>
          <w:divBdr>
            <w:top w:val="none" w:sz="0" w:space="0" w:color="auto"/>
            <w:left w:val="none" w:sz="0" w:space="0" w:color="auto"/>
            <w:bottom w:val="none" w:sz="0" w:space="0" w:color="auto"/>
            <w:right w:val="none" w:sz="0" w:space="0" w:color="auto"/>
          </w:divBdr>
        </w:div>
        <w:div w:id="525799627">
          <w:marLeft w:val="640"/>
          <w:marRight w:val="0"/>
          <w:marTop w:val="0"/>
          <w:marBottom w:val="0"/>
          <w:divBdr>
            <w:top w:val="none" w:sz="0" w:space="0" w:color="auto"/>
            <w:left w:val="none" w:sz="0" w:space="0" w:color="auto"/>
            <w:bottom w:val="none" w:sz="0" w:space="0" w:color="auto"/>
            <w:right w:val="none" w:sz="0" w:space="0" w:color="auto"/>
          </w:divBdr>
        </w:div>
        <w:div w:id="1609583449">
          <w:marLeft w:val="640"/>
          <w:marRight w:val="0"/>
          <w:marTop w:val="0"/>
          <w:marBottom w:val="0"/>
          <w:divBdr>
            <w:top w:val="none" w:sz="0" w:space="0" w:color="auto"/>
            <w:left w:val="none" w:sz="0" w:space="0" w:color="auto"/>
            <w:bottom w:val="none" w:sz="0" w:space="0" w:color="auto"/>
            <w:right w:val="none" w:sz="0" w:space="0" w:color="auto"/>
          </w:divBdr>
        </w:div>
        <w:div w:id="2034529185">
          <w:marLeft w:val="640"/>
          <w:marRight w:val="0"/>
          <w:marTop w:val="0"/>
          <w:marBottom w:val="0"/>
          <w:divBdr>
            <w:top w:val="none" w:sz="0" w:space="0" w:color="auto"/>
            <w:left w:val="none" w:sz="0" w:space="0" w:color="auto"/>
            <w:bottom w:val="none" w:sz="0" w:space="0" w:color="auto"/>
            <w:right w:val="none" w:sz="0" w:space="0" w:color="auto"/>
          </w:divBdr>
        </w:div>
        <w:div w:id="1872263415">
          <w:marLeft w:val="640"/>
          <w:marRight w:val="0"/>
          <w:marTop w:val="0"/>
          <w:marBottom w:val="0"/>
          <w:divBdr>
            <w:top w:val="none" w:sz="0" w:space="0" w:color="auto"/>
            <w:left w:val="none" w:sz="0" w:space="0" w:color="auto"/>
            <w:bottom w:val="none" w:sz="0" w:space="0" w:color="auto"/>
            <w:right w:val="none" w:sz="0" w:space="0" w:color="auto"/>
          </w:divBdr>
        </w:div>
        <w:div w:id="509030799">
          <w:marLeft w:val="640"/>
          <w:marRight w:val="0"/>
          <w:marTop w:val="0"/>
          <w:marBottom w:val="0"/>
          <w:divBdr>
            <w:top w:val="none" w:sz="0" w:space="0" w:color="auto"/>
            <w:left w:val="none" w:sz="0" w:space="0" w:color="auto"/>
            <w:bottom w:val="none" w:sz="0" w:space="0" w:color="auto"/>
            <w:right w:val="none" w:sz="0" w:space="0" w:color="auto"/>
          </w:divBdr>
        </w:div>
        <w:div w:id="342627462">
          <w:marLeft w:val="640"/>
          <w:marRight w:val="0"/>
          <w:marTop w:val="0"/>
          <w:marBottom w:val="0"/>
          <w:divBdr>
            <w:top w:val="none" w:sz="0" w:space="0" w:color="auto"/>
            <w:left w:val="none" w:sz="0" w:space="0" w:color="auto"/>
            <w:bottom w:val="none" w:sz="0" w:space="0" w:color="auto"/>
            <w:right w:val="none" w:sz="0" w:space="0" w:color="auto"/>
          </w:divBdr>
        </w:div>
        <w:div w:id="460463538">
          <w:marLeft w:val="640"/>
          <w:marRight w:val="0"/>
          <w:marTop w:val="0"/>
          <w:marBottom w:val="0"/>
          <w:divBdr>
            <w:top w:val="none" w:sz="0" w:space="0" w:color="auto"/>
            <w:left w:val="none" w:sz="0" w:space="0" w:color="auto"/>
            <w:bottom w:val="none" w:sz="0" w:space="0" w:color="auto"/>
            <w:right w:val="none" w:sz="0" w:space="0" w:color="auto"/>
          </w:divBdr>
        </w:div>
        <w:div w:id="495998995">
          <w:marLeft w:val="640"/>
          <w:marRight w:val="0"/>
          <w:marTop w:val="0"/>
          <w:marBottom w:val="0"/>
          <w:divBdr>
            <w:top w:val="none" w:sz="0" w:space="0" w:color="auto"/>
            <w:left w:val="none" w:sz="0" w:space="0" w:color="auto"/>
            <w:bottom w:val="none" w:sz="0" w:space="0" w:color="auto"/>
            <w:right w:val="none" w:sz="0" w:space="0" w:color="auto"/>
          </w:divBdr>
        </w:div>
        <w:div w:id="6249710">
          <w:marLeft w:val="640"/>
          <w:marRight w:val="0"/>
          <w:marTop w:val="0"/>
          <w:marBottom w:val="0"/>
          <w:divBdr>
            <w:top w:val="none" w:sz="0" w:space="0" w:color="auto"/>
            <w:left w:val="none" w:sz="0" w:space="0" w:color="auto"/>
            <w:bottom w:val="none" w:sz="0" w:space="0" w:color="auto"/>
            <w:right w:val="none" w:sz="0" w:space="0" w:color="auto"/>
          </w:divBdr>
        </w:div>
        <w:div w:id="2063095827">
          <w:marLeft w:val="640"/>
          <w:marRight w:val="0"/>
          <w:marTop w:val="0"/>
          <w:marBottom w:val="0"/>
          <w:divBdr>
            <w:top w:val="none" w:sz="0" w:space="0" w:color="auto"/>
            <w:left w:val="none" w:sz="0" w:space="0" w:color="auto"/>
            <w:bottom w:val="none" w:sz="0" w:space="0" w:color="auto"/>
            <w:right w:val="none" w:sz="0" w:space="0" w:color="auto"/>
          </w:divBdr>
        </w:div>
        <w:div w:id="96755585">
          <w:marLeft w:val="640"/>
          <w:marRight w:val="0"/>
          <w:marTop w:val="0"/>
          <w:marBottom w:val="0"/>
          <w:divBdr>
            <w:top w:val="none" w:sz="0" w:space="0" w:color="auto"/>
            <w:left w:val="none" w:sz="0" w:space="0" w:color="auto"/>
            <w:bottom w:val="none" w:sz="0" w:space="0" w:color="auto"/>
            <w:right w:val="none" w:sz="0" w:space="0" w:color="auto"/>
          </w:divBdr>
        </w:div>
      </w:divsChild>
    </w:div>
    <w:div w:id="1097747387">
      <w:bodyDiv w:val="1"/>
      <w:marLeft w:val="0"/>
      <w:marRight w:val="0"/>
      <w:marTop w:val="0"/>
      <w:marBottom w:val="0"/>
      <w:divBdr>
        <w:top w:val="none" w:sz="0" w:space="0" w:color="auto"/>
        <w:left w:val="none" w:sz="0" w:space="0" w:color="auto"/>
        <w:bottom w:val="none" w:sz="0" w:space="0" w:color="auto"/>
        <w:right w:val="none" w:sz="0" w:space="0" w:color="auto"/>
      </w:divBdr>
      <w:divsChild>
        <w:div w:id="603272563">
          <w:marLeft w:val="640"/>
          <w:marRight w:val="0"/>
          <w:marTop w:val="0"/>
          <w:marBottom w:val="0"/>
          <w:divBdr>
            <w:top w:val="none" w:sz="0" w:space="0" w:color="auto"/>
            <w:left w:val="none" w:sz="0" w:space="0" w:color="auto"/>
            <w:bottom w:val="none" w:sz="0" w:space="0" w:color="auto"/>
            <w:right w:val="none" w:sz="0" w:space="0" w:color="auto"/>
          </w:divBdr>
        </w:div>
        <w:div w:id="1012802140">
          <w:marLeft w:val="640"/>
          <w:marRight w:val="0"/>
          <w:marTop w:val="0"/>
          <w:marBottom w:val="0"/>
          <w:divBdr>
            <w:top w:val="none" w:sz="0" w:space="0" w:color="auto"/>
            <w:left w:val="none" w:sz="0" w:space="0" w:color="auto"/>
            <w:bottom w:val="none" w:sz="0" w:space="0" w:color="auto"/>
            <w:right w:val="none" w:sz="0" w:space="0" w:color="auto"/>
          </w:divBdr>
        </w:div>
        <w:div w:id="2000688295">
          <w:marLeft w:val="640"/>
          <w:marRight w:val="0"/>
          <w:marTop w:val="0"/>
          <w:marBottom w:val="0"/>
          <w:divBdr>
            <w:top w:val="none" w:sz="0" w:space="0" w:color="auto"/>
            <w:left w:val="none" w:sz="0" w:space="0" w:color="auto"/>
            <w:bottom w:val="none" w:sz="0" w:space="0" w:color="auto"/>
            <w:right w:val="none" w:sz="0" w:space="0" w:color="auto"/>
          </w:divBdr>
        </w:div>
        <w:div w:id="201208238">
          <w:marLeft w:val="640"/>
          <w:marRight w:val="0"/>
          <w:marTop w:val="0"/>
          <w:marBottom w:val="0"/>
          <w:divBdr>
            <w:top w:val="none" w:sz="0" w:space="0" w:color="auto"/>
            <w:left w:val="none" w:sz="0" w:space="0" w:color="auto"/>
            <w:bottom w:val="none" w:sz="0" w:space="0" w:color="auto"/>
            <w:right w:val="none" w:sz="0" w:space="0" w:color="auto"/>
          </w:divBdr>
        </w:div>
        <w:div w:id="1437286683">
          <w:marLeft w:val="640"/>
          <w:marRight w:val="0"/>
          <w:marTop w:val="0"/>
          <w:marBottom w:val="0"/>
          <w:divBdr>
            <w:top w:val="none" w:sz="0" w:space="0" w:color="auto"/>
            <w:left w:val="none" w:sz="0" w:space="0" w:color="auto"/>
            <w:bottom w:val="none" w:sz="0" w:space="0" w:color="auto"/>
            <w:right w:val="none" w:sz="0" w:space="0" w:color="auto"/>
          </w:divBdr>
        </w:div>
        <w:div w:id="1471362974">
          <w:marLeft w:val="640"/>
          <w:marRight w:val="0"/>
          <w:marTop w:val="0"/>
          <w:marBottom w:val="0"/>
          <w:divBdr>
            <w:top w:val="none" w:sz="0" w:space="0" w:color="auto"/>
            <w:left w:val="none" w:sz="0" w:space="0" w:color="auto"/>
            <w:bottom w:val="none" w:sz="0" w:space="0" w:color="auto"/>
            <w:right w:val="none" w:sz="0" w:space="0" w:color="auto"/>
          </w:divBdr>
        </w:div>
        <w:div w:id="123350186">
          <w:marLeft w:val="640"/>
          <w:marRight w:val="0"/>
          <w:marTop w:val="0"/>
          <w:marBottom w:val="0"/>
          <w:divBdr>
            <w:top w:val="none" w:sz="0" w:space="0" w:color="auto"/>
            <w:left w:val="none" w:sz="0" w:space="0" w:color="auto"/>
            <w:bottom w:val="none" w:sz="0" w:space="0" w:color="auto"/>
            <w:right w:val="none" w:sz="0" w:space="0" w:color="auto"/>
          </w:divBdr>
        </w:div>
        <w:div w:id="79718665">
          <w:marLeft w:val="640"/>
          <w:marRight w:val="0"/>
          <w:marTop w:val="0"/>
          <w:marBottom w:val="0"/>
          <w:divBdr>
            <w:top w:val="none" w:sz="0" w:space="0" w:color="auto"/>
            <w:left w:val="none" w:sz="0" w:space="0" w:color="auto"/>
            <w:bottom w:val="none" w:sz="0" w:space="0" w:color="auto"/>
            <w:right w:val="none" w:sz="0" w:space="0" w:color="auto"/>
          </w:divBdr>
        </w:div>
        <w:div w:id="128135385">
          <w:marLeft w:val="640"/>
          <w:marRight w:val="0"/>
          <w:marTop w:val="0"/>
          <w:marBottom w:val="0"/>
          <w:divBdr>
            <w:top w:val="none" w:sz="0" w:space="0" w:color="auto"/>
            <w:left w:val="none" w:sz="0" w:space="0" w:color="auto"/>
            <w:bottom w:val="none" w:sz="0" w:space="0" w:color="auto"/>
            <w:right w:val="none" w:sz="0" w:space="0" w:color="auto"/>
          </w:divBdr>
        </w:div>
        <w:div w:id="2073581640">
          <w:marLeft w:val="640"/>
          <w:marRight w:val="0"/>
          <w:marTop w:val="0"/>
          <w:marBottom w:val="0"/>
          <w:divBdr>
            <w:top w:val="none" w:sz="0" w:space="0" w:color="auto"/>
            <w:left w:val="none" w:sz="0" w:space="0" w:color="auto"/>
            <w:bottom w:val="none" w:sz="0" w:space="0" w:color="auto"/>
            <w:right w:val="none" w:sz="0" w:space="0" w:color="auto"/>
          </w:divBdr>
        </w:div>
        <w:div w:id="923994302">
          <w:marLeft w:val="640"/>
          <w:marRight w:val="0"/>
          <w:marTop w:val="0"/>
          <w:marBottom w:val="0"/>
          <w:divBdr>
            <w:top w:val="none" w:sz="0" w:space="0" w:color="auto"/>
            <w:left w:val="none" w:sz="0" w:space="0" w:color="auto"/>
            <w:bottom w:val="none" w:sz="0" w:space="0" w:color="auto"/>
            <w:right w:val="none" w:sz="0" w:space="0" w:color="auto"/>
          </w:divBdr>
        </w:div>
        <w:div w:id="662314288">
          <w:marLeft w:val="640"/>
          <w:marRight w:val="0"/>
          <w:marTop w:val="0"/>
          <w:marBottom w:val="0"/>
          <w:divBdr>
            <w:top w:val="none" w:sz="0" w:space="0" w:color="auto"/>
            <w:left w:val="none" w:sz="0" w:space="0" w:color="auto"/>
            <w:bottom w:val="none" w:sz="0" w:space="0" w:color="auto"/>
            <w:right w:val="none" w:sz="0" w:space="0" w:color="auto"/>
          </w:divBdr>
        </w:div>
        <w:div w:id="1871799005">
          <w:marLeft w:val="640"/>
          <w:marRight w:val="0"/>
          <w:marTop w:val="0"/>
          <w:marBottom w:val="0"/>
          <w:divBdr>
            <w:top w:val="none" w:sz="0" w:space="0" w:color="auto"/>
            <w:left w:val="none" w:sz="0" w:space="0" w:color="auto"/>
            <w:bottom w:val="none" w:sz="0" w:space="0" w:color="auto"/>
            <w:right w:val="none" w:sz="0" w:space="0" w:color="auto"/>
          </w:divBdr>
        </w:div>
        <w:div w:id="1805660461">
          <w:marLeft w:val="640"/>
          <w:marRight w:val="0"/>
          <w:marTop w:val="0"/>
          <w:marBottom w:val="0"/>
          <w:divBdr>
            <w:top w:val="none" w:sz="0" w:space="0" w:color="auto"/>
            <w:left w:val="none" w:sz="0" w:space="0" w:color="auto"/>
            <w:bottom w:val="none" w:sz="0" w:space="0" w:color="auto"/>
            <w:right w:val="none" w:sz="0" w:space="0" w:color="auto"/>
          </w:divBdr>
        </w:div>
        <w:div w:id="1007252863">
          <w:marLeft w:val="640"/>
          <w:marRight w:val="0"/>
          <w:marTop w:val="0"/>
          <w:marBottom w:val="0"/>
          <w:divBdr>
            <w:top w:val="none" w:sz="0" w:space="0" w:color="auto"/>
            <w:left w:val="none" w:sz="0" w:space="0" w:color="auto"/>
            <w:bottom w:val="none" w:sz="0" w:space="0" w:color="auto"/>
            <w:right w:val="none" w:sz="0" w:space="0" w:color="auto"/>
          </w:divBdr>
        </w:div>
        <w:div w:id="1244683103">
          <w:marLeft w:val="640"/>
          <w:marRight w:val="0"/>
          <w:marTop w:val="0"/>
          <w:marBottom w:val="0"/>
          <w:divBdr>
            <w:top w:val="none" w:sz="0" w:space="0" w:color="auto"/>
            <w:left w:val="none" w:sz="0" w:space="0" w:color="auto"/>
            <w:bottom w:val="none" w:sz="0" w:space="0" w:color="auto"/>
            <w:right w:val="none" w:sz="0" w:space="0" w:color="auto"/>
          </w:divBdr>
        </w:div>
        <w:div w:id="58090108">
          <w:marLeft w:val="640"/>
          <w:marRight w:val="0"/>
          <w:marTop w:val="0"/>
          <w:marBottom w:val="0"/>
          <w:divBdr>
            <w:top w:val="none" w:sz="0" w:space="0" w:color="auto"/>
            <w:left w:val="none" w:sz="0" w:space="0" w:color="auto"/>
            <w:bottom w:val="none" w:sz="0" w:space="0" w:color="auto"/>
            <w:right w:val="none" w:sz="0" w:space="0" w:color="auto"/>
          </w:divBdr>
        </w:div>
        <w:div w:id="1802723416">
          <w:marLeft w:val="640"/>
          <w:marRight w:val="0"/>
          <w:marTop w:val="0"/>
          <w:marBottom w:val="0"/>
          <w:divBdr>
            <w:top w:val="none" w:sz="0" w:space="0" w:color="auto"/>
            <w:left w:val="none" w:sz="0" w:space="0" w:color="auto"/>
            <w:bottom w:val="none" w:sz="0" w:space="0" w:color="auto"/>
            <w:right w:val="none" w:sz="0" w:space="0" w:color="auto"/>
          </w:divBdr>
        </w:div>
        <w:div w:id="1509976554">
          <w:marLeft w:val="640"/>
          <w:marRight w:val="0"/>
          <w:marTop w:val="0"/>
          <w:marBottom w:val="0"/>
          <w:divBdr>
            <w:top w:val="none" w:sz="0" w:space="0" w:color="auto"/>
            <w:left w:val="none" w:sz="0" w:space="0" w:color="auto"/>
            <w:bottom w:val="none" w:sz="0" w:space="0" w:color="auto"/>
            <w:right w:val="none" w:sz="0" w:space="0" w:color="auto"/>
          </w:divBdr>
        </w:div>
        <w:div w:id="670793685">
          <w:marLeft w:val="640"/>
          <w:marRight w:val="0"/>
          <w:marTop w:val="0"/>
          <w:marBottom w:val="0"/>
          <w:divBdr>
            <w:top w:val="none" w:sz="0" w:space="0" w:color="auto"/>
            <w:left w:val="none" w:sz="0" w:space="0" w:color="auto"/>
            <w:bottom w:val="none" w:sz="0" w:space="0" w:color="auto"/>
            <w:right w:val="none" w:sz="0" w:space="0" w:color="auto"/>
          </w:divBdr>
        </w:div>
        <w:div w:id="692732412">
          <w:marLeft w:val="640"/>
          <w:marRight w:val="0"/>
          <w:marTop w:val="0"/>
          <w:marBottom w:val="0"/>
          <w:divBdr>
            <w:top w:val="none" w:sz="0" w:space="0" w:color="auto"/>
            <w:left w:val="none" w:sz="0" w:space="0" w:color="auto"/>
            <w:bottom w:val="none" w:sz="0" w:space="0" w:color="auto"/>
            <w:right w:val="none" w:sz="0" w:space="0" w:color="auto"/>
          </w:divBdr>
        </w:div>
        <w:div w:id="1732146034">
          <w:marLeft w:val="640"/>
          <w:marRight w:val="0"/>
          <w:marTop w:val="0"/>
          <w:marBottom w:val="0"/>
          <w:divBdr>
            <w:top w:val="none" w:sz="0" w:space="0" w:color="auto"/>
            <w:left w:val="none" w:sz="0" w:space="0" w:color="auto"/>
            <w:bottom w:val="none" w:sz="0" w:space="0" w:color="auto"/>
            <w:right w:val="none" w:sz="0" w:space="0" w:color="auto"/>
          </w:divBdr>
        </w:div>
        <w:div w:id="1857577922">
          <w:marLeft w:val="640"/>
          <w:marRight w:val="0"/>
          <w:marTop w:val="0"/>
          <w:marBottom w:val="0"/>
          <w:divBdr>
            <w:top w:val="none" w:sz="0" w:space="0" w:color="auto"/>
            <w:left w:val="none" w:sz="0" w:space="0" w:color="auto"/>
            <w:bottom w:val="none" w:sz="0" w:space="0" w:color="auto"/>
            <w:right w:val="none" w:sz="0" w:space="0" w:color="auto"/>
          </w:divBdr>
        </w:div>
        <w:div w:id="994145111">
          <w:marLeft w:val="640"/>
          <w:marRight w:val="0"/>
          <w:marTop w:val="0"/>
          <w:marBottom w:val="0"/>
          <w:divBdr>
            <w:top w:val="none" w:sz="0" w:space="0" w:color="auto"/>
            <w:left w:val="none" w:sz="0" w:space="0" w:color="auto"/>
            <w:bottom w:val="none" w:sz="0" w:space="0" w:color="auto"/>
            <w:right w:val="none" w:sz="0" w:space="0" w:color="auto"/>
          </w:divBdr>
        </w:div>
        <w:div w:id="1625388165">
          <w:marLeft w:val="640"/>
          <w:marRight w:val="0"/>
          <w:marTop w:val="0"/>
          <w:marBottom w:val="0"/>
          <w:divBdr>
            <w:top w:val="none" w:sz="0" w:space="0" w:color="auto"/>
            <w:left w:val="none" w:sz="0" w:space="0" w:color="auto"/>
            <w:bottom w:val="none" w:sz="0" w:space="0" w:color="auto"/>
            <w:right w:val="none" w:sz="0" w:space="0" w:color="auto"/>
          </w:divBdr>
        </w:div>
      </w:divsChild>
    </w:div>
    <w:div w:id="1097946705">
      <w:bodyDiv w:val="1"/>
      <w:marLeft w:val="0"/>
      <w:marRight w:val="0"/>
      <w:marTop w:val="0"/>
      <w:marBottom w:val="0"/>
      <w:divBdr>
        <w:top w:val="none" w:sz="0" w:space="0" w:color="auto"/>
        <w:left w:val="none" w:sz="0" w:space="0" w:color="auto"/>
        <w:bottom w:val="none" w:sz="0" w:space="0" w:color="auto"/>
        <w:right w:val="none" w:sz="0" w:space="0" w:color="auto"/>
      </w:divBdr>
    </w:div>
    <w:div w:id="1101532511">
      <w:bodyDiv w:val="1"/>
      <w:marLeft w:val="0"/>
      <w:marRight w:val="0"/>
      <w:marTop w:val="0"/>
      <w:marBottom w:val="0"/>
      <w:divBdr>
        <w:top w:val="none" w:sz="0" w:space="0" w:color="auto"/>
        <w:left w:val="none" w:sz="0" w:space="0" w:color="auto"/>
        <w:bottom w:val="none" w:sz="0" w:space="0" w:color="auto"/>
        <w:right w:val="none" w:sz="0" w:space="0" w:color="auto"/>
      </w:divBdr>
    </w:div>
    <w:div w:id="1119449002">
      <w:bodyDiv w:val="1"/>
      <w:marLeft w:val="0"/>
      <w:marRight w:val="0"/>
      <w:marTop w:val="0"/>
      <w:marBottom w:val="0"/>
      <w:divBdr>
        <w:top w:val="none" w:sz="0" w:space="0" w:color="auto"/>
        <w:left w:val="none" w:sz="0" w:space="0" w:color="auto"/>
        <w:bottom w:val="none" w:sz="0" w:space="0" w:color="auto"/>
        <w:right w:val="none" w:sz="0" w:space="0" w:color="auto"/>
      </w:divBdr>
      <w:divsChild>
        <w:div w:id="558174139">
          <w:marLeft w:val="640"/>
          <w:marRight w:val="0"/>
          <w:marTop w:val="0"/>
          <w:marBottom w:val="0"/>
          <w:divBdr>
            <w:top w:val="none" w:sz="0" w:space="0" w:color="auto"/>
            <w:left w:val="none" w:sz="0" w:space="0" w:color="auto"/>
            <w:bottom w:val="none" w:sz="0" w:space="0" w:color="auto"/>
            <w:right w:val="none" w:sz="0" w:space="0" w:color="auto"/>
          </w:divBdr>
        </w:div>
        <w:div w:id="18437764">
          <w:marLeft w:val="640"/>
          <w:marRight w:val="0"/>
          <w:marTop w:val="0"/>
          <w:marBottom w:val="0"/>
          <w:divBdr>
            <w:top w:val="none" w:sz="0" w:space="0" w:color="auto"/>
            <w:left w:val="none" w:sz="0" w:space="0" w:color="auto"/>
            <w:bottom w:val="none" w:sz="0" w:space="0" w:color="auto"/>
            <w:right w:val="none" w:sz="0" w:space="0" w:color="auto"/>
          </w:divBdr>
        </w:div>
        <w:div w:id="1391029651">
          <w:marLeft w:val="640"/>
          <w:marRight w:val="0"/>
          <w:marTop w:val="0"/>
          <w:marBottom w:val="0"/>
          <w:divBdr>
            <w:top w:val="none" w:sz="0" w:space="0" w:color="auto"/>
            <w:left w:val="none" w:sz="0" w:space="0" w:color="auto"/>
            <w:bottom w:val="none" w:sz="0" w:space="0" w:color="auto"/>
            <w:right w:val="none" w:sz="0" w:space="0" w:color="auto"/>
          </w:divBdr>
        </w:div>
        <w:div w:id="1268856442">
          <w:marLeft w:val="640"/>
          <w:marRight w:val="0"/>
          <w:marTop w:val="0"/>
          <w:marBottom w:val="0"/>
          <w:divBdr>
            <w:top w:val="none" w:sz="0" w:space="0" w:color="auto"/>
            <w:left w:val="none" w:sz="0" w:space="0" w:color="auto"/>
            <w:bottom w:val="none" w:sz="0" w:space="0" w:color="auto"/>
            <w:right w:val="none" w:sz="0" w:space="0" w:color="auto"/>
          </w:divBdr>
        </w:div>
        <w:div w:id="1960918365">
          <w:marLeft w:val="640"/>
          <w:marRight w:val="0"/>
          <w:marTop w:val="0"/>
          <w:marBottom w:val="0"/>
          <w:divBdr>
            <w:top w:val="none" w:sz="0" w:space="0" w:color="auto"/>
            <w:left w:val="none" w:sz="0" w:space="0" w:color="auto"/>
            <w:bottom w:val="none" w:sz="0" w:space="0" w:color="auto"/>
            <w:right w:val="none" w:sz="0" w:space="0" w:color="auto"/>
          </w:divBdr>
        </w:div>
        <w:div w:id="563836403">
          <w:marLeft w:val="640"/>
          <w:marRight w:val="0"/>
          <w:marTop w:val="0"/>
          <w:marBottom w:val="0"/>
          <w:divBdr>
            <w:top w:val="none" w:sz="0" w:space="0" w:color="auto"/>
            <w:left w:val="none" w:sz="0" w:space="0" w:color="auto"/>
            <w:bottom w:val="none" w:sz="0" w:space="0" w:color="auto"/>
            <w:right w:val="none" w:sz="0" w:space="0" w:color="auto"/>
          </w:divBdr>
        </w:div>
        <w:div w:id="1018120639">
          <w:marLeft w:val="640"/>
          <w:marRight w:val="0"/>
          <w:marTop w:val="0"/>
          <w:marBottom w:val="0"/>
          <w:divBdr>
            <w:top w:val="none" w:sz="0" w:space="0" w:color="auto"/>
            <w:left w:val="none" w:sz="0" w:space="0" w:color="auto"/>
            <w:bottom w:val="none" w:sz="0" w:space="0" w:color="auto"/>
            <w:right w:val="none" w:sz="0" w:space="0" w:color="auto"/>
          </w:divBdr>
        </w:div>
        <w:div w:id="321272933">
          <w:marLeft w:val="640"/>
          <w:marRight w:val="0"/>
          <w:marTop w:val="0"/>
          <w:marBottom w:val="0"/>
          <w:divBdr>
            <w:top w:val="none" w:sz="0" w:space="0" w:color="auto"/>
            <w:left w:val="none" w:sz="0" w:space="0" w:color="auto"/>
            <w:bottom w:val="none" w:sz="0" w:space="0" w:color="auto"/>
            <w:right w:val="none" w:sz="0" w:space="0" w:color="auto"/>
          </w:divBdr>
        </w:div>
        <w:div w:id="1014498247">
          <w:marLeft w:val="640"/>
          <w:marRight w:val="0"/>
          <w:marTop w:val="0"/>
          <w:marBottom w:val="0"/>
          <w:divBdr>
            <w:top w:val="none" w:sz="0" w:space="0" w:color="auto"/>
            <w:left w:val="none" w:sz="0" w:space="0" w:color="auto"/>
            <w:bottom w:val="none" w:sz="0" w:space="0" w:color="auto"/>
            <w:right w:val="none" w:sz="0" w:space="0" w:color="auto"/>
          </w:divBdr>
        </w:div>
        <w:div w:id="716507550">
          <w:marLeft w:val="640"/>
          <w:marRight w:val="0"/>
          <w:marTop w:val="0"/>
          <w:marBottom w:val="0"/>
          <w:divBdr>
            <w:top w:val="none" w:sz="0" w:space="0" w:color="auto"/>
            <w:left w:val="none" w:sz="0" w:space="0" w:color="auto"/>
            <w:bottom w:val="none" w:sz="0" w:space="0" w:color="auto"/>
            <w:right w:val="none" w:sz="0" w:space="0" w:color="auto"/>
          </w:divBdr>
        </w:div>
        <w:div w:id="671299323">
          <w:marLeft w:val="640"/>
          <w:marRight w:val="0"/>
          <w:marTop w:val="0"/>
          <w:marBottom w:val="0"/>
          <w:divBdr>
            <w:top w:val="none" w:sz="0" w:space="0" w:color="auto"/>
            <w:left w:val="none" w:sz="0" w:space="0" w:color="auto"/>
            <w:bottom w:val="none" w:sz="0" w:space="0" w:color="auto"/>
            <w:right w:val="none" w:sz="0" w:space="0" w:color="auto"/>
          </w:divBdr>
        </w:div>
        <w:div w:id="744914719">
          <w:marLeft w:val="640"/>
          <w:marRight w:val="0"/>
          <w:marTop w:val="0"/>
          <w:marBottom w:val="0"/>
          <w:divBdr>
            <w:top w:val="none" w:sz="0" w:space="0" w:color="auto"/>
            <w:left w:val="none" w:sz="0" w:space="0" w:color="auto"/>
            <w:bottom w:val="none" w:sz="0" w:space="0" w:color="auto"/>
            <w:right w:val="none" w:sz="0" w:space="0" w:color="auto"/>
          </w:divBdr>
        </w:div>
        <w:div w:id="181744741">
          <w:marLeft w:val="640"/>
          <w:marRight w:val="0"/>
          <w:marTop w:val="0"/>
          <w:marBottom w:val="0"/>
          <w:divBdr>
            <w:top w:val="none" w:sz="0" w:space="0" w:color="auto"/>
            <w:left w:val="none" w:sz="0" w:space="0" w:color="auto"/>
            <w:bottom w:val="none" w:sz="0" w:space="0" w:color="auto"/>
            <w:right w:val="none" w:sz="0" w:space="0" w:color="auto"/>
          </w:divBdr>
        </w:div>
        <w:div w:id="318505931">
          <w:marLeft w:val="640"/>
          <w:marRight w:val="0"/>
          <w:marTop w:val="0"/>
          <w:marBottom w:val="0"/>
          <w:divBdr>
            <w:top w:val="none" w:sz="0" w:space="0" w:color="auto"/>
            <w:left w:val="none" w:sz="0" w:space="0" w:color="auto"/>
            <w:bottom w:val="none" w:sz="0" w:space="0" w:color="auto"/>
            <w:right w:val="none" w:sz="0" w:space="0" w:color="auto"/>
          </w:divBdr>
        </w:div>
        <w:div w:id="1714815825">
          <w:marLeft w:val="640"/>
          <w:marRight w:val="0"/>
          <w:marTop w:val="0"/>
          <w:marBottom w:val="0"/>
          <w:divBdr>
            <w:top w:val="none" w:sz="0" w:space="0" w:color="auto"/>
            <w:left w:val="none" w:sz="0" w:space="0" w:color="auto"/>
            <w:bottom w:val="none" w:sz="0" w:space="0" w:color="auto"/>
            <w:right w:val="none" w:sz="0" w:space="0" w:color="auto"/>
          </w:divBdr>
        </w:div>
        <w:div w:id="1650864784">
          <w:marLeft w:val="640"/>
          <w:marRight w:val="0"/>
          <w:marTop w:val="0"/>
          <w:marBottom w:val="0"/>
          <w:divBdr>
            <w:top w:val="none" w:sz="0" w:space="0" w:color="auto"/>
            <w:left w:val="none" w:sz="0" w:space="0" w:color="auto"/>
            <w:bottom w:val="none" w:sz="0" w:space="0" w:color="auto"/>
            <w:right w:val="none" w:sz="0" w:space="0" w:color="auto"/>
          </w:divBdr>
        </w:div>
        <w:div w:id="1254168234">
          <w:marLeft w:val="640"/>
          <w:marRight w:val="0"/>
          <w:marTop w:val="0"/>
          <w:marBottom w:val="0"/>
          <w:divBdr>
            <w:top w:val="none" w:sz="0" w:space="0" w:color="auto"/>
            <w:left w:val="none" w:sz="0" w:space="0" w:color="auto"/>
            <w:bottom w:val="none" w:sz="0" w:space="0" w:color="auto"/>
            <w:right w:val="none" w:sz="0" w:space="0" w:color="auto"/>
          </w:divBdr>
        </w:div>
        <w:div w:id="1079714551">
          <w:marLeft w:val="640"/>
          <w:marRight w:val="0"/>
          <w:marTop w:val="0"/>
          <w:marBottom w:val="0"/>
          <w:divBdr>
            <w:top w:val="none" w:sz="0" w:space="0" w:color="auto"/>
            <w:left w:val="none" w:sz="0" w:space="0" w:color="auto"/>
            <w:bottom w:val="none" w:sz="0" w:space="0" w:color="auto"/>
            <w:right w:val="none" w:sz="0" w:space="0" w:color="auto"/>
          </w:divBdr>
        </w:div>
        <w:div w:id="222714518">
          <w:marLeft w:val="640"/>
          <w:marRight w:val="0"/>
          <w:marTop w:val="0"/>
          <w:marBottom w:val="0"/>
          <w:divBdr>
            <w:top w:val="none" w:sz="0" w:space="0" w:color="auto"/>
            <w:left w:val="none" w:sz="0" w:space="0" w:color="auto"/>
            <w:bottom w:val="none" w:sz="0" w:space="0" w:color="auto"/>
            <w:right w:val="none" w:sz="0" w:space="0" w:color="auto"/>
          </w:divBdr>
        </w:div>
        <w:div w:id="1449930639">
          <w:marLeft w:val="640"/>
          <w:marRight w:val="0"/>
          <w:marTop w:val="0"/>
          <w:marBottom w:val="0"/>
          <w:divBdr>
            <w:top w:val="none" w:sz="0" w:space="0" w:color="auto"/>
            <w:left w:val="none" w:sz="0" w:space="0" w:color="auto"/>
            <w:bottom w:val="none" w:sz="0" w:space="0" w:color="auto"/>
            <w:right w:val="none" w:sz="0" w:space="0" w:color="auto"/>
          </w:divBdr>
        </w:div>
        <w:div w:id="1275749467">
          <w:marLeft w:val="640"/>
          <w:marRight w:val="0"/>
          <w:marTop w:val="0"/>
          <w:marBottom w:val="0"/>
          <w:divBdr>
            <w:top w:val="none" w:sz="0" w:space="0" w:color="auto"/>
            <w:left w:val="none" w:sz="0" w:space="0" w:color="auto"/>
            <w:bottom w:val="none" w:sz="0" w:space="0" w:color="auto"/>
            <w:right w:val="none" w:sz="0" w:space="0" w:color="auto"/>
          </w:divBdr>
        </w:div>
        <w:div w:id="549001346">
          <w:marLeft w:val="640"/>
          <w:marRight w:val="0"/>
          <w:marTop w:val="0"/>
          <w:marBottom w:val="0"/>
          <w:divBdr>
            <w:top w:val="none" w:sz="0" w:space="0" w:color="auto"/>
            <w:left w:val="none" w:sz="0" w:space="0" w:color="auto"/>
            <w:bottom w:val="none" w:sz="0" w:space="0" w:color="auto"/>
            <w:right w:val="none" w:sz="0" w:space="0" w:color="auto"/>
          </w:divBdr>
        </w:div>
        <w:div w:id="575700513">
          <w:marLeft w:val="640"/>
          <w:marRight w:val="0"/>
          <w:marTop w:val="0"/>
          <w:marBottom w:val="0"/>
          <w:divBdr>
            <w:top w:val="none" w:sz="0" w:space="0" w:color="auto"/>
            <w:left w:val="none" w:sz="0" w:space="0" w:color="auto"/>
            <w:bottom w:val="none" w:sz="0" w:space="0" w:color="auto"/>
            <w:right w:val="none" w:sz="0" w:space="0" w:color="auto"/>
          </w:divBdr>
        </w:div>
        <w:div w:id="1058239822">
          <w:marLeft w:val="640"/>
          <w:marRight w:val="0"/>
          <w:marTop w:val="0"/>
          <w:marBottom w:val="0"/>
          <w:divBdr>
            <w:top w:val="none" w:sz="0" w:space="0" w:color="auto"/>
            <w:left w:val="none" w:sz="0" w:space="0" w:color="auto"/>
            <w:bottom w:val="none" w:sz="0" w:space="0" w:color="auto"/>
            <w:right w:val="none" w:sz="0" w:space="0" w:color="auto"/>
          </w:divBdr>
        </w:div>
        <w:div w:id="1968469494">
          <w:marLeft w:val="640"/>
          <w:marRight w:val="0"/>
          <w:marTop w:val="0"/>
          <w:marBottom w:val="0"/>
          <w:divBdr>
            <w:top w:val="none" w:sz="0" w:space="0" w:color="auto"/>
            <w:left w:val="none" w:sz="0" w:space="0" w:color="auto"/>
            <w:bottom w:val="none" w:sz="0" w:space="0" w:color="auto"/>
            <w:right w:val="none" w:sz="0" w:space="0" w:color="auto"/>
          </w:divBdr>
        </w:div>
        <w:div w:id="1949196884">
          <w:marLeft w:val="640"/>
          <w:marRight w:val="0"/>
          <w:marTop w:val="0"/>
          <w:marBottom w:val="0"/>
          <w:divBdr>
            <w:top w:val="none" w:sz="0" w:space="0" w:color="auto"/>
            <w:left w:val="none" w:sz="0" w:space="0" w:color="auto"/>
            <w:bottom w:val="none" w:sz="0" w:space="0" w:color="auto"/>
            <w:right w:val="none" w:sz="0" w:space="0" w:color="auto"/>
          </w:divBdr>
        </w:div>
        <w:div w:id="14694879">
          <w:marLeft w:val="640"/>
          <w:marRight w:val="0"/>
          <w:marTop w:val="0"/>
          <w:marBottom w:val="0"/>
          <w:divBdr>
            <w:top w:val="none" w:sz="0" w:space="0" w:color="auto"/>
            <w:left w:val="none" w:sz="0" w:space="0" w:color="auto"/>
            <w:bottom w:val="none" w:sz="0" w:space="0" w:color="auto"/>
            <w:right w:val="none" w:sz="0" w:space="0" w:color="auto"/>
          </w:divBdr>
        </w:div>
        <w:div w:id="447821060">
          <w:marLeft w:val="640"/>
          <w:marRight w:val="0"/>
          <w:marTop w:val="0"/>
          <w:marBottom w:val="0"/>
          <w:divBdr>
            <w:top w:val="none" w:sz="0" w:space="0" w:color="auto"/>
            <w:left w:val="none" w:sz="0" w:space="0" w:color="auto"/>
            <w:bottom w:val="none" w:sz="0" w:space="0" w:color="auto"/>
            <w:right w:val="none" w:sz="0" w:space="0" w:color="auto"/>
          </w:divBdr>
        </w:div>
        <w:div w:id="303507973">
          <w:marLeft w:val="640"/>
          <w:marRight w:val="0"/>
          <w:marTop w:val="0"/>
          <w:marBottom w:val="0"/>
          <w:divBdr>
            <w:top w:val="none" w:sz="0" w:space="0" w:color="auto"/>
            <w:left w:val="none" w:sz="0" w:space="0" w:color="auto"/>
            <w:bottom w:val="none" w:sz="0" w:space="0" w:color="auto"/>
            <w:right w:val="none" w:sz="0" w:space="0" w:color="auto"/>
          </w:divBdr>
        </w:div>
        <w:div w:id="1786540390">
          <w:marLeft w:val="640"/>
          <w:marRight w:val="0"/>
          <w:marTop w:val="0"/>
          <w:marBottom w:val="0"/>
          <w:divBdr>
            <w:top w:val="none" w:sz="0" w:space="0" w:color="auto"/>
            <w:left w:val="none" w:sz="0" w:space="0" w:color="auto"/>
            <w:bottom w:val="none" w:sz="0" w:space="0" w:color="auto"/>
            <w:right w:val="none" w:sz="0" w:space="0" w:color="auto"/>
          </w:divBdr>
        </w:div>
        <w:div w:id="1997029769">
          <w:marLeft w:val="640"/>
          <w:marRight w:val="0"/>
          <w:marTop w:val="0"/>
          <w:marBottom w:val="0"/>
          <w:divBdr>
            <w:top w:val="none" w:sz="0" w:space="0" w:color="auto"/>
            <w:left w:val="none" w:sz="0" w:space="0" w:color="auto"/>
            <w:bottom w:val="none" w:sz="0" w:space="0" w:color="auto"/>
            <w:right w:val="none" w:sz="0" w:space="0" w:color="auto"/>
          </w:divBdr>
        </w:div>
        <w:div w:id="1739286767">
          <w:marLeft w:val="640"/>
          <w:marRight w:val="0"/>
          <w:marTop w:val="0"/>
          <w:marBottom w:val="0"/>
          <w:divBdr>
            <w:top w:val="none" w:sz="0" w:space="0" w:color="auto"/>
            <w:left w:val="none" w:sz="0" w:space="0" w:color="auto"/>
            <w:bottom w:val="none" w:sz="0" w:space="0" w:color="auto"/>
            <w:right w:val="none" w:sz="0" w:space="0" w:color="auto"/>
          </w:divBdr>
        </w:div>
        <w:div w:id="1893956489">
          <w:marLeft w:val="640"/>
          <w:marRight w:val="0"/>
          <w:marTop w:val="0"/>
          <w:marBottom w:val="0"/>
          <w:divBdr>
            <w:top w:val="none" w:sz="0" w:space="0" w:color="auto"/>
            <w:left w:val="none" w:sz="0" w:space="0" w:color="auto"/>
            <w:bottom w:val="none" w:sz="0" w:space="0" w:color="auto"/>
            <w:right w:val="none" w:sz="0" w:space="0" w:color="auto"/>
          </w:divBdr>
        </w:div>
        <w:div w:id="1470782840">
          <w:marLeft w:val="640"/>
          <w:marRight w:val="0"/>
          <w:marTop w:val="0"/>
          <w:marBottom w:val="0"/>
          <w:divBdr>
            <w:top w:val="none" w:sz="0" w:space="0" w:color="auto"/>
            <w:left w:val="none" w:sz="0" w:space="0" w:color="auto"/>
            <w:bottom w:val="none" w:sz="0" w:space="0" w:color="auto"/>
            <w:right w:val="none" w:sz="0" w:space="0" w:color="auto"/>
          </w:divBdr>
        </w:div>
        <w:div w:id="1344478730">
          <w:marLeft w:val="640"/>
          <w:marRight w:val="0"/>
          <w:marTop w:val="0"/>
          <w:marBottom w:val="0"/>
          <w:divBdr>
            <w:top w:val="none" w:sz="0" w:space="0" w:color="auto"/>
            <w:left w:val="none" w:sz="0" w:space="0" w:color="auto"/>
            <w:bottom w:val="none" w:sz="0" w:space="0" w:color="auto"/>
            <w:right w:val="none" w:sz="0" w:space="0" w:color="auto"/>
          </w:divBdr>
        </w:div>
        <w:div w:id="2104763503">
          <w:marLeft w:val="640"/>
          <w:marRight w:val="0"/>
          <w:marTop w:val="0"/>
          <w:marBottom w:val="0"/>
          <w:divBdr>
            <w:top w:val="none" w:sz="0" w:space="0" w:color="auto"/>
            <w:left w:val="none" w:sz="0" w:space="0" w:color="auto"/>
            <w:bottom w:val="none" w:sz="0" w:space="0" w:color="auto"/>
            <w:right w:val="none" w:sz="0" w:space="0" w:color="auto"/>
          </w:divBdr>
        </w:div>
        <w:div w:id="1406564578">
          <w:marLeft w:val="640"/>
          <w:marRight w:val="0"/>
          <w:marTop w:val="0"/>
          <w:marBottom w:val="0"/>
          <w:divBdr>
            <w:top w:val="none" w:sz="0" w:space="0" w:color="auto"/>
            <w:left w:val="none" w:sz="0" w:space="0" w:color="auto"/>
            <w:bottom w:val="none" w:sz="0" w:space="0" w:color="auto"/>
            <w:right w:val="none" w:sz="0" w:space="0" w:color="auto"/>
          </w:divBdr>
        </w:div>
        <w:div w:id="662927387">
          <w:marLeft w:val="640"/>
          <w:marRight w:val="0"/>
          <w:marTop w:val="0"/>
          <w:marBottom w:val="0"/>
          <w:divBdr>
            <w:top w:val="none" w:sz="0" w:space="0" w:color="auto"/>
            <w:left w:val="none" w:sz="0" w:space="0" w:color="auto"/>
            <w:bottom w:val="none" w:sz="0" w:space="0" w:color="auto"/>
            <w:right w:val="none" w:sz="0" w:space="0" w:color="auto"/>
          </w:divBdr>
        </w:div>
        <w:div w:id="173889001">
          <w:marLeft w:val="640"/>
          <w:marRight w:val="0"/>
          <w:marTop w:val="0"/>
          <w:marBottom w:val="0"/>
          <w:divBdr>
            <w:top w:val="none" w:sz="0" w:space="0" w:color="auto"/>
            <w:left w:val="none" w:sz="0" w:space="0" w:color="auto"/>
            <w:bottom w:val="none" w:sz="0" w:space="0" w:color="auto"/>
            <w:right w:val="none" w:sz="0" w:space="0" w:color="auto"/>
          </w:divBdr>
        </w:div>
        <w:div w:id="889804829">
          <w:marLeft w:val="640"/>
          <w:marRight w:val="0"/>
          <w:marTop w:val="0"/>
          <w:marBottom w:val="0"/>
          <w:divBdr>
            <w:top w:val="none" w:sz="0" w:space="0" w:color="auto"/>
            <w:left w:val="none" w:sz="0" w:space="0" w:color="auto"/>
            <w:bottom w:val="none" w:sz="0" w:space="0" w:color="auto"/>
            <w:right w:val="none" w:sz="0" w:space="0" w:color="auto"/>
          </w:divBdr>
        </w:div>
        <w:div w:id="1553038465">
          <w:marLeft w:val="640"/>
          <w:marRight w:val="0"/>
          <w:marTop w:val="0"/>
          <w:marBottom w:val="0"/>
          <w:divBdr>
            <w:top w:val="none" w:sz="0" w:space="0" w:color="auto"/>
            <w:left w:val="none" w:sz="0" w:space="0" w:color="auto"/>
            <w:bottom w:val="none" w:sz="0" w:space="0" w:color="auto"/>
            <w:right w:val="none" w:sz="0" w:space="0" w:color="auto"/>
          </w:divBdr>
        </w:div>
        <w:div w:id="1799837176">
          <w:marLeft w:val="640"/>
          <w:marRight w:val="0"/>
          <w:marTop w:val="0"/>
          <w:marBottom w:val="0"/>
          <w:divBdr>
            <w:top w:val="none" w:sz="0" w:space="0" w:color="auto"/>
            <w:left w:val="none" w:sz="0" w:space="0" w:color="auto"/>
            <w:bottom w:val="none" w:sz="0" w:space="0" w:color="auto"/>
            <w:right w:val="none" w:sz="0" w:space="0" w:color="auto"/>
          </w:divBdr>
        </w:div>
        <w:div w:id="305820698">
          <w:marLeft w:val="640"/>
          <w:marRight w:val="0"/>
          <w:marTop w:val="0"/>
          <w:marBottom w:val="0"/>
          <w:divBdr>
            <w:top w:val="none" w:sz="0" w:space="0" w:color="auto"/>
            <w:left w:val="none" w:sz="0" w:space="0" w:color="auto"/>
            <w:bottom w:val="none" w:sz="0" w:space="0" w:color="auto"/>
            <w:right w:val="none" w:sz="0" w:space="0" w:color="auto"/>
          </w:divBdr>
        </w:div>
        <w:div w:id="1111822877">
          <w:marLeft w:val="640"/>
          <w:marRight w:val="0"/>
          <w:marTop w:val="0"/>
          <w:marBottom w:val="0"/>
          <w:divBdr>
            <w:top w:val="none" w:sz="0" w:space="0" w:color="auto"/>
            <w:left w:val="none" w:sz="0" w:space="0" w:color="auto"/>
            <w:bottom w:val="none" w:sz="0" w:space="0" w:color="auto"/>
            <w:right w:val="none" w:sz="0" w:space="0" w:color="auto"/>
          </w:divBdr>
        </w:div>
        <w:div w:id="557515819">
          <w:marLeft w:val="640"/>
          <w:marRight w:val="0"/>
          <w:marTop w:val="0"/>
          <w:marBottom w:val="0"/>
          <w:divBdr>
            <w:top w:val="none" w:sz="0" w:space="0" w:color="auto"/>
            <w:left w:val="none" w:sz="0" w:space="0" w:color="auto"/>
            <w:bottom w:val="none" w:sz="0" w:space="0" w:color="auto"/>
            <w:right w:val="none" w:sz="0" w:space="0" w:color="auto"/>
          </w:divBdr>
        </w:div>
        <w:div w:id="433282518">
          <w:marLeft w:val="640"/>
          <w:marRight w:val="0"/>
          <w:marTop w:val="0"/>
          <w:marBottom w:val="0"/>
          <w:divBdr>
            <w:top w:val="none" w:sz="0" w:space="0" w:color="auto"/>
            <w:left w:val="none" w:sz="0" w:space="0" w:color="auto"/>
            <w:bottom w:val="none" w:sz="0" w:space="0" w:color="auto"/>
            <w:right w:val="none" w:sz="0" w:space="0" w:color="auto"/>
          </w:divBdr>
        </w:div>
        <w:div w:id="755322349">
          <w:marLeft w:val="640"/>
          <w:marRight w:val="0"/>
          <w:marTop w:val="0"/>
          <w:marBottom w:val="0"/>
          <w:divBdr>
            <w:top w:val="none" w:sz="0" w:space="0" w:color="auto"/>
            <w:left w:val="none" w:sz="0" w:space="0" w:color="auto"/>
            <w:bottom w:val="none" w:sz="0" w:space="0" w:color="auto"/>
            <w:right w:val="none" w:sz="0" w:space="0" w:color="auto"/>
          </w:divBdr>
        </w:div>
        <w:div w:id="1001396983">
          <w:marLeft w:val="640"/>
          <w:marRight w:val="0"/>
          <w:marTop w:val="0"/>
          <w:marBottom w:val="0"/>
          <w:divBdr>
            <w:top w:val="none" w:sz="0" w:space="0" w:color="auto"/>
            <w:left w:val="none" w:sz="0" w:space="0" w:color="auto"/>
            <w:bottom w:val="none" w:sz="0" w:space="0" w:color="auto"/>
            <w:right w:val="none" w:sz="0" w:space="0" w:color="auto"/>
          </w:divBdr>
        </w:div>
        <w:div w:id="112675572">
          <w:marLeft w:val="640"/>
          <w:marRight w:val="0"/>
          <w:marTop w:val="0"/>
          <w:marBottom w:val="0"/>
          <w:divBdr>
            <w:top w:val="none" w:sz="0" w:space="0" w:color="auto"/>
            <w:left w:val="none" w:sz="0" w:space="0" w:color="auto"/>
            <w:bottom w:val="none" w:sz="0" w:space="0" w:color="auto"/>
            <w:right w:val="none" w:sz="0" w:space="0" w:color="auto"/>
          </w:divBdr>
        </w:div>
        <w:div w:id="1068959278">
          <w:marLeft w:val="640"/>
          <w:marRight w:val="0"/>
          <w:marTop w:val="0"/>
          <w:marBottom w:val="0"/>
          <w:divBdr>
            <w:top w:val="none" w:sz="0" w:space="0" w:color="auto"/>
            <w:left w:val="none" w:sz="0" w:space="0" w:color="auto"/>
            <w:bottom w:val="none" w:sz="0" w:space="0" w:color="auto"/>
            <w:right w:val="none" w:sz="0" w:space="0" w:color="auto"/>
          </w:divBdr>
        </w:div>
        <w:div w:id="918103473">
          <w:marLeft w:val="640"/>
          <w:marRight w:val="0"/>
          <w:marTop w:val="0"/>
          <w:marBottom w:val="0"/>
          <w:divBdr>
            <w:top w:val="none" w:sz="0" w:space="0" w:color="auto"/>
            <w:left w:val="none" w:sz="0" w:space="0" w:color="auto"/>
            <w:bottom w:val="none" w:sz="0" w:space="0" w:color="auto"/>
            <w:right w:val="none" w:sz="0" w:space="0" w:color="auto"/>
          </w:divBdr>
        </w:div>
        <w:div w:id="1365519554">
          <w:marLeft w:val="640"/>
          <w:marRight w:val="0"/>
          <w:marTop w:val="0"/>
          <w:marBottom w:val="0"/>
          <w:divBdr>
            <w:top w:val="none" w:sz="0" w:space="0" w:color="auto"/>
            <w:left w:val="none" w:sz="0" w:space="0" w:color="auto"/>
            <w:bottom w:val="none" w:sz="0" w:space="0" w:color="auto"/>
            <w:right w:val="none" w:sz="0" w:space="0" w:color="auto"/>
          </w:divBdr>
        </w:div>
        <w:div w:id="1246837846">
          <w:marLeft w:val="640"/>
          <w:marRight w:val="0"/>
          <w:marTop w:val="0"/>
          <w:marBottom w:val="0"/>
          <w:divBdr>
            <w:top w:val="none" w:sz="0" w:space="0" w:color="auto"/>
            <w:left w:val="none" w:sz="0" w:space="0" w:color="auto"/>
            <w:bottom w:val="none" w:sz="0" w:space="0" w:color="auto"/>
            <w:right w:val="none" w:sz="0" w:space="0" w:color="auto"/>
          </w:divBdr>
        </w:div>
        <w:div w:id="1552498450">
          <w:marLeft w:val="640"/>
          <w:marRight w:val="0"/>
          <w:marTop w:val="0"/>
          <w:marBottom w:val="0"/>
          <w:divBdr>
            <w:top w:val="none" w:sz="0" w:space="0" w:color="auto"/>
            <w:left w:val="none" w:sz="0" w:space="0" w:color="auto"/>
            <w:bottom w:val="none" w:sz="0" w:space="0" w:color="auto"/>
            <w:right w:val="none" w:sz="0" w:space="0" w:color="auto"/>
          </w:divBdr>
        </w:div>
      </w:divsChild>
    </w:div>
    <w:div w:id="1129861298">
      <w:bodyDiv w:val="1"/>
      <w:marLeft w:val="0"/>
      <w:marRight w:val="0"/>
      <w:marTop w:val="0"/>
      <w:marBottom w:val="0"/>
      <w:divBdr>
        <w:top w:val="none" w:sz="0" w:space="0" w:color="auto"/>
        <w:left w:val="none" w:sz="0" w:space="0" w:color="auto"/>
        <w:bottom w:val="none" w:sz="0" w:space="0" w:color="auto"/>
        <w:right w:val="none" w:sz="0" w:space="0" w:color="auto"/>
      </w:divBdr>
      <w:divsChild>
        <w:div w:id="266162866">
          <w:marLeft w:val="640"/>
          <w:marRight w:val="0"/>
          <w:marTop w:val="0"/>
          <w:marBottom w:val="0"/>
          <w:divBdr>
            <w:top w:val="none" w:sz="0" w:space="0" w:color="auto"/>
            <w:left w:val="none" w:sz="0" w:space="0" w:color="auto"/>
            <w:bottom w:val="none" w:sz="0" w:space="0" w:color="auto"/>
            <w:right w:val="none" w:sz="0" w:space="0" w:color="auto"/>
          </w:divBdr>
        </w:div>
        <w:div w:id="864711496">
          <w:marLeft w:val="640"/>
          <w:marRight w:val="0"/>
          <w:marTop w:val="0"/>
          <w:marBottom w:val="0"/>
          <w:divBdr>
            <w:top w:val="none" w:sz="0" w:space="0" w:color="auto"/>
            <w:left w:val="none" w:sz="0" w:space="0" w:color="auto"/>
            <w:bottom w:val="none" w:sz="0" w:space="0" w:color="auto"/>
            <w:right w:val="none" w:sz="0" w:space="0" w:color="auto"/>
          </w:divBdr>
        </w:div>
        <w:div w:id="1807821730">
          <w:marLeft w:val="640"/>
          <w:marRight w:val="0"/>
          <w:marTop w:val="0"/>
          <w:marBottom w:val="0"/>
          <w:divBdr>
            <w:top w:val="none" w:sz="0" w:space="0" w:color="auto"/>
            <w:left w:val="none" w:sz="0" w:space="0" w:color="auto"/>
            <w:bottom w:val="none" w:sz="0" w:space="0" w:color="auto"/>
            <w:right w:val="none" w:sz="0" w:space="0" w:color="auto"/>
          </w:divBdr>
        </w:div>
        <w:div w:id="615211267">
          <w:marLeft w:val="640"/>
          <w:marRight w:val="0"/>
          <w:marTop w:val="0"/>
          <w:marBottom w:val="0"/>
          <w:divBdr>
            <w:top w:val="none" w:sz="0" w:space="0" w:color="auto"/>
            <w:left w:val="none" w:sz="0" w:space="0" w:color="auto"/>
            <w:bottom w:val="none" w:sz="0" w:space="0" w:color="auto"/>
            <w:right w:val="none" w:sz="0" w:space="0" w:color="auto"/>
          </w:divBdr>
        </w:div>
        <w:div w:id="234777665">
          <w:marLeft w:val="640"/>
          <w:marRight w:val="0"/>
          <w:marTop w:val="0"/>
          <w:marBottom w:val="0"/>
          <w:divBdr>
            <w:top w:val="none" w:sz="0" w:space="0" w:color="auto"/>
            <w:left w:val="none" w:sz="0" w:space="0" w:color="auto"/>
            <w:bottom w:val="none" w:sz="0" w:space="0" w:color="auto"/>
            <w:right w:val="none" w:sz="0" w:space="0" w:color="auto"/>
          </w:divBdr>
        </w:div>
        <w:div w:id="443614973">
          <w:marLeft w:val="640"/>
          <w:marRight w:val="0"/>
          <w:marTop w:val="0"/>
          <w:marBottom w:val="0"/>
          <w:divBdr>
            <w:top w:val="none" w:sz="0" w:space="0" w:color="auto"/>
            <w:left w:val="none" w:sz="0" w:space="0" w:color="auto"/>
            <w:bottom w:val="none" w:sz="0" w:space="0" w:color="auto"/>
            <w:right w:val="none" w:sz="0" w:space="0" w:color="auto"/>
          </w:divBdr>
        </w:div>
        <w:div w:id="1136490877">
          <w:marLeft w:val="640"/>
          <w:marRight w:val="0"/>
          <w:marTop w:val="0"/>
          <w:marBottom w:val="0"/>
          <w:divBdr>
            <w:top w:val="none" w:sz="0" w:space="0" w:color="auto"/>
            <w:left w:val="none" w:sz="0" w:space="0" w:color="auto"/>
            <w:bottom w:val="none" w:sz="0" w:space="0" w:color="auto"/>
            <w:right w:val="none" w:sz="0" w:space="0" w:color="auto"/>
          </w:divBdr>
        </w:div>
        <w:div w:id="1191797148">
          <w:marLeft w:val="640"/>
          <w:marRight w:val="0"/>
          <w:marTop w:val="0"/>
          <w:marBottom w:val="0"/>
          <w:divBdr>
            <w:top w:val="none" w:sz="0" w:space="0" w:color="auto"/>
            <w:left w:val="none" w:sz="0" w:space="0" w:color="auto"/>
            <w:bottom w:val="none" w:sz="0" w:space="0" w:color="auto"/>
            <w:right w:val="none" w:sz="0" w:space="0" w:color="auto"/>
          </w:divBdr>
        </w:div>
        <w:div w:id="434131893">
          <w:marLeft w:val="640"/>
          <w:marRight w:val="0"/>
          <w:marTop w:val="0"/>
          <w:marBottom w:val="0"/>
          <w:divBdr>
            <w:top w:val="none" w:sz="0" w:space="0" w:color="auto"/>
            <w:left w:val="none" w:sz="0" w:space="0" w:color="auto"/>
            <w:bottom w:val="none" w:sz="0" w:space="0" w:color="auto"/>
            <w:right w:val="none" w:sz="0" w:space="0" w:color="auto"/>
          </w:divBdr>
        </w:div>
        <w:div w:id="772898650">
          <w:marLeft w:val="640"/>
          <w:marRight w:val="0"/>
          <w:marTop w:val="0"/>
          <w:marBottom w:val="0"/>
          <w:divBdr>
            <w:top w:val="none" w:sz="0" w:space="0" w:color="auto"/>
            <w:left w:val="none" w:sz="0" w:space="0" w:color="auto"/>
            <w:bottom w:val="none" w:sz="0" w:space="0" w:color="auto"/>
            <w:right w:val="none" w:sz="0" w:space="0" w:color="auto"/>
          </w:divBdr>
        </w:div>
        <w:div w:id="2070838224">
          <w:marLeft w:val="640"/>
          <w:marRight w:val="0"/>
          <w:marTop w:val="0"/>
          <w:marBottom w:val="0"/>
          <w:divBdr>
            <w:top w:val="none" w:sz="0" w:space="0" w:color="auto"/>
            <w:left w:val="none" w:sz="0" w:space="0" w:color="auto"/>
            <w:bottom w:val="none" w:sz="0" w:space="0" w:color="auto"/>
            <w:right w:val="none" w:sz="0" w:space="0" w:color="auto"/>
          </w:divBdr>
        </w:div>
        <w:div w:id="611061550">
          <w:marLeft w:val="640"/>
          <w:marRight w:val="0"/>
          <w:marTop w:val="0"/>
          <w:marBottom w:val="0"/>
          <w:divBdr>
            <w:top w:val="none" w:sz="0" w:space="0" w:color="auto"/>
            <w:left w:val="none" w:sz="0" w:space="0" w:color="auto"/>
            <w:bottom w:val="none" w:sz="0" w:space="0" w:color="auto"/>
            <w:right w:val="none" w:sz="0" w:space="0" w:color="auto"/>
          </w:divBdr>
        </w:div>
        <w:div w:id="1136875891">
          <w:marLeft w:val="640"/>
          <w:marRight w:val="0"/>
          <w:marTop w:val="0"/>
          <w:marBottom w:val="0"/>
          <w:divBdr>
            <w:top w:val="none" w:sz="0" w:space="0" w:color="auto"/>
            <w:left w:val="none" w:sz="0" w:space="0" w:color="auto"/>
            <w:bottom w:val="none" w:sz="0" w:space="0" w:color="auto"/>
            <w:right w:val="none" w:sz="0" w:space="0" w:color="auto"/>
          </w:divBdr>
        </w:div>
        <w:div w:id="196937460">
          <w:marLeft w:val="640"/>
          <w:marRight w:val="0"/>
          <w:marTop w:val="0"/>
          <w:marBottom w:val="0"/>
          <w:divBdr>
            <w:top w:val="none" w:sz="0" w:space="0" w:color="auto"/>
            <w:left w:val="none" w:sz="0" w:space="0" w:color="auto"/>
            <w:bottom w:val="none" w:sz="0" w:space="0" w:color="auto"/>
            <w:right w:val="none" w:sz="0" w:space="0" w:color="auto"/>
          </w:divBdr>
        </w:div>
        <w:div w:id="1669865187">
          <w:marLeft w:val="640"/>
          <w:marRight w:val="0"/>
          <w:marTop w:val="0"/>
          <w:marBottom w:val="0"/>
          <w:divBdr>
            <w:top w:val="none" w:sz="0" w:space="0" w:color="auto"/>
            <w:left w:val="none" w:sz="0" w:space="0" w:color="auto"/>
            <w:bottom w:val="none" w:sz="0" w:space="0" w:color="auto"/>
            <w:right w:val="none" w:sz="0" w:space="0" w:color="auto"/>
          </w:divBdr>
        </w:div>
        <w:div w:id="1324702795">
          <w:marLeft w:val="640"/>
          <w:marRight w:val="0"/>
          <w:marTop w:val="0"/>
          <w:marBottom w:val="0"/>
          <w:divBdr>
            <w:top w:val="none" w:sz="0" w:space="0" w:color="auto"/>
            <w:left w:val="none" w:sz="0" w:space="0" w:color="auto"/>
            <w:bottom w:val="none" w:sz="0" w:space="0" w:color="auto"/>
            <w:right w:val="none" w:sz="0" w:space="0" w:color="auto"/>
          </w:divBdr>
        </w:div>
        <w:div w:id="685983591">
          <w:marLeft w:val="640"/>
          <w:marRight w:val="0"/>
          <w:marTop w:val="0"/>
          <w:marBottom w:val="0"/>
          <w:divBdr>
            <w:top w:val="none" w:sz="0" w:space="0" w:color="auto"/>
            <w:left w:val="none" w:sz="0" w:space="0" w:color="auto"/>
            <w:bottom w:val="none" w:sz="0" w:space="0" w:color="auto"/>
            <w:right w:val="none" w:sz="0" w:space="0" w:color="auto"/>
          </w:divBdr>
        </w:div>
        <w:div w:id="723916982">
          <w:marLeft w:val="640"/>
          <w:marRight w:val="0"/>
          <w:marTop w:val="0"/>
          <w:marBottom w:val="0"/>
          <w:divBdr>
            <w:top w:val="none" w:sz="0" w:space="0" w:color="auto"/>
            <w:left w:val="none" w:sz="0" w:space="0" w:color="auto"/>
            <w:bottom w:val="none" w:sz="0" w:space="0" w:color="auto"/>
            <w:right w:val="none" w:sz="0" w:space="0" w:color="auto"/>
          </w:divBdr>
        </w:div>
        <w:div w:id="561790354">
          <w:marLeft w:val="640"/>
          <w:marRight w:val="0"/>
          <w:marTop w:val="0"/>
          <w:marBottom w:val="0"/>
          <w:divBdr>
            <w:top w:val="none" w:sz="0" w:space="0" w:color="auto"/>
            <w:left w:val="none" w:sz="0" w:space="0" w:color="auto"/>
            <w:bottom w:val="none" w:sz="0" w:space="0" w:color="auto"/>
            <w:right w:val="none" w:sz="0" w:space="0" w:color="auto"/>
          </w:divBdr>
        </w:div>
        <w:div w:id="2114590575">
          <w:marLeft w:val="640"/>
          <w:marRight w:val="0"/>
          <w:marTop w:val="0"/>
          <w:marBottom w:val="0"/>
          <w:divBdr>
            <w:top w:val="none" w:sz="0" w:space="0" w:color="auto"/>
            <w:left w:val="none" w:sz="0" w:space="0" w:color="auto"/>
            <w:bottom w:val="none" w:sz="0" w:space="0" w:color="auto"/>
            <w:right w:val="none" w:sz="0" w:space="0" w:color="auto"/>
          </w:divBdr>
        </w:div>
        <w:div w:id="2122450062">
          <w:marLeft w:val="640"/>
          <w:marRight w:val="0"/>
          <w:marTop w:val="0"/>
          <w:marBottom w:val="0"/>
          <w:divBdr>
            <w:top w:val="none" w:sz="0" w:space="0" w:color="auto"/>
            <w:left w:val="none" w:sz="0" w:space="0" w:color="auto"/>
            <w:bottom w:val="none" w:sz="0" w:space="0" w:color="auto"/>
            <w:right w:val="none" w:sz="0" w:space="0" w:color="auto"/>
          </w:divBdr>
        </w:div>
        <w:div w:id="1795295042">
          <w:marLeft w:val="640"/>
          <w:marRight w:val="0"/>
          <w:marTop w:val="0"/>
          <w:marBottom w:val="0"/>
          <w:divBdr>
            <w:top w:val="none" w:sz="0" w:space="0" w:color="auto"/>
            <w:left w:val="none" w:sz="0" w:space="0" w:color="auto"/>
            <w:bottom w:val="none" w:sz="0" w:space="0" w:color="auto"/>
            <w:right w:val="none" w:sz="0" w:space="0" w:color="auto"/>
          </w:divBdr>
        </w:div>
        <w:div w:id="1391687955">
          <w:marLeft w:val="640"/>
          <w:marRight w:val="0"/>
          <w:marTop w:val="0"/>
          <w:marBottom w:val="0"/>
          <w:divBdr>
            <w:top w:val="none" w:sz="0" w:space="0" w:color="auto"/>
            <w:left w:val="none" w:sz="0" w:space="0" w:color="auto"/>
            <w:bottom w:val="none" w:sz="0" w:space="0" w:color="auto"/>
            <w:right w:val="none" w:sz="0" w:space="0" w:color="auto"/>
          </w:divBdr>
        </w:div>
        <w:div w:id="595358434">
          <w:marLeft w:val="640"/>
          <w:marRight w:val="0"/>
          <w:marTop w:val="0"/>
          <w:marBottom w:val="0"/>
          <w:divBdr>
            <w:top w:val="none" w:sz="0" w:space="0" w:color="auto"/>
            <w:left w:val="none" w:sz="0" w:space="0" w:color="auto"/>
            <w:bottom w:val="none" w:sz="0" w:space="0" w:color="auto"/>
            <w:right w:val="none" w:sz="0" w:space="0" w:color="auto"/>
          </w:divBdr>
        </w:div>
        <w:div w:id="815873960">
          <w:marLeft w:val="640"/>
          <w:marRight w:val="0"/>
          <w:marTop w:val="0"/>
          <w:marBottom w:val="0"/>
          <w:divBdr>
            <w:top w:val="none" w:sz="0" w:space="0" w:color="auto"/>
            <w:left w:val="none" w:sz="0" w:space="0" w:color="auto"/>
            <w:bottom w:val="none" w:sz="0" w:space="0" w:color="auto"/>
            <w:right w:val="none" w:sz="0" w:space="0" w:color="auto"/>
          </w:divBdr>
        </w:div>
        <w:div w:id="767969000">
          <w:marLeft w:val="640"/>
          <w:marRight w:val="0"/>
          <w:marTop w:val="0"/>
          <w:marBottom w:val="0"/>
          <w:divBdr>
            <w:top w:val="none" w:sz="0" w:space="0" w:color="auto"/>
            <w:left w:val="none" w:sz="0" w:space="0" w:color="auto"/>
            <w:bottom w:val="none" w:sz="0" w:space="0" w:color="auto"/>
            <w:right w:val="none" w:sz="0" w:space="0" w:color="auto"/>
          </w:divBdr>
        </w:div>
        <w:div w:id="1530988867">
          <w:marLeft w:val="640"/>
          <w:marRight w:val="0"/>
          <w:marTop w:val="0"/>
          <w:marBottom w:val="0"/>
          <w:divBdr>
            <w:top w:val="none" w:sz="0" w:space="0" w:color="auto"/>
            <w:left w:val="none" w:sz="0" w:space="0" w:color="auto"/>
            <w:bottom w:val="none" w:sz="0" w:space="0" w:color="auto"/>
            <w:right w:val="none" w:sz="0" w:space="0" w:color="auto"/>
          </w:divBdr>
        </w:div>
        <w:div w:id="529999402">
          <w:marLeft w:val="640"/>
          <w:marRight w:val="0"/>
          <w:marTop w:val="0"/>
          <w:marBottom w:val="0"/>
          <w:divBdr>
            <w:top w:val="none" w:sz="0" w:space="0" w:color="auto"/>
            <w:left w:val="none" w:sz="0" w:space="0" w:color="auto"/>
            <w:bottom w:val="none" w:sz="0" w:space="0" w:color="auto"/>
            <w:right w:val="none" w:sz="0" w:space="0" w:color="auto"/>
          </w:divBdr>
        </w:div>
        <w:div w:id="271667440">
          <w:marLeft w:val="640"/>
          <w:marRight w:val="0"/>
          <w:marTop w:val="0"/>
          <w:marBottom w:val="0"/>
          <w:divBdr>
            <w:top w:val="none" w:sz="0" w:space="0" w:color="auto"/>
            <w:left w:val="none" w:sz="0" w:space="0" w:color="auto"/>
            <w:bottom w:val="none" w:sz="0" w:space="0" w:color="auto"/>
            <w:right w:val="none" w:sz="0" w:space="0" w:color="auto"/>
          </w:divBdr>
        </w:div>
        <w:div w:id="861865578">
          <w:marLeft w:val="640"/>
          <w:marRight w:val="0"/>
          <w:marTop w:val="0"/>
          <w:marBottom w:val="0"/>
          <w:divBdr>
            <w:top w:val="none" w:sz="0" w:space="0" w:color="auto"/>
            <w:left w:val="none" w:sz="0" w:space="0" w:color="auto"/>
            <w:bottom w:val="none" w:sz="0" w:space="0" w:color="auto"/>
            <w:right w:val="none" w:sz="0" w:space="0" w:color="auto"/>
          </w:divBdr>
        </w:div>
        <w:div w:id="1469397450">
          <w:marLeft w:val="640"/>
          <w:marRight w:val="0"/>
          <w:marTop w:val="0"/>
          <w:marBottom w:val="0"/>
          <w:divBdr>
            <w:top w:val="none" w:sz="0" w:space="0" w:color="auto"/>
            <w:left w:val="none" w:sz="0" w:space="0" w:color="auto"/>
            <w:bottom w:val="none" w:sz="0" w:space="0" w:color="auto"/>
            <w:right w:val="none" w:sz="0" w:space="0" w:color="auto"/>
          </w:divBdr>
        </w:div>
        <w:div w:id="1766534536">
          <w:marLeft w:val="640"/>
          <w:marRight w:val="0"/>
          <w:marTop w:val="0"/>
          <w:marBottom w:val="0"/>
          <w:divBdr>
            <w:top w:val="none" w:sz="0" w:space="0" w:color="auto"/>
            <w:left w:val="none" w:sz="0" w:space="0" w:color="auto"/>
            <w:bottom w:val="none" w:sz="0" w:space="0" w:color="auto"/>
            <w:right w:val="none" w:sz="0" w:space="0" w:color="auto"/>
          </w:divBdr>
        </w:div>
        <w:div w:id="1316177738">
          <w:marLeft w:val="640"/>
          <w:marRight w:val="0"/>
          <w:marTop w:val="0"/>
          <w:marBottom w:val="0"/>
          <w:divBdr>
            <w:top w:val="none" w:sz="0" w:space="0" w:color="auto"/>
            <w:left w:val="none" w:sz="0" w:space="0" w:color="auto"/>
            <w:bottom w:val="none" w:sz="0" w:space="0" w:color="auto"/>
            <w:right w:val="none" w:sz="0" w:space="0" w:color="auto"/>
          </w:divBdr>
        </w:div>
        <w:div w:id="1202549548">
          <w:marLeft w:val="640"/>
          <w:marRight w:val="0"/>
          <w:marTop w:val="0"/>
          <w:marBottom w:val="0"/>
          <w:divBdr>
            <w:top w:val="none" w:sz="0" w:space="0" w:color="auto"/>
            <w:left w:val="none" w:sz="0" w:space="0" w:color="auto"/>
            <w:bottom w:val="none" w:sz="0" w:space="0" w:color="auto"/>
            <w:right w:val="none" w:sz="0" w:space="0" w:color="auto"/>
          </w:divBdr>
        </w:div>
        <w:div w:id="1365909940">
          <w:marLeft w:val="640"/>
          <w:marRight w:val="0"/>
          <w:marTop w:val="0"/>
          <w:marBottom w:val="0"/>
          <w:divBdr>
            <w:top w:val="none" w:sz="0" w:space="0" w:color="auto"/>
            <w:left w:val="none" w:sz="0" w:space="0" w:color="auto"/>
            <w:bottom w:val="none" w:sz="0" w:space="0" w:color="auto"/>
            <w:right w:val="none" w:sz="0" w:space="0" w:color="auto"/>
          </w:divBdr>
        </w:div>
        <w:div w:id="557518120">
          <w:marLeft w:val="640"/>
          <w:marRight w:val="0"/>
          <w:marTop w:val="0"/>
          <w:marBottom w:val="0"/>
          <w:divBdr>
            <w:top w:val="none" w:sz="0" w:space="0" w:color="auto"/>
            <w:left w:val="none" w:sz="0" w:space="0" w:color="auto"/>
            <w:bottom w:val="none" w:sz="0" w:space="0" w:color="auto"/>
            <w:right w:val="none" w:sz="0" w:space="0" w:color="auto"/>
          </w:divBdr>
        </w:div>
        <w:div w:id="1740711480">
          <w:marLeft w:val="640"/>
          <w:marRight w:val="0"/>
          <w:marTop w:val="0"/>
          <w:marBottom w:val="0"/>
          <w:divBdr>
            <w:top w:val="none" w:sz="0" w:space="0" w:color="auto"/>
            <w:left w:val="none" w:sz="0" w:space="0" w:color="auto"/>
            <w:bottom w:val="none" w:sz="0" w:space="0" w:color="auto"/>
            <w:right w:val="none" w:sz="0" w:space="0" w:color="auto"/>
          </w:divBdr>
        </w:div>
        <w:div w:id="1859269065">
          <w:marLeft w:val="640"/>
          <w:marRight w:val="0"/>
          <w:marTop w:val="0"/>
          <w:marBottom w:val="0"/>
          <w:divBdr>
            <w:top w:val="none" w:sz="0" w:space="0" w:color="auto"/>
            <w:left w:val="none" w:sz="0" w:space="0" w:color="auto"/>
            <w:bottom w:val="none" w:sz="0" w:space="0" w:color="auto"/>
            <w:right w:val="none" w:sz="0" w:space="0" w:color="auto"/>
          </w:divBdr>
        </w:div>
        <w:div w:id="2060395248">
          <w:marLeft w:val="640"/>
          <w:marRight w:val="0"/>
          <w:marTop w:val="0"/>
          <w:marBottom w:val="0"/>
          <w:divBdr>
            <w:top w:val="none" w:sz="0" w:space="0" w:color="auto"/>
            <w:left w:val="none" w:sz="0" w:space="0" w:color="auto"/>
            <w:bottom w:val="none" w:sz="0" w:space="0" w:color="auto"/>
            <w:right w:val="none" w:sz="0" w:space="0" w:color="auto"/>
          </w:divBdr>
        </w:div>
        <w:div w:id="1657564118">
          <w:marLeft w:val="640"/>
          <w:marRight w:val="0"/>
          <w:marTop w:val="0"/>
          <w:marBottom w:val="0"/>
          <w:divBdr>
            <w:top w:val="none" w:sz="0" w:space="0" w:color="auto"/>
            <w:left w:val="none" w:sz="0" w:space="0" w:color="auto"/>
            <w:bottom w:val="none" w:sz="0" w:space="0" w:color="auto"/>
            <w:right w:val="none" w:sz="0" w:space="0" w:color="auto"/>
          </w:divBdr>
        </w:div>
        <w:div w:id="1630696944">
          <w:marLeft w:val="640"/>
          <w:marRight w:val="0"/>
          <w:marTop w:val="0"/>
          <w:marBottom w:val="0"/>
          <w:divBdr>
            <w:top w:val="none" w:sz="0" w:space="0" w:color="auto"/>
            <w:left w:val="none" w:sz="0" w:space="0" w:color="auto"/>
            <w:bottom w:val="none" w:sz="0" w:space="0" w:color="auto"/>
            <w:right w:val="none" w:sz="0" w:space="0" w:color="auto"/>
          </w:divBdr>
        </w:div>
      </w:divsChild>
    </w:div>
    <w:div w:id="1132941930">
      <w:bodyDiv w:val="1"/>
      <w:marLeft w:val="0"/>
      <w:marRight w:val="0"/>
      <w:marTop w:val="0"/>
      <w:marBottom w:val="0"/>
      <w:divBdr>
        <w:top w:val="none" w:sz="0" w:space="0" w:color="auto"/>
        <w:left w:val="none" w:sz="0" w:space="0" w:color="auto"/>
        <w:bottom w:val="none" w:sz="0" w:space="0" w:color="auto"/>
        <w:right w:val="none" w:sz="0" w:space="0" w:color="auto"/>
      </w:divBdr>
    </w:div>
    <w:div w:id="1141925249">
      <w:bodyDiv w:val="1"/>
      <w:marLeft w:val="0"/>
      <w:marRight w:val="0"/>
      <w:marTop w:val="0"/>
      <w:marBottom w:val="0"/>
      <w:divBdr>
        <w:top w:val="none" w:sz="0" w:space="0" w:color="auto"/>
        <w:left w:val="none" w:sz="0" w:space="0" w:color="auto"/>
        <w:bottom w:val="none" w:sz="0" w:space="0" w:color="auto"/>
        <w:right w:val="none" w:sz="0" w:space="0" w:color="auto"/>
      </w:divBdr>
    </w:div>
    <w:div w:id="1147207853">
      <w:bodyDiv w:val="1"/>
      <w:marLeft w:val="0"/>
      <w:marRight w:val="0"/>
      <w:marTop w:val="0"/>
      <w:marBottom w:val="0"/>
      <w:divBdr>
        <w:top w:val="none" w:sz="0" w:space="0" w:color="auto"/>
        <w:left w:val="none" w:sz="0" w:space="0" w:color="auto"/>
        <w:bottom w:val="none" w:sz="0" w:space="0" w:color="auto"/>
        <w:right w:val="none" w:sz="0" w:space="0" w:color="auto"/>
      </w:divBdr>
      <w:divsChild>
        <w:div w:id="1125080395">
          <w:marLeft w:val="640"/>
          <w:marRight w:val="0"/>
          <w:marTop w:val="0"/>
          <w:marBottom w:val="0"/>
          <w:divBdr>
            <w:top w:val="none" w:sz="0" w:space="0" w:color="auto"/>
            <w:left w:val="none" w:sz="0" w:space="0" w:color="auto"/>
            <w:bottom w:val="none" w:sz="0" w:space="0" w:color="auto"/>
            <w:right w:val="none" w:sz="0" w:space="0" w:color="auto"/>
          </w:divBdr>
        </w:div>
        <w:div w:id="1416631214">
          <w:marLeft w:val="640"/>
          <w:marRight w:val="0"/>
          <w:marTop w:val="0"/>
          <w:marBottom w:val="0"/>
          <w:divBdr>
            <w:top w:val="none" w:sz="0" w:space="0" w:color="auto"/>
            <w:left w:val="none" w:sz="0" w:space="0" w:color="auto"/>
            <w:bottom w:val="none" w:sz="0" w:space="0" w:color="auto"/>
            <w:right w:val="none" w:sz="0" w:space="0" w:color="auto"/>
          </w:divBdr>
        </w:div>
        <w:div w:id="360669800">
          <w:marLeft w:val="640"/>
          <w:marRight w:val="0"/>
          <w:marTop w:val="0"/>
          <w:marBottom w:val="0"/>
          <w:divBdr>
            <w:top w:val="none" w:sz="0" w:space="0" w:color="auto"/>
            <w:left w:val="none" w:sz="0" w:space="0" w:color="auto"/>
            <w:bottom w:val="none" w:sz="0" w:space="0" w:color="auto"/>
            <w:right w:val="none" w:sz="0" w:space="0" w:color="auto"/>
          </w:divBdr>
        </w:div>
        <w:div w:id="1883443266">
          <w:marLeft w:val="640"/>
          <w:marRight w:val="0"/>
          <w:marTop w:val="0"/>
          <w:marBottom w:val="0"/>
          <w:divBdr>
            <w:top w:val="none" w:sz="0" w:space="0" w:color="auto"/>
            <w:left w:val="none" w:sz="0" w:space="0" w:color="auto"/>
            <w:bottom w:val="none" w:sz="0" w:space="0" w:color="auto"/>
            <w:right w:val="none" w:sz="0" w:space="0" w:color="auto"/>
          </w:divBdr>
        </w:div>
        <w:div w:id="1614825798">
          <w:marLeft w:val="640"/>
          <w:marRight w:val="0"/>
          <w:marTop w:val="0"/>
          <w:marBottom w:val="0"/>
          <w:divBdr>
            <w:top w:val="none" w:sz="0" w:space="0" w:color="auto"/>
            <w:left w:val="none" w:sz="0" w:space="0" w:color="auto"/>
            <w:bottom w:val="none" w:sz="0" w:space="0" w:color="auto"/>
            <w:right w:val="none" w:sz="0" w:space="0" w:color="auto"/>
          </w:divBdr>
        </w:div>
        <w:div w:id="955984680">
          <w:marLeft w:val="640"/>
          <w:marRight w:val="0"/>
          <w:marTop w:val="0"/>
          <w:marBottom w:val="0"/>
          <w:divBdr>
            <w:top w:val="none" w:sz="0" w:space="0" w:color="auto"/>
            <w:left w:val="none" w:sz="0" w:space="0" w:color="auto"/>
            <w:bottom w:val="none" w:sz="0" w:space="0" w:color="auto"/>
            <w:right w:val="none" w:sz="0" w:space="0" w:color="auto"/>
          </w:divBdr>
        </w:div>
        <w:div w:id="166485947">
          <w:marLeft w:val="640"/>
          <w:marRight w:val="0"/>
          <w:marTop w:val="0"/>
          <w:marBottom w:val="0"/>
          <w:divBdr>
            <w:top w:val="none" w:sz="0" w:space="0" w:color="auto"/>
            <w:left w:val="none" w:sz="0" w:space="0" w:color="auto"/>
            <w:bottom w:val="none" w:sz="0" w:space="0" w:color="auto"/>
            <w:right w:val="none" w:sz="0" w:space="0" w:color="auto"/>
          </w:divBdr>
        </w:div>
        <w:div w:id="799763182">
          <w:marLeft w:val="640"/>
          <w:marRight w:val="0"/>
          <w:marTop w:val="0"/>
          <w:marBottom w:val="0"/>
          <w:divBdr>
            <w:top w:val="none" w:sz="0" w:space="0" w:color="auto"/>
            <w:left w:val="none" w:sz="0" w:space="0" w:color="auto"/>
            <w:bottom w:val="none" w:sz="0" w:space="0" w:color="auto"/>
            <w:right w:val="none" w:sz="0" w:space="0" w:color="auto"/>
          </w:divBdr>
        </w:div>
        <w:div w:id="128981081">
          <w:marLeft w:val="640"/>
          <w:marRight w:val="0"/>
          <w:marTop w:val="0"/>
          <w:marBottom w:val="0"/>
          <w:divBdr>
            <w:top w:val="none" w:sz="0" w:space="0" w:color="auto"/>
            <w:left w:val="none" w:sz="0" w:space="0" w:color="auto"/>
            <w:bottom w:val="none" w:sz="0" w:space="0" w:color="auto"/>
            <w:right w:val="none" w:sz="0" w:space="0" w:color="auto"/>
          </w:divBdr>
        </w:div>
        <w:div w:id="1096946240">
          <w:marLeft w:val="640"/>
          <w:marRight w:val="0"/>
          <w:marTop w:val="0"/>
          <w:marBottom w:val="0"/>
          <w:divBdr>
            <w:top w:val="none" w:sz="0" w:space="0" w:color="auto"/>
            <w:left w:val="none" w:sz="0" w:space="0" w:color="auto"/>
            <w:bottom w:val="none" w:sz="0" w:space="0" w:color="auto"/>
            <w:right w:val="none" w:sz="0" w:space="0" w:color="auto"/>
          </w:divBdr>
        </w:div>
        <w:div w:id="839732088">
          <w:marLeft w:val="640"/>
          <w:marRight w:val="0"/>
          <w:marTop w:val="0"/>
          <w:marBottom w:val="0"/>
          <w:divBdr>
            <w:top w:val="none" w:sz="0" w:space="0" w:color="auto"/>
            <w:left w:val="none" w:sz="0" w:space="0" w:color="auto"/>
            <w:bottom w:val="none" w:sz="0" w:space="0" w:color="auto"/>
            <w:right w:val="none" w:sz="0" w:space="0" w:color="auto"/>
          </w:divBdr>
        </w:div>
        <w:div w:id="451942972">
          <w:marLeft w:val="640"/>
          <w:marRight w:val="0"/>
          <w:marTop w:val="0"/>
          <w:marBottom w:val="0"/>
          <w:divBdr>
            <w:top w:val="none" w:sz="0" w:space="0" w:color="auto"/>
            <w:left w:val="none" w:sz="0" w:space="0" w:color="auto"/>
            <w:bottom w:val="none" w:sz="0" w:space="0" w:color="auto"/>
            <w:right w:val="none" w:sz="0" w:space="0" w:color="auto"/>
          </w:divBdr>
        </w:div>
        <w:div w:id="1884519425">
          <w:marLeft w:val="640"/>
          <w:marRight w:val="0"/>
          <w:marTop w:val="0"/>
          <w:marBottom w:val="0"/>
          <w:divBdr>
            <w:top w:val="none" w:sz="0" w:space="0" w:color="auto"/>
            <w:left w:val="none" w:sz="0" w:space="0" w:color="auto"/>
            <w:bottom w:val="none" w:sz="0" w:space="0" w:color="auto"/>
            <w:right w:val="none" w:sz="0" w:space="0" w:color="auto"/>
          </w:divBdr>
        </w:div>
        <w:div w:id="1837308636">
          <w:marLeft w:val="640"/>
          <w:marRight w:val="0"/>
          <w:marTop w:val="0"/>
          <w:marBottom w:val="0"/>
          <w:divBdr>
            <w:top w:val="none" w:sz="0" w:space="0" w:color="auto"/>
            <w:left w:val="none" w:sz="0" w:space="0" w:color="auto"/>
            <w:bottom w:val="none" w:sz="0" w:space="0" w:color="auto"/>
            <w:right w:val="none" w:sz="0" w:space="0" w:color="auto"/>
          </w:divBdr>
        </w:div>
        <w:div w:id="494882701">
          <w:marLeft w:val="640"/>
          <w:marRight w:val="0"/>
          <w:marTop w:val="0"/>
          <w:marBottom w:val="0"/>
          <w:divBdr>
            <w:top w:val="none" w:sz="0" w:space="0" w:color="auto"/>
            <w:left w:val="none" w:sz="0" w:space="0" w:color="auto"/>
            <w:bottom w:val="none" w:sz="0" w:space="0" w:color="auto"/>
            <w:right w:val="none" w:sz="0" w:space="0" w:color="auto"/>
          </w:divBdr>
        </w:div>
        <w:div w:id="1636325634">
          <w:marLeft w:val="640"/>
          <w:marRight w:val="0"/>
          <w:marTop w:val="0"/>
          <w:marBottom w:val="0"/>
          <w:divBdr>
            <w:top w:val="none" w:sz="0" w:space="0" w:color="auto"/>
            <w:left w:val="none" w:sz="0" w:space="0" w:color="auto"/>
            <w:bottom w:val="none" w:sz="0" w:space="0" w:color="auto"/>
            <w:right w:val="none" w:sz="0" w:space="0" w:color="auto"/>
          </w:divBdr>
        </w:div>
        <w:div w:id="1586457228">
          <w:marLeft w:val="640"/>
          <w:marRight w:val="0"/>
          <w:marTop w:val="0"/>
          <w:marBottom w:val="0"/>
          <w:divBdr>
            <w:top w:val="none" w:sz="0" w:space="0" w:color="auto"/>
            <w:left w:val="none" w:sz="0" w:space="0" w:color="auto"/>
            <w:bottom w:val="none" w:sz="0" w:space="0" w:color="auto"/>
            <w:right w:val="none" w:sz="0" w:space="0" w:color="auto"/>
          </w:divBdr>
        </w:div>
        <w:div w:id="2011519047">
          <w:marLeft w:val="640"/>
          <w:marRight w:val="0"/>
          <w:marTop w:val="0"/>
          <w:marBottom w:val="0"/>
          <w:divBdr>
            <w:top w:val="none" w:sz="0" w:space="0" w:color="auto"/>
            <w:left w:val="none" w:sz="0" w:space="0" w:color="auto"/>
            <w:bottom w:val="none" w:sz="0" w:space="0" w:color="auto"/>
            <w:right w:val="none" w:sz="0" w:space="0" w:color="auto"/>
          </w:divBdr>
        </w:div>
        <w:div w:id="1833641433">
          <w:marLeft w:val="640"/>
          <w:marRight w:val="0"/>
          <w:marTop w:val="0"/>
          <w:marBottom w:val="0"/>
          <w:divBdr>
            <w:top w:val="none" w:sz="0" w:space="0" w:color="auto"/>
            <w:left w:val="none" w:sz="0" w:space="0" w:color="auto"/>
            <w:bottom w:val="none" w:sz="0" w:space="0" w:color="auto"/>
            <w:right w:val="none" w:sz="0" w:space="0" w:color="auto"/>
          </w:divBdr>
        </w:div>
        <w:div w:id="961808782">
          <w:marLeft w:val="640"/>
          <w:marRight w:val="0"/>
          <w:marTop w:val="0"/>
          <w:marBottom w:val="0"/>
          <w:divBdr>
            <w:top w:val="none" w:sz="0" w:space="0" w:color="auto"/>
            <w:left w:val="none" w:sz="0" w:space="0" w:color="auto"/>
            <w:bottom w:val="none" w:sz="0" w:space="0" w:color="auto"/>
            <w:right w:val="none" w:sz="0" w:space="0" w:color="auto"/>
          </w:divBdr>
        </w:div>
        <w:div w:id="652559960">
          <w:marLeft w:val="640"/>
          <w:marRight w:val="0"/>
          <w:marTop w:val="0"/>
          <w:marBottom w:val="0"/>
          <w:divBdr>
            <w:top w:val="none" w:sz="0" w:space="0" w:color="auto"/>
            <w:left w:val="none" w:sz="0" w:space="0" w:color="auto"/>
            <w:bottom w:val="none" w:sz="0" w:space="0" w:color="auto"/>
            <w:right w:val="none" w:sz="0" w:space="0" w:color="auto"/>
          </w:divBdr>
        </w:div>
        <w:div w:id="1930967734">
          <w:marLeft w:val="640"/>
          <w:marRight w:val="0"/>
          <w:marTop w:val="0"/>
          <w:marBottom w:val="0"/>
          <w:divBdr>
            <w:top w:val="none" w:sz="0" w:space="0" w:color="auto"/>
            <w:left w:val="none" w:sz="0" w:space="0" w:color="auto"/>
            <w:bottom w:val="none" w:sz="0" w:space="0" w:color="auto"/>
            <w:right w:val="none" w:sz="0" w:space="0" w:color="auto"/>
          </w:divBdr>
        </w:div>
        <w:div w:id="538933676">
          <w:marLeft w:val="640"/>
          <w:marRight w:val="0"/>
          <w:marTop w:val="0"/>
          <w:marBottom w:val="0"/>
          <w:divBdr>
            <w:top w:val="none" w:sz="0" w:space="0" w:color="auto"/>
            <w:left w:val="none" w:sz="0" w:space="0" w:color="auto"/>
            <w:bottom w:val="none" w:sz="0" w:space="0" w:color="auto"/>
            <w:right w:val="none" w:sz="0" w:space="0" w:color="auto"/>
          </w:divBdr>
        </w:div>
        <w:div w:id="1645768592">
          <w:marLeft w:val="640"/>
          <w:marRight w:val="0"/>
          <w:marTop w:val="0"/>
          <w:marBottom w:val="0"/>
          <w:divBdr>
            <w:top w:val="none" w:sz="0" w:space="0" w:color="auto"/>
            <w:left w:val="none" w:sz="0" w:space="0" w:color="auto"/>
            <w:bottom w:val="none" w:sz="0" w:space="0" w:color="auto"/>
            <w:right w:val="none" w:sz="0" w:space="0" w:color="auto"/>
          </w:divBdr>
        </w:div>
        <w:div w:id="1140343739">
          <w:marLeft w:val="640"/>
          <w:marRight w:val="0"/>
          <w:marTop w:val="0"/>
          <w:marBottom w:val="0"/>
          <w:divBdr>
            <w:top w:val="none" w:sz="0" w:space="0" w:color="auto"/>
            <w:left w:val="none" w:sz="0" w:space="0" w:color="auto"/>
            <w:bottom w:val="none" w:sz="0" w:space="0" w:color="auto"/>
            <w:right w:val="none" w:sz="0" w:space="0" w:color="auto"/>
          </w:divBdr>
        </w:div>
        <w:div w:id="1269654792">
          <w:marLeft w:val="640"/>
          <w:marRight w:val="0"/>
          <w:marTop w:val="0"/>
          <w:marBottom w:val="0"/>
          <w:divBdr>
            <w:top w:val="none" w:sz="0" w:space="0" w:color="auto"/>
            <w:left w:val="none" w:sz="0" w:space="0" w:color="auto"/>
            <w:bottom w:val="none" w:sz="0" w:space="0" w:color="auto"/>
            <w:right w:val="none" w:sz="0" w:space="0" w:color="auto"/>
          </w:divBdr>
        </w:div>
        <w:div w:id="510149122">
          <w:marLeft w:val="640"/>
          <w:marRight w:val="0"/>
          <w:marTop w:val="0"/>
          <w:marBottom w:val="0"/>
          <w:divBdr>
            <w:top w:val="none" w:sz="0" w:space="0" w:color="auto"/>
            <w:left w:val="none" w:sz="0" w:space="0" w:color="auto"/>
            <w:bottom w:val="none" w:sz="0" w:space="0" w:color="auto"/>
            <w:right w:val="none" w:sz="0" w:space="0" w:color="auto"/>
          </w:divBdr>
        </w:div>
        <w:div w:id="1315066148">
          <w:marLeft w:val="640"/>
          <w:marRight w:val="0"/>
          <w:marTop w:val="0"/>
          <w:marBottom w:val="0"/>
          <w:divBdr>
            <w:top w:val="none" w:sz="0" w:space="0" w:color="auto"/>
            <w:left w:val="none" w:sz="0" w:space="0" w:color="auto"/>
            <w:bottom w:val="none" w:sz="0" w:space="0" w:color="auto"/>
            <w:right w:val="none" w:sz="0" w:space="0" w:color="auto"/>
          </w:divBdr>
        </w:div>
        <w:div w:id="1275593265">
          <w:marLeft w:val="640"/>
          <w:marRight w:val="0"/>
          <w:marTop w:val="0"/>
          <w:marBottom w:val="0"/>
          <w:divBdr>
            <w:top w:val="none" w:sz="0" w:space="0" w:color="auto"/>
            <w:left w:val="none" w:sz="0" w:space="0" w:color="auto"/>
            <w:bottom w:val="none" w:sz="0" w:space="0" w:color="auto"/>
            <w:right w:val="none" w:sz="0" w:space="0" w:color="auto"/>
          </w:divBdr>
        </w:div>
        <w:div w:id="1332290281">
          <w:marLeft w:val="640"/>
          <w:marRight w:val="0"/>
          <w:marTop w:val="0"/>
          <w:marBottom w:val="0"/>
          <w:divBdr>
            <w:top w:val="none" w:sz="0" w:space="0" w:color="auto"/>
            <w:left w:val="none" w:sz="0" w:space="0" w:color="auto"/>
            <w:bottom w:val="none" w:sz="0" w:space="0" w:color="auto"/>
            <w:right w:val="none" w:sz="0" w:space="0" w:color="auto"/>
          </w:divBdr>
        </w:div>
        <w:div w:id="80298253">
          <w:marLeft w:val="640"/>
          <w:marRight w:val="0"/>
          <w:marTop w:val="0"/>
          <w:marBottom w:val="0"/>
          <w:divBdr>
            <w:top w:val="none" w:sz="0" w:space="0" w:color="auto"/>
            <w:left w:val="none" w:sz="0" w:space="0" w:color="auto"/>
            <w:bottom w:val="none" w:sz="0" w:space="0" w:color="auto"/>
            <w:right w:val="none" w:sz="0" w:space="0" w:color="auto"/>
          </w:divBdr>
        </w:div>
        <w:div w:id="489029858">
          <w:marLeft w:val="640"/>
          <w:marRight w:val="0"/>
          <w:marTop w:val="0"/>
          <w:marBottom w:val="0"/>
          <w:divBdr>
            <w:top w:val="none" w:sz="0" w:space="0" w:color="auto"/>
            <w:left w:val="none" w:sz="0" w:space="0" w:color="auto"/>
            <w:bottom w:val="none" w:sz="0" w:space="0" w:color="auto"/>
            <w:right w:val="none" w:sz="0" w:space="0" w:color="auto"/>
          </w:divBdr>
        </w:div>
        <w:div w:id="2008097713">
          <w:marLeft w:val="640"/>
          <w:marRight w:val="0"/>
          <w:marTop w:val="0"/>
          <w:marBottom w:val="0"/>
          <w:divBdr>
            <w:top w:val="none" w:sz="0" w:space="0" w:color="auto"/>
            <w:left w:val="none" w:sz="0" w:space="0" w:color="auto"/>
            <w:bottom w:val="none" w:sz="0" w:space="0" w:color="auto"/>
            <w:right w:val="none" w:sz="0" w:space="0" w:color="auto"/>
          </w:divBdr>
        </w:div>
        <w:div w:id="338311510">
          <w:marLeft w:val="640"/>
          <w:marRight w:val="0"/>
          <w:marTop w:val="0"/>
          <w:marBottom w:val="0"/>
          <w:divBdr>
            <w:top w:val="none" w:sz="0" w:space="0" w:color="auto"/>
            <w:left w:val="none" w:sz="0" w:space="0" w:color="auto"/>
            <w:bottom w:val="none" w:sz="0" w:space="0" w:color="auto"/>
            <w:right w:val="none" w:sz="0" w:space="0" w:color="auto"/>
          </w:divBdr>
        </w:div>
        <w:div w:id="366568043">
          <w:marLeft w:val="640"/>
          <w:marRight w:val="0"/>
          <w:marTop w:val="0"/>
          <w:marBottom w:val="0"/>
          <w:divBdr>
            <w:top w:val="none" w:sz="0" w:space="0" w:color="auto"/>
            <w:left w:val="none" w:sz="0" w:space="0" w:color="auto"/>
            <w:bottom w:val="none" w:sz="0" w:space="0" w:color="auto"/>
            <w:right w:val="none" w:sz="0" w:space="0" w:color="auto"/>
          </w:divBdr>
        </w:div>
        <w:div w:id="1595016566">
          <w:marLeft w:val="640"/>
          <w:marRight w:val="0"/>
          <w:marTop w:val="0"/>
          <w:marBottom w:val="0"/>
          <w:divBdr>
            <w:top w:val="none" w:sz="0" w:space="0" w:color="auto"/>
            <w:left w:val="none" w:sz="0" w:space="0" w:color="auto"/>
            <w:bottom w:val="none" w:sz="0" w:space="0" w:color="auto"/>
            <w:right w:val="none" w:sz="0" w:space="0" w:color="auto"/>
          </w:divBdr>
        </w:div>
        <w:div w:id="756749951">
          <w:marLeft w:val="640"/>
          <w:marRight w:val="0"/>
          <w:marTop w:val="0"/>
          <w:marBottom w:val="0"/>
          <w:divBdr>
            <w:top w:val="none" w:sz="0" w:space="0" w:color="auto"/>
            <w:left w:val="none" w:sz="0" w:space="0" w:color="auto"/>
            <w:bottom w:val="none" w:sz="0" w:space="0" w:color="auto"/>
            <w:right w:val="none" w:sz="0" w:space="0" w:color="auto"/>
          </w:divBdr>
        </w:div>
      </w:divsChild>
    </w:div>
    <w:div w:id="1161627046">
      <w:bodyDiv w:val="1"/>
      <w:marLeft w:val="0"/>
      <w:marRight w:val="0"/>
      <w:marTop w:val="0"/>
      <w:marBottom w:val="0"/>
      <w:divBdr>
        <w:top w:val="none" w:sz="0" w:space="0" w:color="auto"/>
        <w:left w:val="none" w:sz="0" w:space="0" w:color="auto"/>
        <w:bottom w:val="none" w:sz="0" w:space="0" w:color="auto"/>
        <w:right w:val="none" w:sz="0" w:space="0" w:color="auto"/>
      </w:divBdr>
      <w:divsChild>
        <w:div w:id="1421099539">
          <w:marLeft w:val="640"/>
          <w:marRight w:val="0"/>
          <w:marTop w:val="0"/>
          <w:marBottom w:val="0"/>
          <w:divBdr>
            <w:top w:val="none" w:sz="0" w:space="0" w:color="auto"/>
            <w:left w:val="none" w:sz="0" w:space="0" w:color="auto"/>
            <w:bottom w:val="none" w:sz="0" w:space="0" w:color="auto"/>
            <w:right w:val="none" w:sz="0" w:space="0" w:color="auto"/>
          </w:divBdr>
        </w:div>
        <w:div w:id="1514564247">
          <w:marLeft w:val="640"/>
          <w:marRight w:val="0"/>
          <w:marTop w:val="0"/>
          <w:marBottom w:val="0"/>
          <w:divBdr>
            <w:top w:val="none" w:sz="0" w:space="0" w:color="auto"/>
            <w:left w:val="none" w:sz="0" w:space="0" w:color="auto"/>
            <w:bottom w:val="none" w:sz="0" w:space="0" w:color="auto"/>
            <w:right w:val="none" w:sz="0" w:space="0" w:color="auto"/>
          </w:divBdr>
        </w:div>
        <w:div w:id="281348105">
          <w:marLeft w:val="640"/>
          <w:marRight w:val="0"/>
          <w:marTop w:val="0"/>
          <w:marBottom w:val="0"/>
          <w:divBdr>
            <w:top w:val="none" w:sz="0" w:space="0" w:color="auto"/>
            <w:left w:val="none" w:sz="0" w:space="0" w:color="auto"/>
            <w:bottom w:val="none" w:sz="0" w:space="0" w:color="auto"/>
            <w:right w:val="none" w:sz="0" w:space="0" w:color="auto"/>
          </w:divBdr>
        </w:div>
        <w:div w:id="1692293047">
          <w:marLeft w:val="640"/>
          <w:marRight w:val="0"/>
          <w:marTop w:val="0"/>
          <w:marBottom w:val="0"/>
          <w:divBdr>
            <w:top w:val="none" w:sz="0" w:space="0" w:color="auto"/>
            <w:left w:val="none" w:sz="0" w:space="0" w:color="auto"/>
            <w:bottom w:val="none" w:sz="0" w:space="0" w:color="auto"/>
            <w:right w:val="none" w:sz="0" w:space="0" w:color="auto"/>
          </w:divBdr>
        </w:div>
        <w:div w:id="166681046">
          <w:marLeft w:val="640"/>
          <w:marRight w:val="0"/>
          <w:marTop w:val="0"/>
          <w:marBottom w:val="0"/>
          <w:divBdr>
            <w:top w:val="none" w:sz="0" w:space="0" w:color="auto"/>
            <w:left w:val="none" w:sz="0" w:space="0" w:color="auto"/>
            <w:bottom w:val="none" w:sz="0" w:space="0" w:color="auto"/>
            <w:right w:val="none" w:sz="0" w:space="0" w:color="auto"/>
          </w:divBdr>
        </w:div>
        <w:div w:id="1082602813">
          <w:marLeft w:val="640"/>
          <w:marRight w:val="0"/>
          <w:marTop w:val="0"/>
          <w:marBottom w:val="0"/>
          <w:divBdr>
            <w:top w:val="none" w:sz="0" w:space="0" w:color="auto"/>
            <w:left w:val="none" w:sz="0" w:space="0" w:color="auto"/>
            <w:bottom w:val="none" w:sz="0" w:space="0" w:color="auto"/>
            <w:right w:val="none" w:sz="0" w:space="0" w:color="auto"/>
          </w:divBdr>
        </w:div>
        <w:div w:id="1345979745">
          <w:marLeft w:val="640"/>
          <w:marRight w:val="0"/>
          <w:marTop w:val="0"/>
          <w:marBottom w:val="0"/>
          <w:divBdr>
            <w:top w:val="none" w:sz="0" w:space="0" w:color="auto"/>
            <w:left w:val="none" w:sz="0" w:space="0" w:color="auto"/>
            <w:bottom w:val="none" w:sz="0" w:space="0" w:color="auto"/>
            <w:right w:val="none" w:sz="0" w:space="0" w:color="auto"/>
          </w:divBdr>
        </w:div>
        <w:div w:id="1638028987">
          <w:marLeft w:val="640"/>
          <w:marRight w:val="0"/>
          <w:marTop w:val="0"/>
          <w:marBottom w:val="0"/>
          <w:divBdr>
            <w:top w:val="none" w:sz="0" w:space="0" w:color="auto"/>
            <w:left w:val="none" w:sz="0" w:space="0" w:color="auto"/>
            <w:bottom w:val="none" w:sz="0" w:space="0" w:color="auto"/>
            <w:right w:val="none" w:sz="0" w:space="0" w:color="auto"/>
          </w:divBdr>
        </w:div>
        <w:div w:id="888540783">
          <w:marLeft w:val="640"/>
          <w:marRight w:val="0"/>
          <w:marTop w:val="0"/>
          <w:marBottom w:val="0"/>
          <w:divBdr>
            <w:top w:val="none" w:sz="0" w:space="0" w:color="auto"/>
            <w:left w:val="none" w:sz="0" w:space="0" w:color="auto"/>
            <w:bottom w:val="none" w:sz="0" w:space="0" w:color="auto"/>
            <w:right w:val="none" w:sz="0" w:space="0" w:color="auto"/>
          </w:divBdr>
        </w:div>
        <w:div w:id="714811017">
          <w:marLeft w:val="640"/>
          <w:marRight w:val="0"/>
          <w:marTop w:val="0"/>
          <w:marBottom w:val="0"/>
          <w:divBdr>
            <w:top w:val="none" w:sz="0" w:space="0" w:color="auto"/>
            <w:left w:val="none" w:sz="0" w:space="0" w:color="auto"/>
            <w:bottom w:val="none" w:sz="0" w:space="0" w:color="auto"/>
            <w:right w:val="none" w:sz="0" w:space="0" w:color="auto"/>
          </w:divBdr>
        </w:div>
        <w:div w:id="1808623742">
          <w:marLeft w:val="640"/>
          <w:marRight w:val="0"/>
          <w:marTop w:val="0"/>
          <w:marBottom w:val="0"/>
          <w:divBdr>
            <w:top w:val="none" w:sz="0" w:space="0" w:color="auto"/>
            <w:left w:val="none" w:sz="0" w:space="0" w:color="auto"/>
            <w:bottom w:val="none" w:sz="0" w:space="0" w:color="auto"/>
            <w:right w:val="none" w:sz="0" w:space="0" w:color="auto"/>
          </w:divBdr>
        </w:div>
        <w:div w:id="415709779">
          <w:marLeft w:val="640"/>
          <w:marRight w:val="0"/>
          <w:marTop w:val="0"/>
          <w:marBottom w:val="0"/>
          <w:divBdr>
            <w:top w:val="none" w:sz="0" w:space="0" w:color="auto"/>
            <w:left w:val="none" w:sz="0" w:space="0" w:color="auto"/>
            <w:bottom w:val="none" w:sz="0" w:space="0" w:color="auto"/>
            <w:right w:val="none" w:sz="0" w:space="0" w:color="auto"/>
          </w:divBdr>
        </w:div>
        <w:div w:id="1877086849">
          <w:marLeft w:val="640"/>
          <w:marRight w:val="0"/>
          <w:marTop w:val="0"/>
          <w:marBottom w:val="0"/>
          <w:divBdr>
            <w:top w:val="none" w:sz="0" w:space="0" w:color="auto"/>
            <w:left w:val="none" w:sz="0" w:space="0" w:color="auto"/>
            <w:bottom w:val="none" w:sz="0" w:space="0" w:color="auto"/>
            <w:right w:val="none" w:sz="0" w:space="0" w:color="auto"/>
          </w:divBdr>
        </w:div>
        <w:div w:id="726689251">
          <w:marLeft w:val="640"/>
          <w:marRight w:val="0"/>
          <w:marTop w:val="0"/>
          <w:marBottom w:val="0"/>
          <w:divBdr>
            <w:top w:val="none" w:sz="0" w:space="0" w:color="auto"/>
            <w:left w:val="none" w:sz="0" w:space="0" w:color="auto"/>
            <w:bottom w:val="none" w:sz="0" w:space="0" w:color="auto"/>
            <w:right w:val="none" w:sz="0" w:space="0" w:color="auto"/>
          </w:divBdr>
        </w:div>
        <w:div w:id="180170484">
          <w:marLeft w:val="640"/>
          <w:marRight w:val="0"/>
          <w:marTop w:val="0"/>
          <w:marBottom w:val="0"/>
          <w:divBdr>
            <w:top w:val="none" w:sz="0" w:space="0" w:color="auto"/>
            <w:left w:val="none" w:sz="0" w:space="0" w:color="auto"/>
            <w:bottom w:val="none" w:sz="0" w:space="0" w:color="auto"/>
            <w:right w:val="none" w:sz="0" w:space="0" w:color="auto"/>
          </w:divBdr>
        </w:div>
        <w:div w:id="34429296">
          <w:marLeft w:val="640"/>
          <w:marRight w:val="0"/>
          <w:marTop w:val="0"/>
          <w:marBottom w:val="0"/>
          <w:divBdr>
            <w:top w:val="none" w:sz="0" w:space="0" w:color="auto"/>
            <w:left w:val="none" w:sz="0" w:space="0" w:color="auto"/>
            <w:bottom w:val="none" w:sz="0" w:space="0" w:color="auto"/>
            <w:right w:val="none" w:sz="0" w:space="0" w:color="auto"/>
          </w:divBdr>
        </w:div>
        <w:div w:id="1763185174">
          <w:marLeft w:val="640"/>
          <w:marRight w:val="0"/>
          <w:marTop w:val="0"/>
          <w:marBottom w:val="0"/>
          <w:divBdr>
            <w:top w:val="none" w:sz="0" w:space="0" w:color="auto"/>
            <w:left w:val="none" w:sz="0" w:space="0" w:color="auto"/>
            <w:bottom w:val="none" w:sz="0" w:space="0" w:color="auto"/>
            <w:right w:val="none" w:sz="0" w:space="0" w:color="auto"/>
          </w:divBdr>
        </w:div>
        <w:div w:id="560749578">
          <w:marLeft w:val="640"/>
          <w:marRight w:val="0"/>
          <w:marTop w:val="0"/>
          <w:marBottom w:val="0"/>
          <w:divBdr>
            <w:top w:val="none" w:sz="0" w:space="0" w:color="auto"/>
            <w:left w:val="none" w:sz="0" w:space="0" w:color="auto"/>
            <w:bottom w:val="none" w:sz="0" w:space="0" w:color="auto"/>
            <w:right w:val="none" w:sz="0" w:space="0" w:color="auto"/>
          </w:divBdr>
        </w:div>
        <w:div w:id="1087843642">
          <w:marLeft w:val="640"/>
          <w:marRight w:val="0"/>
          <w:marTop w:val="0"/>
          <w:marBottom w:val="0"/>
          <w:divBdr>
            <w:top w:val="none" w:sz="0" w:space="0" w:color="auto"/>
            <w:left w:val="none" w:sz="0" w:space="0" w:color="auto"/>
            <w:bottom w:val="none" w:sz="0" w:space="0" w:color="auto"/>
            <w:right w:val="none" w:sz="0" w:space="0" w:color="auto"/>
          </w:divBdr>
        </w:div>
        <w:div w:id="2109232158">
          <w:marLeft w:val="640"/>
          <w:marRight w:val="0"/>
          <w:marTop w:val="0"/>
          <w:marBottom w:val="0"/>
          <w:divBdr>
            <w:top w:val="none" w:sz="0" w:space="0" w:color="auto"/>
            <w:left w:val="none" w:sz="0" w:space="0" w:color="auto"/>
            <w:bottom w:val="none" w:sz="0" w:space="0" w:color="auto"/>
            <w:right w:val="none" w:sz="0" w:space="0" w:color="auto"/>
          </w:divBdr>
        </w:div>
        <w:div w:id="964891026">
          <w:marLeft w:val="640"/>
          <w:marRight w:val="0"/>
          <w:marTop w:val="0"/>
          <w:marBottom w:val="0"/>
          <w:divBdr>
            <w:top w:val="none" w:sz="0" w:space="0" w:color="auto"/>
            <w:left w:val="none" w:sz="0" w:space="0" w:color="auto"/>
            <w:bottom w:val="none" w:sz="0" w:space="0" w:color="auto"/>
            <w:right w:val="none" w:sz="0" w:space="0" w:color="auto"/>
          </w:divBdr>
        </w:div>
        <w:div w:id="924651603">
          <w:marLeft w:val="640"/>
          <w:marRight w:val="0"/>
          <w:marTop w:val="0"/>
          <w:marBottom w:val="0"/>
          <w:divBdr>
            <w:top w:val="none" w:sz="0" w:space="0" w:color="auto"/>
            <w:left w:val="none" w:sz="0" w:space="0" w:color="auto"/>
            <w:bottom w:val="none" w:sz="0" w:space="0" w:color="auto"/>
            <w:right w:val="none" w:sz="0" w:space="0" w:color="auto"/>
          </w:divBdr>
        </w:div>
        <w:div w:id="1282416366">
          <w:marLeft w:val="640"/>
          <w:marRight w:val="0"/>
          <w:marTop w:val="0"/>
          <w:marBottom w:val="0"/>
          <w:divBdr>
            <w:top w:val="none" w:sz="0" w:space="0" w:color="auto"/>
            <w:left w:val="none" w:sz="0" w:space="0" w:color="auto"/>
            <w:bottom w:val="none" w:sz="0" w:space="0" w:color="auto"/>
            <w:right w:val="none" w:sz="0" w:space="0" w:color="auto"/>
          </w:divBdr>
        </w:div>
        <w:div w:id="781146506">
          <w:marLeft w:val="640"/>
          <w:marRight w:val="0"/>
          <w:marTop w:val="0"/>
          <w:marBottom w:val="0"/>
          <w:divBdr>
            <w:top w:val="none" w:sz="0" w:space="0" w:color="auto"/>
            <w:left w:val="none" w:sz="0" w:space="0" w:color="auto"/>
            <w:bottom w:val="none" w:sz="0" w:space="0" w:color="auto"/>
            <w:right w:val="none" w:sz="0" w:space="0" w:color="auto"/>
          </w:divBdr>
        </w:div>
        <w:div w:id="1475369657">
          <w:marLeft w:val="640"/>
          <w:marRight w:val="0"/>
          <w:marTop w:val="0"/>
          <w:marBottom w:val="0"/>
          <w:divBdr>
            <w:top w:val="none" w:sz="0" w:space="0" w:color="auto"/>
            <w:left w:val="none" w:sz="0" w:space="0" w:color="auto"/>
            <w:bottom w:val="none" w:sz="0" w:space="0" w:color="auto"/>
            <w:right w:val="none" w:sz="0" w:space="0" w:color="auto"/>
          </w:divBdr>
        </w:div>
        <w:div w:id="1754234305">
          <w:marLeft w:val="640"/>
          <w:marRight w:val="0"/>
          <w:marTop w:val="0"/>
          <w:marBottom w:val="0"/>
          <w:divBdr>
            <w:top w:val="none" w:sz="0" w:space="0" w:color="auto"/>
            <w:left w:val="none" w:sz="0" w:space="0" w:color="auto"/>
            <w:bottom w:val="none" w:sz="0" w:space="0" w:color="auto"/>
            <w:right w:val="none" w:sz="0" w:space="0" w:color="auto"/>
          </w:divBdr>
        </w:div>
        <w:div w:id="1499492840">
          <w:marLeft w:val="640"/>
          <w:marRight w:val="0"/>
          <w:marTop w:val="0"/>
          <w:marBottom w:val="0"/>
          <w:divBdr>
            <w:top w:val="none" w:sz="0" w:space="0" w:color="auto"/>
            <w:left w:val="none" w:sz="0" w:space="0" w:color="auto"/>
            <w:bottom w:val="none" w:sz="0" w:space="0" w:color="auto"/>
            <w:right w:val="none" w:sz="0" w:space="0" w:color="auto"/>
          </w:divBdr>
        </w:div>
        <w:div w:id="1473014464">
          <w:marLeft w:val="640"/>
          <w:marRight w:val="0"/>
          <w:marTop w:val="0"/>
          <w:marBottom w:val="0"/>
          <w:divBdr>
            <w:top w:val="none" w:sz="0" w:space="0" w:color="auto"/>
            <w:left w:val="none" w:sz="0" w:space="0" w:color="auto"/>
            <w:bottom w:val="none" w:sz="0" w:space="0" w:color="auto"/>
            <w:right w:val="none" w:sz="0" w:space="0" w:color="auto"/>
          </w:divBdr>
        </w:div>
        <w:div w:id="1554846980">
          <w:marLeft w:val="640"/>
          <w:marRight w:val="0"/>
          <w:marTop w:val="0"/>
          <w:marBottom w:val="0"/>
          <w:divBdr>
            <w:top w:val="none" w:sz="0" w:space="0" w:color="auto"/>
            <w:left w:val="none" w:sz="0" w:space="0" w:color="auto"/>
            <w:bottom w:val="none" w:sz="0" w:space="0" w:color="auto"/>
            <w:right w:val="none" w:sz="0" w:space="0" w:color="auto"/>
          </w:divBdr>
        </w:div>
        <w:div w:id="1640577433">
          <w:marLeft w:val="640"/>
          <w:marRight w:val="0"/>
          <w:marTop w:val="0"/>
          <w:marBottom w:val="0"/>
          <w:divBdr>
            <w:top w:val="none" w:sz="0" w:space="0" w:color="auto"/>
            <w:left w:val="none" w:sz="0" w:space="0" w:color="auto"/>
            <w:bottom w:val="none" w:sz="0" w:space="0" w:color="auto"/>
            <w:right w:val="none" w:sz="0" w:space="0" w:color="auto"/>
          </w:divBdr>
        </w:div>
        <w:div w:id="6711542">
          <w:marLeft w:val="640"/>
          <w:marRight w:val="0"/>
          <w:marTop w:val="0"/>
          <w:marBottom w:val="0"/>
          <w:divBdr>
            <w:top w:val="none" w:sz="0" w:space="0" w:color="auto"/>
            <w:left w:val="none" w:sz="0" w:space="0" w:color="auto"/>
            <w:bottom w:val="none" w:sz="0" w:space="0" w:color="auto"/>
            <w:right w:val="none" w:sz="0" w:space="0" w:color="auto"/>
          </w:divBdr>
        </w:div>
        <w:div w:id="1570923937">
          <w:marLeft w:val="640"/>
          <w:marRight w:val="0"/>
          <w:marTop w:val="0"/>
          <w:marBottom w:val="0"/>
          <w:divBdr>
            <w:top w:val="none" w:sz="0" w:space="0" w:color="auto"/>
            <w:left w:val="none" w:sz="0" w:space="0" w:color="auto"/>
            <w:bottom w:val="none" w:sz="0" w:space="0" w:color="auto"/>
            <w:right w:val="none" w:sz="0" w:space="0" w:color="auto"/>
          </w:divBdr>
        </w:div>
        <w:div w:id="390814133">
          <w:marLeft w:val="640"/>
          <w:marRight w:val="0"/>
          <w:marTop w:val="0"/>
          <w:marBottom w:val="0"/>
          <w:divBdr>
            <w:top w:val="none" w:sz="0" w:space="0" w:color="auto"/>
            <w:left w:val="none" w:sz="0" w:space="0" w:color="auto"/>
            <w:bottom w:val="none" w:sz="0" w:space="0" w:color="auto"/>
            <w:right w:val="none" w:sz="0" w:space="0" w:color="auto"/>
          </w:divBdr>
        </w:div>
        <w:div w:id="816072825">
          <w:marLeft w:val="640"/>
          <w:marRight w:val="0"/>
          <w:marTop w:val="0"/>
          <w:marBottom w:val="0"/>
          <w:divBdr>
            <w:top w:val="none" w:sz="0" w:space="0" w:color="auto"/>
            <w:left w:val="none" w:sz="0" w:space="0" w:color="auto"/>
            <w:bottom w:val="none" w:sz="0" w:space="0" w:color="auto"/>
            <w:right w:val="none" w:sz="0" w:space="0" w:color="auto"/>
          </w:divBdr>
        </w:div>
        <w:div w:id="672996929">
          <w:marLeft w:val="640"/>
          <w:marRight w:val="0"/>
          <w:marTop w:val="0"/>
          <w:marBottom w:val="0"/>
          <w:divBdr>
            <w:top w:val="none" w:sz="0" w:space="0" w:color="auto"/>
            <w:left w:val="none" w:sz="0" w:space="0" w:color="auto"/>
            <w:bottom w:val="none" w:sz="0" w:space="0" w:color="auto"/>
            <w:right w:val="none" w:sz="0" w:space="0" w:color="auto"/>
          </w:divBdr>
        </w:div>
        <w:div w:id="1181776178">
          <w:marLeft w:val="640"/>
          <w:marRight w:val="0"/>
          <w:marTop w:val="0"/>
          <w:marBottom w:val="0"/>
          <w:divBdr>
            <w:top w:val="none" w:sz="0" w:space="0" w:color="auto"/>
            <w:left w:val="none" w:sz="0" w:space="0" w:color="auto"/>
            <w:bottom w:val="none" w:sz="0" w:space="0" w:color="auto"/>
            <w:right w:val="none" w:sz="0" w:space="0" w:color="auto"/>
          </w:divBdr>
        </w:div>
        <w:div w:id="1979146043">
          <w:marLeft w:val="640"/>
          <w:marRight w:val="0"/>
          <w:marTop w:val="0"/>
          <w:marBottom w:val="0"/>
          <w:divBdr>
            <w:top w:val="none" w:sz="0" w:space="0" w:color="auto"/>
            <w:left w:val="none" w:sz="0" w:space="0" w:color="auto"/>
            <w:bottom w:val="none" w:sz="0" w:space="0" w:color="auto"/>
            <w:right w:val="none" w:sz="0" w:space="0" w:color="auto"/>
          </w:divBdr>
        </w:div>
        <w:div w:id="1690526755">
          <w:marLeft w:val="640"/>
          <w:marRight w:val="0"/>
          <w:marTop w:val="0"/>
          <w:marBottom w:val="0"/>
          <w:divBdr>
            <w:top w:val="none" w:sz="0" w:space="0" w:color="auto"/>
            <w:left w:val="none" w:sz="0" w:space="0" w:color="auto"/>
            <w:bottom w:val="none" w:sz="0" w:space="0" w:color="auto"/>
            <w:right w:val="none" w:sz="0" w:space="0" w:color="auto"/>
          </w:divBdr>
        </w:div>
        <w:div w:id="1671909456">
          <w:marLeft w:val="640"/>
          <w:marRight w:val="0"/>
          <w:marTop w:val="0"/>
          <w:marBottom w:val="0"/>
          <w:divBdr>
            <w:top w:val="none" w:sz="0" w:space="0" w:color="auto"/>
            <w:left w:val="none" w:sz="0" w:space="0" w:color="auto"/>
            <w:bottom w:val="none" w:sz="0" w:space="0" w:color="auto"/>
            <w:right w:val="none" w:sz="0" w:space="0" w:color="auto"/>
          </w:divBdr>
        </w:div>
        <w:div w:id="634871471">
          <w:marLeft w:val="640"/>
          <w:marRight w:val="0"/>
          <w:marTop w:val="0"/>
          <w:marBottom w:val="0"/>
          <w:divBdr>
            <w:top w:val="none" w:sz="0" w:space="0" w:color="auto"/>
            <w:left w:val="none" w:sz="0" w:space="0" w:color="auto"/>
            <w:bottom w:val="none" w:sz="0" w:space="0" w:color="auto"/>
            <w:right w:val="none" w:sz="0" w:space="0" w:color="auto"/>
          </w:divBdr>
        </w:div>
        <w:div w:id="156577537">
          <w:marLeft w:val="640"/>
          <w:marRight w:val="0"/>
          <w:marTop w:val="0"/>
          <w:marBottom w:val="0"/>
          <w:divBdr>
            <w:top w:val="none" w:sz="0" w:space="0" w:color="auto"/>
            <w:left w:val="none" w:sz="0" w:space="0" w:color="auto"/>
            <w:bottom w:val="none" w:sz="0" w:space="0" w:color="auto"/>
            <w:right w:val="none" w:sz="0" w:space="0" w:color="auto"/>
          </w:divBdr>
        </w:div>
        <w:div w:id="1731273226">
          <w:marLeft w:val="640"/>
          <w:marRight w:val="0"/>
          <w:marTop w:val="0"/>
          <w:marBottom w:val="0"/>
          <w:divBdr>
            <w:top w:val="none" w:sz="0" w:space="0" w:color="auto"/>
            <w:left w:val="none" w:sz="0" w:space="0" w:color="auto"/>
            <w:bottom w:val="none" w:sz="0" w:space="0" w:color="auto"/>
            <w:right w:val="none" w:sz="0" w:space="0" w:color="auto"/>
          </w:divBdr>
        </w:div>
        <w:div w:id="1436823491">
          <w:marLeft w:val="640"/>
          <w:marRight w:val="0"/>
          <w:marTop w:val="0"/>
          <w:marBottom w:val="0"/>
          <w:divBdr>
            <w:top w:val="none" w:sz="0" w:space="0" w:color="auto"/>
            <w:left w:val="none" w:sz="0" w:space="0" w:color="auto"/>
            <w:bottom w:val="none" w:sz="0" w:space="0" w:color="auto"/>
            <w:right w:val="none" w:sz="0" w:space="0" w:color="auto"/>
          </w:divBdr>
        </w:div>
        <w:div w:id="1387799204">
          <w:marLeft w:val="640"/>
          <w:marRight w:val="0"/>
          <w:marTop w:val="0"/>
          <w:marBottom w:val="0"/>
          <w:divBdr>
            <w:top w:val="none" w:sz="0" w:space="0" w:color="auto"/>
            <w:left w:val="none" w:sz="0" w:space="0" w:color="auto"/>
            <w:bottom w:val="none" w:sz="0" w:space="0" w:color="auto"/>
            <w:right w:val="none" w:sz="0" w:space="0" w:color="auto"/>
          </w:divBdr>
        </w:div>
        <w:div w:id="845246622">
          <w:marLeft w:val="640"/>
          <w:marRight w:val="0"/>
          <w:marTop w:val="0"/>
          <w:marBottom w:val="0"/>
          <w:divBdr>
            <w:top w:val="none" w:sz="0" w:space="0" w:color="auto"/>
            <w:left w:val="none" w:sz="0" w:space="0" w:color="auto"/>
            <w:bottom w:val="none" w:sz="0" w:space="0" w:color="auto"/>
            <w:right w:val="none" w:sz="0" w:space="0" w:color="auto"/>
          </w:divBdr>
        </w:div>
        <w:div w:id="945578116">
          <w:marLeft w:val="640"/>
          <w:marRight w:val="0"/>
          <w:marTop w:val="0"/>
          <w:marBottom w:val="0"/>
          <w:divBdr>
            <w:top w:val="none" w:sz="0" w:space="0" w:color="auto"/>
            <w:left w:val="none" w:sz="0" w:space="0" w:color="auto"/>
            <w:bottom w:val="none" w:sz="0" w:space="0" w:color="auto"/>
            <w:right w:val="none" w:sz="0" w:space="0" w:color="auto"/>
          </w:divBdr>
        </w:div>
        <w:div w:id="1289697799">
          <w:marLeft w:val="640"/>
          <w:marRight w:val="0"/>
          <w:marTop w:val="0"/>
          <w:marBottom w:val="0"/>
          <w:divBdr>
            <w:top w:val="none" w:sz="0" w:space="0" w:color="auto"/>
            <w:left w:val="none" w:sz="0" w:space="0" w:color="auto"/>
            <w:bottom w:val="none" w:sz="0" w:space="0" w:color="auto"/>
            <w:right w:val="none" w:sz="0" w:space="0" w:color="auto"/>
          </w:divBdr>
        </w:div>
        <w:div w:id="924150155">
          <w:marLeft w:val="640"/>
          <w:marRight w:val="0"/>
          <w:marTop w:val="0"/>
          <w:marBottom w:val="0"/>
          <w:divBdr>
            <w:top w:val="none" w:sz="0" w:space="0" w:color="auto"/>
            <w:left w:val="none" w:sz="0" w:space="0" w:color="auto"/>
            <w:bottom w:val="none" w:sz="0" w:space="0" w:color="auto"/>
            <w:right w:val="none" w:sz="0" w:space="0" w:color="auto"/>
          </w:divBdr>
        </w:div>
        <w:div w:id="521746341">
          <w:marLeft w:val="640"/>
          <w:marRight w:val="0"/>
          <w:marTop w:val="0"/>
          <w:marBottom w:val="0"/>
          <w:divBdr>
            <w:top w:val="none" w:sz="0" w:space="0" w:color="auto"/>
            <w:left w:val="none" w:sz="0" w:space="0" w:color="auto"/>
            <w:bottom w:val="none" w:sz="0" w:space="0" w:color="auto"/>
            <w:right w:val="none" w:sz="0" w:space="0" w:color="auto"/>
          </w:divBdr>
        </w:div>
        <w:div w:id="1403872459">
          <w:marLeft w:val="640"/>
          <w:marRight w:val="0"/>
          <w:marTop w:val="0"/>
          <w:marBottom w:val="0"/>
          <w:divBdr>
            <w:top w:val="none" w:sz="0" w:space="0" w:color="auto"/>
            <w:left w:val="none" w:sz="0" w:space="0" w:color="auto"/>
            <w:bottom w:val="none" w:sz="0" w:space="0" w:color="auto"/>
            <w:right w:val="none" w:sz="0" w:space="0" w:color="auto"/>
          </w:divBdr>
        </w:div>
        <w:div w:id="287858659">
          <w:marLeft w:val="640"/>
          <w:marRight w:val="0"/>
          <w:marTop w:val="0"/>
          <w:marBottom w:val="0"/>
          <w:divBdr>
            <w:top w:val="none" w:sz="0" w:space="0" w:color="auto"/>
            <w:left w:val="none" w:sz="0" w:space="0" w:color="auto"/>
            <w:bottom w:val="none" w:sz="0" w:space="0" w:color="auto"/>
            <w:right w:val="none" w:sz="0" w:space="0" w:color="auto"/>
          </w:divBdr>
        </w:div>
        <w:div w:id="1738479918">
          <w:marLeft w:val="640"/>
          <w:marRight w:val="0"/>
          <w:marTop w:val="0"/>
          <w:marBottom w:val="0"/>
          <w:divBdr>
            <w:top w:val="none" w:sz="0" w:space="0" w:color="auto"/>
            <w:left w:val="none" w:sz="0" w:space="0" w:color="auto"/>
            <w:bottom w:val="none" w:sz="0" w:space="0" w:color="auto"/>
            <w:right w:val="none" w:sz="0" w:space="0" w:color="auto"/>
          </w:divBdr>
        </w:div>
      </w:divsChild>
    </w:div>
    <w:div w:id="1177571549">
      <w:bodyDiv w:val="1"/>
      <w:marLeft w:val="0"/>
      <w:marRight w:val="0"/>
      <w:marTop w:val="0"/>
      <w:marBottom w:val="0"/>
      <w:divBdr>
        <w:top w:val="none" w:sz="0" w:space="0" w:color="auto"/>
        <w:left w:val="none" w:sz="0" w:space="0" w:color="auto"/>
        <w:bottom w:val="none" w:sz="0" w:space="0" w:color="auto"/>
        <w:right w:val="none" w:sz="0" w:space="0" w:color="auto"/>
      </w:divBdr>
      <w:divsChild>
        <w:div w:id="1770001647">
          <w:marLeft w:val="640"/>
          <w:marRight w:val="0"/>
          <w:marTop w:val="0"/>
          <w:marBottom w:val="0"/>
          <w:divBdr>
            <w:top w:val="none" w:sz="0" w:space="0" w:color="auto"/>
            <w:left w:val="none" w:sz="0" w:space="0" w:color="auto"/>
            <w:bottom w:val="none" w:sz="0" w:space="0" w:color="auto"/>
            <w:right w:val="none" w:sz="0" w:space="0" w:color="auto"/>
          </w:divBdr>
        </w:div>
        <w:div w:id="818837697">
          <w:marLeft w:val="640"/>
          <w:marRight w:val="0"/>
          <w:marTop w:val="0"/>
          <w:marBottom w:val="0"/>
          <w:divBdr>
            <w:top w:val="none" w:sz="0" w:space="0" w:color="auto"/>
            <w:left w:val="none" w:sz="0" w:space="0" w:color="auto"/>
            <w:bottom w:val="none" w:sz="0" w:space="0" w:color="auto"/>
            <w:right w:val="none" w:sz="0" w:space="0" w:color="auto"/>
          </w:divBdr>
        </w:div>
        <w:div w:id="735009997">
          <w:marLeft w:val="640"/>
          <w:marRight w:val="0"/>
          <w:marTop w:val="0"/>
          <w:marBottom w:val="0"/>
          <w:divBdr>
            <w:top w:val="none" w:sz="0" w:space="0" w:color="auto"/>
            <w:left w:val="none" w:sz="0" w:space="0" w:color="auto"/>
            <w:bottom w:val="none" w:sz="0" w:space="0" w:color="auto"/>
            <w:right w:val="none" w:sz="0" w:space="0" w:color="auto"/>
          </w:divBdr>
        </w:div>
        <w:div w:id="2020035219">
          <w:marLeft w:val="640"/>
          <w:marRight w:val="0"/>
          <w:marTop w:val="0"/>
          <w:marBottom w:val="0"/>
          <w:divBdr>
            <w:top w:val="none" w:sz="0" w:space="0" w:color="auto"/>
            <w:left w:val="none" w:sz="0" w:space="0" w:color="auto"/>
            <w:bottom w:val="none" w:sz="0" w:space="0" w:color="auto"/>
            <w:right w:val="none" w:sz="0" w:space="0" w:color="auto"/>
          </w:divBdr>
        </w:div>
        <w:div w:id="1218858449">
          <w:marLeft w:val="640"/>
          <w:marRight w:val="0"/>
          <w:marTop w:val="0"/>
          <w:marBottom w:val="0"/>
          <w:divBdr>
            <w:top w:val="none" w:sz="0" w:space="0" w:color="auto"/>
            <w:left w:val="none" w:sz="0" w:space="0" w:color="auto"/>
            <w:bottom w:val="none" w:sz="0" w:space="0" w:color="auto"/>
            <w:right w:val="none" w:sz="0" w:space="0" w:color="auto"/>
          </w:divBdr>
        </w:div>
        <w:div w:id="1520922667">
          <w:marLeft w:val="640"/>
          <w:marRight w:val="0"/>
          <w:marTop w:val="0"/>
          <w:marBottom w:val="0"/>
          <w:divBdr>
            <w:top w:val="none" w:sz="0" w:space="0" w:color="auto"/>
            <w:left w:val="none" w:sz="0" w:space="0" w:color="auto"/>
            <w:bottom w:val="none" w:sz="0" w:space="0" w:color="auto"/>
            <w:right w:val="none" w:sz="0" w:space="0" w:color="auto"/>
          </w:divBdr>
        </w:div>
        <w:div w:id="678430637">
          <w:marLeft w:val="640"/>
          <w:marRight w:val="0"/>
          <w:marTop w:val="0"/>
          <w:marBottom w:val="0"/>
          <w:divBdr>
            <w:top w:val="none" w:sz="0" w:space="0" w:color="auto"/>
            <w:left w:val="none" w:sz="0" w:space="0" w:color="auto"/>
            <w:bottom w:val="none" w:sz="0" w:space="0" w:color="auto"/>
            <w:right w:val="none" w:sz="0" w:space="0" w:color="auto"/>
          </w:divBdr>
        </w:div>
        <w:div w:id="433063475">
          <w:marLeft w:val="640"/>
          <w:marRight w:val="0"/>
          <w:marTop w:val="0"/>
          <w:marBottom w:val="0"/>
          <w:divBdr>
            <w:top w:val="none" w:sz="0" w:space="0" w:color="auto"/>
            <w:left w:val="none" w:sz="0" w:space="0" w:color="auto"/>
            <w:bottom w:val="none" w:sz="0" w:space="0" w:color="auto"/>
            <w:right w:val="none" w:sz="0" w:space="0" w:color="auto"/>
          </w:divBdr>
        </w:div>
        <w:div w:id="1085147118">
          <w:marLeft w:val="640"/>
          <w:marRight w:val="0"/>
          <w:marTop w:val="0"/>
          <w:marBottom w:val="0"/>
          <w:divBdr>
            <w:top w:val="none" w:sz="0" w:space="0" w:color="auto"/>
            <w:left w:val="none" w:sz="0" w:space="0" w:color="auto"/>
            <w:bottom w:val="none" w:sz="0" w:space="0" w:color="auto"/>
            <w:right w:val="none" w:sz="0" w:space="0" w:color="auto"/>
          </w:divBdr>
        </w:div>
        <w:div w:id="1342901979">
          <w:marLeft w:val="640"/>
          <w:marRight w:val="0"/>
          <w:marTop w:val="0"/>
          <w:marBottom w:val="0"/>
          <w:divBdr>
            <w:top w:val="none" w:sz="0" w:space="0" w:color="auto"/>
            <w:left w:val="none" w:sz="0" w:space="0" w:color="auto"/>
            <w:bottom w:val="none" w:sz="0" w:space="0" w:color="auto"/>
            <w:right w:val="none" w:sz="0" w:space="0" w:color="auto"/>
          </w:divBdr>
        </w:div>
        <w:div w:id="909734087">
          <w:marLeft w:val="640"/>
          <w:marRight w:val="0"/>
          <w:marTop w:val="0"/>
          <w:marBottom w:val="0"/>
          <w:divBdr>
            <w:top w:val="none" w:sz="0" w:space="0" w:color="auto"/>
            <w:left w:val="none" w:sz="0" w:space="0" w:color="auto"/>
            <w:bottom w:val="none" w:sz="0" w:space="0" w:color="auto"/>
            <w:right w:val="none" w:sz="0" w:space="0" w:color="auto"/>
          </w:divBdr>
        </w:div>
        <w:div w:id="1915387296">
          <w:marLeft w:val="640"/>
          <w:marRight w:val="0"/>
          <w:marTop w:val="0"/>
          <w:marBottom w:val="0"/>
          <w:divBdr>
            <w:top w:val="none" w:sz="0" w:space="0" w:color="auto"/>
            <w:left w:val="none" w:sz="0" w:space="0" w:color="auto"/>
            <w:bottom w:val="none" w:sz="0" w:space="0" w:color="auto"/>
            <w:right w:val="none" w:sz="0" w:space="0" w:color="auto"/>
          </w:divBdr>
        </w:div>
        <w:div w:id="1796557996">
          <w:marLeft w:val="640"/>
          <w:marRight w:val="0"/>
          <w:marTop w:val="0"/>
          <w:marBottom w:val="0"/>
          <w:divBdr>
            <w:top w:val="none" w:sz="0" w:space="0" w:color="auto"/>
            <w:left w:val="none" w:sz="0" w:space="0" w:color="auto"/>
            <w:bottom w:val="none" w:sz="0" w:space="0" w:color="auto"/>
            <w:right w:val="none" w:sz="0" w:space="0" w:color="auto"/>
          </w:divBdr>
        </w:div>
        <w:div w:id="505826494">
          <w:marLeft w:val="640"/>
          <w:marRight w:val="0"/>
          <w:marTop w:val="0"/>
          <w:marBottom w:val="0"/>
          <w:divBdr>
            <w:top w:val="none" w:sz="0" w:space="0" w:color="auto"/>
            <w:left w:val="none" w:sz="0" w:space="0" w:color="auto"/>
            <w:bottom w:val="none" w:sz="0" w:space="0" w:color="auto"/>
            <w:right w:val="none" w:sz="0" w:space="0" w:color="auto"/>
          </w:divBdr>
        </w:div>
        <w:div w:id="1918129896">
          <w:marLeft w:val="640"/>
          <w:marRight w:val="0"/>
          <w:marTop w:val="0"/>
          <w:marBottom w:val="0"/>
          <w:divBdr>
            <w:top w:val="none" w:sz="0" w:space="0" w:color="auto"/>
            <w:left w:val="none" w:sz="0" w:space="0" w:color="auto"/>
            <w:bottom w:val="none" w:sz="0" w:space="0" w:color="auto"/>
            <w:right w:val="none" w:sz="0" w:space="0" w:color="auto"/>
          </w:divBdr>
        </w:div>
        <w:div w:id="834997398">
          <w:marLeft w:val="640"/>
          <w:marRight w:val="0"/>
          <w:marTop w:val="0"/>
          <w:marBottom w:val="0"/>
          <w:divBdr>
            <w:top w:val="none" w:sz="0" w:space="0" w:color="auto"/>
            <w:left w:val="none" w:sz="0" w:space="0" w:color="auto"/>
            <w:bottom w:val="none" w:sz="0" w:space="0" w:color="auto"/>
            <w:right w:val="none" w:sz="0" w:space="0" w:color="auto"/>
          </w:divBdr>
        </w:div>
        <w:div w:id="479228622">
          <w:marLeft w:val="640"/>
          <w:marRight w:val="0"/>
          <w:marTop w:val="0"/>
          <w:marBottom w:val="0"/>
          <w:divBdr>
            <w:top w:val="none" w:sz="0" w:space="0" w:color="auto"/>
            <w:left w:val="none" w:sz="0" w:space="0" w:color="auto"/>
            <w:bottom w:val="none" w:sz="0" w:space="0" w:color="auto"/>
            <w:right w:val="none" w:sz="0" w:space="0" w:color="auto"/>
          </w:divBdr>
        </w:div>
        <w:div w:id="180289755">
          <w:marLeft w:val="640"/>
          <w:marRight w:val="0"/>
          <w:marTop w:val="0"/>
          <w:marBottom w:val="0"/>
          <w:divBdr>
            <w:top w:val="none" w:sz="0" w:space="0" w:color="auto"/>
            <w:left w:val="none" w:sz="0" w:space="0" w:color="auto"/>
            <w:bottom w:val="none" w:sz="0" w:space="0" w:color="auto"/>
            <w:right w:val="none" w:sz="0" w:space="0" w:color="auto"/>
          </w:divBdr>
        </w:div>
        <w:div w:id="1591617564">
          <w:marLeft w:val="640"/>
          <w:marRight w:val="0"/>
          <w:marTop w:val="0"/>
          <w:marBottom w:val="0"/>
          <w:divBdr>
            <w:top w:val="none" w:sz="0" w:space="0" w:color="auto"/>
            <w:left w:val="none" w:sz="0" w:space="0" w:color="auto"/>
            <w:bottom w:val="none" w:sz="0" w:space="0" w:color="auto"/>
            <w:right w:val="none" w:sz="0" w:space="0" w:color="auto"/>
          </w:divBdr>
        </w:div>
        <w:div w:id="1811089978">
          <w:marLeft w:val="640"/>
          <w:marRight w:val="0"/>
          <w:marTop w:val="0"/>
          <w:marBottom w:val="0"/>
          <w:divBdr>
            <w:top w:val="none" w:sz="0" w:space="0" w:color="auto"/>
            <w:left w:val="none" w:sz="0" w:space="0" w:color="auto"/>
            <w:bottom w:val="none" w:sz="0" w:space="0" w:color="auto"/>
            <w:right w:val="none" w:sz="0" w:space="0" w:color="auto"/>
          </w:divBdr>
        </w:div>
        <w:div w:id="854423455">
          <w:marLeft w:val="640"/>
          <w:marRight w:val="0"/>
          <w:marTop w:val="0"/>
          <w:marBottom w:val="0"/>
          <w:divBdr>
            <w:top w:val="none" w:sz="0" w:space="0" w:color="auto"/>
            <w:left w:val="none" w:sz="0" w:space="0" w:color="auto"/>
            <w:bottom w:val="none" w:sz="0" w:space="0" w:color="auto"/>
            <w:right w:val="none" w:sz="0" w:space="0" w:color="auto"/>
          </w:divBdr>
        </w:div>
        <w:div w:id="1337074624">
          <w:marLeft w:val="640"/>
          <w:marRight w:val="0"/>
          <w:marTop w:val="0"/>
          <w:marBottom w:val="0"/>
          <w:divBdr>
            <w:top w:val="none" w:sz="0" w:space="0" w:color="auto"/>
            <w:left w:val="none" w:sz="0" w:space="0" w:color="auto"/>
            <w:bottom w:val="none" w:sz="0" w:space="0" w:color="auto"/>
            <w:right w:val="none" w:sz="0" w:space="0" w:color="auto"/>
          </w:divBdr>
        </w:div>
        <w:div w:id="1648437015">
          <w:marLeft w:val="640"/>
          <w:marRight w:val="0"/>
          <w:marTop w:val="0"/>
          <w:marBottom w:val="0"/>
          <w:divBdr>
            <w:top w:val="none" w:sz="0" w:space="0" w:color="auto"/>
            <w:left w:val="none" w:sz="0" w:space="0" w:color="auto"/>
            <w:bottom w:val="none" w:sz="0" w:space="0" w:color="auto"/>
            <w:right w:val="none" w:sz="0" w:space="0" w:color="auto"/>
          </w:divBdr>
        </w:div>
        <w:div w:id="1433085943">
          <w:marLeft w:val="640"/>
          <w:marRight w:val="0"/>
          <w:marTop w:val="0"/>
          <w:marBottom w:val="0"/>
          <w:divBdr>
            <w:top w:val="none" w:sz="0" w:space="0" w:color="auto"/>
            <w:left w:val="none" w:sz="0" w:space="0" w:color="auto"/>
            <w:bottom w:val="none" w:sz="0" w:space="0" w:color="auto"/>
            <w:right w:val="none" w:sz="0" w:space="0" w:color="auto"/>
          </w:divBdr>
        </w:div>
        <w:div w:id="1084574499">
          <w:marLeft w:val="640"/>
          <w:marRight w:val="0"/>
          <w:marTop w:val="0"/>
          <w:marBottom w:val="0"/>
          <w:divBdr>
            <w:top w:val="none" w:sz="0" w:space="0" w:color="auto"/>
            <w:left w:val="none" w:sz="0" w:space="0" w:color="auto"/>
            <w:bottom w:val="none" w:sz="0" w:space="0" w:color="auto"/>
            <w:right w:val="none" w:sz="0" w:space="0" w:color="auto"/>
          </w:divBdr>
        </w:div>
        <w:div w:id="489367600">
          <w:marLeft w:val="640"/>
          <w:marRight w:val="0"/>
          <w:marTop w:val="0"/>
          <w:marBottom w:val="0"/>
          <w:divBdr>
            <w:top w:val="none" w:sz="0" w:space="0" w:color="auto"/>
            <w:left w:val="none" w:sz="0" w:space="0" w:color="auto"/>
            <w:bottom w:val="none" w:sz="0" w:space="0" w:color="auto"/>
            <w:right w:val="none" w:sz="0" w:space="0" w:color="auto"/>
          </w:divBdr>
        </w:div>
        <w:div w:id="2105883041">
          <w:marLeft w:val="640"/>
          <w:marRight w:val="0"/>
          <w:marTop w:val="0"/>
          <w:marBottom w:val="0"/>
          <w:divBdr>
            <w:top w:val="none" w:sz="0" w:space="0" w:color="auto"/>
            <w:left w:val="none" w:sz="0" w:space="0" w:color="auto"/>
            <w:bottom w:val="none" w:sz="0" w:space="0" w:color="auto"/>
            <w:right w:val="none" w:sz="0" w:space="0" w:color="auto"/>
          </w:divBdr>
        </w:div>
        <w:div w:id="540822952">
          <w:marLeft w:val="640"/>
          <w:marRight w:val="0"/>
          <w:marTop w:val="0"/>
          <w:marBottom w:val="0"/>
          <w:divBdr>
            <w:top w:val="none" w:sz="0" w:space="0" w:color="auto"/>
            <w:left w:val="none" w:sz="0" w:space="0" w:color="auto"/>
            <w:bottom w:val="none" w:sz="0" w:space="0" w:color="auto"/>
            <w:right w:val="none" w:sz="0" w:space="0" w:color="auto"/>
          </w:divBdr>
        </w:div>
        <w:div w:id="331303772">
          <w:marLeft w:val="640"/>
          <w:marRight w:val="0"/>
          <w:marTop w:val="0"/>
          <w:marBottom w:val="0"/>
          <w:divBdr>
            <w:top w:val="none" w:sz="0" w:space="0" w:color="auto"/>
            <w:left w:val="none" w:sz="0" w:space="0" w:color="auto"/>
            <w:bottom w:val="none" w:sz="0" w:space="0" w:color="auto"/>
            <w:right w:val="none" w:sz="0" w:space="0" w:color="auto"/>
          </w:divBdr>
        </w:div>
        <w:div w:id="2125533310">
          <w:marLeft w:val="640"/>
          <w:marRight w:val="0"/>
          <w:marTop w:val="0"/>
          <w:marBottom w:val="0"/>
          <w:divBdr>
            <w:top w:val="none" w:sz="0" w:space="0" w:color="auto"/>
            <w:left w:val="none" w:sz="0" w:space="0" w:color="auto"/>
            <w:bottom w:val="none" w:sz="0" w:space="0" w:color="auto"/>
            <w:right w:val="none" w:sz="0" w:space="0" w:color="auto"/>
          </w:divBdr>
        </w:div>
        <w:div w:id="1090807356">
          <w:marLeft w:val="640"/>
          <w:marRight w:val="0"/>
          <w:marTop w:val="0"/>
          <w:marBottom w:val="0"/>
          <w:divBdr>
            <w:top w:val="none" w:sz="0" w:space="0" w:color="auto"/>
            <w:left w:val="none" w:sz="0" w:space="0" w:color="auto"/>
            <w:bottom w:val="none" w:sz="0" w:space="0" w:color="auto"/>
            <w:right w:val="none" w:sz="0" w:space="0" w:color="auto"/>
          </w:divBdr>
        </w:div>
        <w:div w:id="972517222">
          <w:marLeft w:val="640"/>
          <w:marRight w:val="0"/>
          <w:marTop w:val="0"/>
          <w:marBottom w:val="0"/>
          <w:divBdr>
            <w:top w:val="none" w:sz="0" w:space="0" w:color="auto"/>
            <w:left w:val="none" w:sz="0" w:space="0" w:color="auto"/>
            <w:bottom w:val="none" w:sz="0" w:space="0" w:color="auto"/>
            <w:right w:val="none" w:sz="0" w:space="0" w:color="auto"/>
          </w:divBdr>
        </w:div>
        <w:div w:id="1987128232">
          <w:marLeft w:val="640"/>
          <w:marRight w:val="0"/>
          <w:marTop w:val="0"/>
          <w:marBottom w:val="0"/>
          <w:divBdr>
            <w:top w:val="none" w:sz="0" w:space="0" w:color="auto"/>
            <w:left w:val="none" w:sz="0" w:space="0" w:color="auto"/>
            <w:bottom w:val="none" w:sz="0" w:space="0" w:color="auto"/>
            <w:right w:val="none" w:sz="0" w:space="0" w:color="auto"/>
          </w:divBdr>
        </w:div>
        <w:div w:id="261181658">
          <w:marLeft w:val="640"/>
          <w:marRight w:val="0"/>
          <w:marTop w:val="0"/>
          <w:marBottom w:val="0"/>
          <w:divBdr>
            <w:top w:val="none" w:sz="0" w:space="0" w:color="auto"/>
            <w:left w:val="none" w:sz="0" w:space="0" w:color="auto"/>
            <w:bottom w:val="none" w:sz="0" w:space="0" w:color="auto"/>
            <w:right w:val="none" w:sz="0" w:space="0" w:color="auto"/>
          </w:divBdr>
        </w:div>
        <w:div w:id="1564097054">
          <w:marLeft w:val="640"/>
          <w:marRight w:val="0"/>
          <w:marTop w:val="0"/>
          <w:marBottom w:val="0"/>
          <w:divBdr>
            <w:top w:val="none" w:sz="0" w:space="0" w:color="auto"/>
            <w:left w:val="none" w:sz="0" w:space="0" w:color="auto"/>
            <w:bottom w:val="none" w:sz="0" w:space="0" w:color="auto"/>
            <w:right w:val="none" w:sz="0" w:space="0" w:color="auto"/>
          </w:divBdr>
        </w:div>
        <w:div w:id="97336658">
          <w:marLeft w:val="640"/>
          <w:marRight w:val="0"/>
          <w:marTop w:val="0"/>
          <w:marBottom w:val="0"/>
          <w:divBdr>
            <w:top w:val="none" w:sz="0" w:space="0" w:color="auto"/>
            <w:left w:val="none" w:sz="0" w:space="0" w:color="auto"/>
            <w:bottom w:val="none" w:sz="0" w:space="0" w:color="auto"/>
            <w:right w:val="none" w:sz="0" w:space="0" w:color="auto"/>
          </w:divBdr>
        </w:div>
        <w:div w:id="904609192">
          <w:marLeft w:val="640"/>
          <w:marRight w:val="0"/>
          <w:marTop w:val="0"/>
          <w:marBottom w:val="0"/>
          <w:divBdr>
            <w:top w:val="none" w:sz="0" w:space="0" w:color="auto"/>
            <w:left w:val="none" w:sz="0" w:space="0" w:color="auto"/>
            <w:bottom w:val="none" w:sz="0" w:space="0" w:color="auto"/>
            <w:right w:val="none" w:sz="0" w:space="0" w:color="auto"/>
          </w:divBdr>
        </w:div>
        <w:div w:id="1014696653">
          <w:marLeft w:val="640"/>
          <w:marRight w:val="0"/>
          <w:marTop w:val="0"/>
          <w:marBottom w:val="0"/>
          <w:divBdr>
            <w:top w:val="none" w:sz="0" w:space="0" w:color="auto"/>
            <w:left w:val="none" w:sz="0" w:space="0" w:color="auto"/>
            <w:bottom w:val="none" w:sz="0" w:space="0" w:color="auto"/>
            <w:right w:val="none" w:sz="0" w:space="0" w:color="auto"/>
          </w:divBdr>
        </w:div>
        <w:div w:id="904682592">
          <w:marLeft w:val="640"/>
          <w:marRight w:val="0"/>
          <w:marTop w:val="0"/>
          <w:marBottom w:val="0"/>
          <w:divBdr>
            <w:top w:val="none" w:sz="0" w:space="0" w:color="auto"/>
            <w:left w:val="none" w:sz="0" w:space="0" w:color="auto"/>
            <w:bottom w:val="none" w:sz="0" w:space="0" w:color="auto"/>
            <w:right w:val="none" w:sz="0" w:space="0" w:color="auto"/>
          </w:divBdr>
        </w:div>
        <w:div w:id="116873869">
          <w:marLeft w:val="640"/>
          <w:marRight w:val="0"/>
          <w:marTop w:val="0"/>
          <w:marBottom w:val="0"/>
          <w:divBdr>
            <w:top w:val="none" w:sz="0" w:space="0" w:color="auto"/>
            <w:left w:val="none" w:sz="0" w:space="0" w:color="auto"/>
            <w:bottom w:val="none" w:sz="0" w:space="0" w:color="auto"/>
            <w:right w:val="none" w:sz="0" w:space="0" w:color="auto"/>
          </w:divBdr>
        </w:div>
        <w:div w:id="1958415928">
          <w:marLeft w:val="640"/>
          <w:marRight w:val="0"/>
          <w:marTop w:val="0"/>
          <w:marBottom w:val="0"/>
          <w:divBdr>
            <w:top w:val="none" w:sz="0" w:space="0" w:color="auto"/>
            <w:left w:val="none" w:sz="0" w:space="0" w:color="auto"/>
            <w:bottom w:val="none" w:sz="0" w:space="0" w:color="auto"/>
            <w:right w:val="none" w:sz="0" w:space="0" w:color="auto"/>
          </w:divBdr>
        </w:div>
        <w:div w:id="553086036">
          <w:marLeft w:val="640"/>
          <w:marRight w:val="0"/>
          <w:marTop w:val="0"/>
          <w:marBottom w:val="0"/>
          <w:divBdr>
            <w:top w:val="none" w:sz="0" w:space="0" w:color="auto"/>
            <w:left w:val="none" w:sz="0" w:space="0" w:color="auto"/>
            <w:bottom w:val="none" w:sz="0" w:space="0" w:color="auto"/>
            <w:right w:val="none" w:sz="0" w:space="0" w:color="auto"/>
          </w:divBdr>
        </w:div>
        <w:div w:id="58140782">
          <w:marLeft w:val="640"/>
          <w:marRight w:val="0"/>
          <w:marTop w:val="0"/>
          <w:marBottom w:val="0"/>
          <w:divBdr>
            <w:top w:val="none" w:sz="0" w:space="0" w:color="auto"/>
            <w:left w:val="none" w:sz="0" w:space="0" w:color="auto"/>
            <w:bottom w:val="none" w:sz="0" w:space="0" w:color="auto"/>
            <w:right w:val="none" w:sz="0" w:space="0" w:color="auto"/>
          </w:divBdr>
        </w:div>
        <w:div w:id="1345667455">
          <w:marLeft w:val="640"/>
          <w:marRight w:val="0"/>
          <w:marTop w:val="0"/>
          <w:marBottom w:val="0"/>
          <w:divBdr>
            <w:top w:val="none" w:sz="0" w:space="0" w:color="auto"/>
            <w:left w:val="none" w:sz="0" w:space="0" w:color="auto"/>
            <w:bottom w:val="none" w:sz="0" w:space="0" w:color="auto"/>
            <w:right w:val="none" w:sz="0" w:space="0" w:color="auto"/>
          </w:divBdr>
        </w:div>
        <w:div w:id="1553345325">
          <w:marLeft w:val="640"/>
          <w:marRight w:val="0"/>
          <w:marTop w:val="0"/>
          <w:marBottom w:val="0"/>
          <w:divBdr>
            <w:top w:val="none" w:sz="0" w:space="0" w:color="auto"/>
            <w:left w:val="none" w:sz="0" w:space="0" w:color="auto"/>
            <w:bottom w:val="none" w:sz="0" w:space="0" w:color="auto"/>
            <w:right w:val="none" w:sz="0" w:space="0" w:color="auto"/>
          </w:divBdr>
        </w:div>
        <w:div w:id="1811168611">
          <w:marLeft w:val="640"/>
          <w:marRight w:val="0"/>
          <w:marTop w:val="0"/>
          <w:marBottom w:val="0"/>
          <w:divBdr>
            <w:top w:val="none" w:sz="0" w:space="0" w:color="auto"/>
            <w:left w:val="none" w:sz="0" w:space="0" w:color="auto"/>
            <w:bottom w:val="none" w:sz="0" w:space="0" w:color="auto"/>
            <w:right w:val="none" w:sz="0" w:space="0" w:color="auto"/>
          </w:divBdr>
        </w:div>
        <w:div w:id="1880825066">
          <w:marLeft w:val="640"/>
          <w:marRight w:val="0"/>
          <w:marTop w:val="0"/>
          <w:marBottom w:val="0"/>
          <w:divBdr>
            <w:top w:val="none" w:sz="0" w:space="0" w:color="auto"/>
            <w:left w:val="none" w:sz="0" w:space="0" w:color="auto"/>
            <w:bottom w:val="none" w:sz="0" w:space="0" w:color="auto"/>
            <w:right w:val="none" w:sz="0" w:space="0" w:color="auto"/>
          </w:divBdr>
        </w:div>
        <w:div w:id="846602078">
          <w:marLeft w:val="640"/>
          <w:marRight w:val="0"/>
          <w:marTop w:val="0"/>
          <w:marBottom w:val="0"/>
          <w:divBdr>
            <w:top w:val="none" w:sz="0" w:space="0" w:color="auto"/>
            <w:left w:val="none" w:sz="0" w:space="0" w:color="auto"/>
            <w:bottom w:val="none" w:sz="0" w:space="0" w:color="auto"/>
            <w:right w:val="none" w:sz="0" w:space="0" w:color="auto"/>
          </w:divBdr>
        </w:div>
        <w:div w:id="914626525">
          <w:marLeft w:val="640"/>
          <w:marRight w:val="0"/>
          <w:marTop w:val="0"/>
          <w:marBottom w:val="0"/>
          <w:divBdr>
            <w:top w:val="none" w:sz="0" w:space="0" w:color="auto"/>
            <w:left w:val="none" w:sz="0" w:space="0" w:color="auto"/>
            <w:bottom w:val="none" w:sz="0" w:space="0" w:color="auto"/>
            <w:right w:val="none" w:sz="0" w:space="0" w:color="auto"/>
          </w:divBdr>
        </w:div>
        <w:div w:id="248660820">
          <w:marLeft w:val="640"/>
          <w:marRight w:val="0"/>
          <w:marTop w:val="0"/>
          <w:marBottom w:val="0"/>
          <w:divBdr>
            <w:top w:val="none" w:sz="0" w:space="0" w:color="auto"/>
            <w:left w:val="none" w:sz="0" w:space="0" w:color="auto"/>
            <w:bottom w:val="none" w:sz="0" w:space="0" w:color="auto"/>
            <w:right w:val="none" w:sz="0" w:space="0" w:color="auto"/>
          </w:divBdr>
        </w:div>
        <w:div w:id="1125199026">
          <w:marLeft w:val="640"/>
          <w:marRight w:val="0"/>
          <w:marTop w:val="0"/>
          <w:marBottom w:val="0"/>
          <w:divBdr>
            <w:top w:val="none" w:sz="0" w:space="0" w:color="auto"/>
            <w:left w:val="none" w:sz="0" w:space="0" w:color="auto"/>
            <w:bottom w:val="none" w:sz="0" w:space="0" w:color="auto"/>
            <w:right w:val="none" w:sz="0" w:space="0" w:color="auto"/>
          </w:divBdr>
        </w:div>
        <w:div w:id="2139955982">
          <w:marLeft w:val="640"/>
          <w:marRight w:val="0"/>
          <w:marTop w:val="0"/>
          <w:marBottom w:val="0"/>
          <w:divBdr>
            <w:top w:val="none" w:sz="0" w:space="0" w:color="auto"/>
            <w:left w:val="none" w:sz="0" w:space="0" w:color="auto"/>
            <w:bottom w:val="none" w:sz="0" w:space="0" w:color="auto"/>
            <w:right w:val="none" w:sz="0" w:space="0" w:color="auto"/>
          </w:divBdr>
        </w:div>
        <w:div w:id="1294167635">
          <w:marLeft w:val="640"/>
          <w:marRight w:val="0"/>
          <w:marTop w:val="0"/>
          <w:marBottom w:val="0"/>
          <w:divBdr>
            <w:top w:val="none" w:sz="0" w:space="0" w:color="auto"/>
            <w:left w:val="none" w:sz="0" w:space="0" w:color="auto"/>
            <w:bottom w:val="none" w:sz="0" w:space="0" w:color="auto"/>
            <w:right w:val="none" w:sz="0" w:space="0" w:color="auto"/>
          </w:divBdr>
        </w:div>
        <w:div w:id="644897375">
          <w:marLeft w:val="640"/>
          <w:marRight w:val="0"/>
          <w:marTop w:val="0"/>
          <w:marBottom w:val="0"/>
          <w:divBdr>
            <w:top w:val="none" w:sz="0" w:space="0" w:color="auto"/>
            <w:left w:val="none" w:sz="0" w:space="0" w:color="auto"/>
            <w:bottom w:val="none" w:sz="0" w:space="0" w:color="auto"/>
            <w:right w:val="none" w:sz="0" w:space="0" w:color="auto"/>
          </w:divBdr>
        </w:div>
      </w:divsChild>
    </w:div>
    <w:div w:id="1186672467">
      <w:bodyDiv w:val="1"/>
      <w:marLeft w:val="0"/>
      <w:marRight w:val="0"/>
      <w:marTop w:val="0"/>
      <w:marBottom w:val="0"/>
      <w:divBdr>
        <w:top w:val="none" w:sz="0" w:space="0" w:color="auto"/>
        <w:left w:val="none" w:sz="0" w:space="0" w:color="auto"/>
        <w:bottom w:val="none" w:sz="0" w:space="0" w:color="auto"/>
        <w:right w:val="none" w:sz="0" w:space="0" w:color="auto"/>
      </w:divBdr>
      <w:divsChild>
        <w:div w:id="2054502522">
          <w:marLeft w:val="640"/>
          <w:marRight w:val="0"/>
          <w:marTop w:val="0"/>
          <w:marBottom w:val="0"/>
          <w:divBdr>
            <w:top w:val="none" w:sz="0" w:space="0" w:color="auto"/>
            <w:left w:val="none" w:sz="0" w:space="0" w:color="auto"/>
            <w:bottom w:val="none" w:sz="0" w:space="0" w:color="auto"/>
            <w:right w:val="none" w:sz="0" w:space="0" w:color="auto"/>
          </w:divBdr>
        </w:div>
        <w:div w:id="273288625">
          <w:marLeft w:val="640"/>
          <w:marRight w:val="0"/>
          <w:marTop w:val="0"/>
          <w:marBottom w:val="0"/>
          <w:divBdr>
            <w:top w:val="none" w:sz="0" w:space="0" w:color="auto"/>
            <w:left w:val="none" w:sz="0" w:space="0" w:color="auto"/>
            <w:bottom w:val="none" w:sz="0" w:space="0" w:color="auto"/>
            <w:right w:val="none" w:sz="0" w:space="0" w:color="auto"/>
          </w:divBdr>
        </w:div>
        <w:div w:id="1257908138">
          <w:marLeft w:val="640"/>
          <w:marRight w:val="0"/>
          <w:marTop w:val="0"/>
          <w:marBottom w:val="0"/>
          <w:divBdr>
            <w:top w:val="none" w:sz="0" w:space="0" w:color="auto"/>
            <w:left w:val="none" w:sz="0" w:space="0" w:color="auto"/>
            <w:bottom w:val="none" w:sz="0" w:space="0" w:color="auto"/>
            <w:right w:val="none" w:sz="0" w:space="0" w:color="auto"/>
          </w:divBdr>
        </w:div>
        <w:div w:id="218825037">
          <w:marLeft w:val="640"/>
          <w:marRight w:val="0"/>
          <w:marTop w:val="0"/>
          <w:marBottom w:val="0"/>
          <w:divBdr>
            <w:top w:val="none" w:sz="0" w:space="0" w:color="auto"/>
            <w:left w:val="none" w:sz="0" w:space="0" w:color="auto"/>
            <w:bottom w:val="none" w:sz="0" w:space="0" w:color="auto"/>
            <w:right w:val="none" w:sz="0" w:space="0" w:color="auto"/>
          </w:divBdr>
        </w:div>
        <w:div w:id="861820656">
          <w:marLeft w:val="640"/>
          <w:marRight w:val="0"/>
          <w:marTop w:val="0"/>
          <w:marBottom w:val="0"/>
          <w:divBdr>
            <w:top w:val="none" w:sz="0" w:space="0" w:color="auto"/>
            <w:left w:val="none" w:sz="0" w:space="0" w:color="auto"/>
            <w:bottom w:val="none" w:sz="0" w:space="0" w:color="auto"/>
            <w:right w:val="none" w:sz="0" w:space="0" w:color="auto"/>
          </w:divBdr>
        </w:div>
        <w:div w:id="75367555">
          <w:marLeft w:val="640"/>
          <w:marRight w:val="0"/>
          <w:marTop w:val="0"/>
          <w:marBottom w:val="0"/>
          <w:divBdr>
            <w:top w:val="none" w:sz="0" w:space="0" w:color="auto"/>
            <w:left w:val="none" w:sz="0" w:space="0" w:color="auto"/>
            <w:bottom w:val="none" w:sz="0" w:space="0" w:color="auto"/>
            <w:right w:val="none" w:sz="0" w:space="0" w:color="auto"/>
          </w:divBdr>
        </w:div>
        <w:div w:id="1995524673">
          <w:marLeft w:val="640"/>
          <w:marRight w:val="0"/>
          <w:marTop w:val="0"/>
          <w:marBottom w:val="0"/>
          <w:divBdr>
            <w:top w:val="none" w:sz="0" w:space="0" w:color="auto"/>
            <w:left w:val="none" w:sz="0" w:space="0" w:color="auto"/>
            <w:bottom w:val="none" w:sz="0" w:space="0" w:color="auto"/>
            <w:right w:val="none" w:sz="0" w:space="0" w:color="auto"/>
          </w:divBdr>
        </w:div>
        <w:div w:id="1804496445">
          <w:marLeft w:val="640"/>
          <w:marRight w:val="0"/>
          <w:marTop w:val="0"/>
          <w:marBottom w:val="0"/>
          <w:divBdr>
            <w:top w:val="none" w:sz="0" w:space="0" w:color="auto"/>
            <w:left w:val="none" w:sz="0" w:space="0" w:color="auto"/>
            <w:bottom w:val="none" w:sz="0" w:space="0" w:color="auto"/>
            <w:right w:val="none" w:sz="0" w:space="0" w:color="auto"/>
          </w:divBdr>
        </w:div>
        <w:div w:id="1884100599">
          <w:marLeft w:val="640"/>
          <w:marRight w:val="0"/>
          <w:marTop w:val="0"/>
          <w:marBottom w:val="0"/>
          <w:divBdr>
            <w:top w:val="none" w:sz="0" w:space="0" w:color="auto"/>
            <w:left w:val="none" w:sz="0" w:space="0" w:color="auto"/>
            <w:bottom w:val="none" w:sz="0" w:space="0" w:color="auto"/>
            <w:right w:val="none" w:sz="0" w:space="0" w:color="auto"/>
          </w:divBdr>
        </w:div>
        <w:div w:id="556597811">
          <w:marLeft w:val="640"/>
          <w:marRight w:val="0"/>
          <w:marTop w:val="0"/>
          <w:marBottom w:val="0"/>
          <w:divBdr>
            <w:top w:val="none" w:sz="0" w:space="0" w:color="auto"/>
            <w:left w:val="none" w:sz="0" w:space="0" w:color="auto"/>
            <w:bottom w:val="none" w:sz="0" w:space="0" w:color="auto"/>
            <w:right w:val="none" w:sz="0" w:space="0" w:color="auto"/>
          </w:divBdr>
        </w:div>
        <w:div w:id="659044650">
          <w:marLeft w:val="640"/>
          <w:marRight w:val="0"/>
          <w:marTop w:val="0"/>
          <w:marBottom w:val="0"/>
          <w:divBdr>
            <w:top w:val="none" w:sz="0" w:space="0" w:color="auto"/>
            <w:left w:val="none" w:sz="0" w:space="0" w:color="auto"/>
            <w:bottom w:val="none" w:sz="0" w:space="0" w:color="auto"/>
            <w:right w:val="none" w:sz="0" w:space="0" w:color="auto"/>
          </w:divBdr>
        </w:div>
        <w:div w:id="1673491546">
          <w:marLeft w:val="640"/>
          <w:marRight w:val="0"/>
          <w:marTop w:val="0"/>
          <w:marBottom w:val="0"/>
          <w:divBdr>
            <w:top w:val="none" w:sz="0" w:space="0" w:color="auto"/>
            <w:left w:val="none" w:sz="0" w:space="0" w:color="auto"/>
            <w:bottom w:val="none" w:sz="0" w:space="0" w:color="auto"/>
            <w:right w:val="none" w:sz="0" w:space="0" w:color="auto"/>
          </w:divBdr>
        </w:div>
        <w:div w:id="1765418525">
          <w:marLeft w:val="640"/>
          <w:marRight w:val="0"/>
          <w:marTop w:val="0"/>
          <w:marBottom w:val="0"/>
          <w:divBdr>
            <w:top w:val="none" w:sz="0" w:space="0" w:color="auto"/>
            <w:left w:val="none" w:sz="0" w:space="0" w:color="auto"/>
            <w:bottom w:val="none" w:sz="0" w:space="0" w:color="auto"/>
            <w:right w:val="none" w:sz="0" w:space="0" w:color="auto"/>
          </w:divBdr>
        </w:div>
        <w:div w:id="1543247803">
          <w:marLeft w:val="640"/>
          <w:marRight w:val="0"/>
          <w:marTop w:val="0"/>
          <w:marBottom w:val="0"/>
          <w:divBdr>
            <w:top w:val="none" w:sz="0" w:space="0" w:color="auto"/>
            <w:left w:val="none" w:sz="0" w:space="0" w:color="auto"/>
            <w:bottom w:val="none" w:sz="0" w:space="0" w:color="auto"/>
            <w:right w:val="none" w:sz="0" w:space="0" w:color="auto"/>
          </w:divBdr>
        </w:div>
        <w:div w:id="1711801855">
          <w:marLeft w:val="640"/>
          <w:marRight w:val="0"/>
          <w:marTop w:val="0"/>
          <w:marBottom w:val="0"/>
          <w:divBdr>
            <w:top w:val="none" w:sz="0" w:space="0" w:color="auto"/>
            <w:left w:val="none" w:sz="0" w:space="0" w:color="auto"/>
            <w:bottom w:val="none" w:sz="0" w:space="0" w:color="auto"/>
            <w:right w:val="none" w:sz="0" w:space="0" w:color="auto"/>
          </w:divBdr>
        </w:div>
        <w:div w:id="1388842464">
          <w:marLeft w:val="640"/>
          <w:marRight w:val="0"/>
          <w:marTop w:val="0"/>
          <w:marBottom w:val="0"/>
          <w:divBdr>
            <w:top w:val="none" w:sz="0" w:space="0" w:color="auto"/>
            <w:left w:val="none" w:sz="0" w:space="0" w:color="auto"/>
            <w:bottom w:val="none" w:sz="0" w:space="0" w:color="auto"/>
            <w:right w:val="none" w:sz="0" w:space="0" w:color="auto"/>
          </w:divBdr>
        </w:div>
        <w:div w:id="763380507">
          <w:marLeft w:val="640"/>
          <w:marRight w:val="0"/>
          <w:marTop w:val="0"/>
          <w:marBottom w:val="0"/>
          <w:divBdr>
            <w:top w:val="none" w:sz="0" w:space="0" w:color="auto"/>
            <w:left w:val="none" w:sz="0" w:space="0" w:color="auto"/>
            <w:bottom w:val="none" w:sz="0" w:space="0" w:color="auto"/>
            <w:right w:val="none" w:sz="0" w:space="0" w:color="auto"/>
          </w:divBdr>
        </w:div>
        <w:div w:id="674308679">
          <w:marLeft w:val="640"/>
          <w:marRight w:val="0"/>
          <w:marTop w:val="0"/>
          <w:marBottom w:val="0"/>
          <w:divBdr>
            <w:top w:val="none" w:sz="0" w:space="0" w:color="auto"/>
            <w:left w:val="none" w:sz="0" w:space="0" w:color="auto"/>
            <w:bottom w:val="none" w:sz="0" w:space="0" w:color="auto"/>
            <w:right w:val="none" w:sz="0" w:space="0" w:color="auto"/>
          </w:divBdr>
        </w:div>
        <w:div w:id="454295719">
          <w:marLeft w:val="640"/>
          <w:marRight w:val="0"/>
          <w:marTop w:val="0"/>
          <w:marBottom w:val="0"/>
          <w:divBdr>
            <w:top w:val="none" w:sz="0" w:space="0" w:color="auto"/>
            <w:left w:val="none" w:sz="0" w:space="0" w:color="auto"/>
            <w:bottom w:val="none" w:sz="0" w:space="0" w:color="auto"/>
            <w:right w:val="none" w:sz="0" w:space="0" w:color="auto"/>
          </w:divBdr>
        </w:div>
        <w:div w:id="2134397785">
          <w:marLeft w:val="640"/>
          <w:marRight w:val="0"/>
          <w:marTop w:val="0"/>
          <w:marBottom w:val="0"/>
          <w:divBdr>
            <w:top w:val="none" w:sz="0" w:space="0" w:color="auto"/>
            <w:left w:val="none" w:sz="0" w:space="0" w:color="auto"/>
            <w:bottom w:val="none" w:sz="0" w:space="0" w:color="auto"/>
            <w:right w:val="none" w:sz="0" w:space="0" w:color="auto"/>
          </w:divBdr>
        </w:div>
        <w:div w:id="640229726">
          <w:marLeft w:val="640"/>
          <w:marRight w:val="0"/>
          <w:marTop w:val="0"/>
          <w:marBottom w:val="0"/>
          <w:divBdr>
            <w:top w:val="none" w:sz="0" w:space="0" w:color="auto"/>
            <w:left w:val="none" w:sz="0" w:space="0" w:color="auto"/>
            <w:bottom w:val="none" w:sz="0" w:space="0" w:color="auto"/>
            <w:right w:val="none" w:sz="0" w:space="0" w:color="auto"/>
          </w:divBdr>
        </w:div>
        <w:div w:id="1171674655">
          <w:marLeft w:val="640"/>
          <w:marRight w:val="0"/>
          <w:marTop w:val="0"/>
          <w:marBottom w:val="0"/>
          <w:divBdr>
            <w:top w:val="none" w:sz="0" w:space="0" w:color="auto"/>
            <w:left w:val="none" w:sz="0" w:space="0" w:color="auto"/>
            <w:bottom w:val="none" w:sz="0" w:space="0" w:color="auto"/>
            <w:right w:val="none" w:sz="0" w:space="0" w:color="auto"/>
          </w:divBdr>
        </w:div>
        <w:div w:id="734817496">
          <w:marLeft w:val="640"/>
          <w:marRight w:val="0"/>
          <w:marTop w:val="0"/>
          <w:marBottom w:val="0"/>
          <w:divBdr>
            <w:top w:val="none" w:sz="0" w:space="0" w:color="auto"/>
            <w:left w:val="none" w:sz="0" w:space="0" w:color="auto"/>
            <w:bottom w:val="none" w:sz="0" w:space="0" w:color="auto"/>
            <w:right w:val="none" w:sz="0" w:space="0" w:color="auto"/>
          </w:divBdr>
        </w:div>
        <w:div w:id="1273367729">
          <w:marLeft w:val="640"/>
          <w:marRight w:val="0"/>
          <w:marTop w:val="0"/>
          <w:marBottom w:val="0"/>
          <w:divBdr>
            <w:top w:val="none" w:sz="0" w:space="0" w:color="auto"/>
            <w:left w:val="none" w:sz="0" w:space="0" w:color="auto"/>
            <w:bottom w:val="none" w:sz="0" w:space="0" w:color="auto"/>
            <w:right w:val="none" w:sz="0" w:space="0" w:color="auto"/>
          </w:divBdr>
        </w:div>
        <w:div w:id="1254239050">
          <w:marLeft w:val="640"/>
          <w:marRight w:val="0"/>
          <w:marTop w:val="0"/>
          <w:marBottom w:val="0"/>
          <w:divBdr>
            <w:top w:val="none" w:sz="0" w:space="0" w:color="auto"/>
            <w:left w:val="none" w:sz="0" w:space="0" w:color="auto"/>
            <w:bottom w:val="none" w:sz="0" w:space="0" w:color="auto"/>
            <w:right w:val="none" w:sz="0" w:space="0" w:color="auto"/>
          </w:divBdr>
        </w:div>
        <w:div w:id="453137726">
          <w:marLeft w:val="640"/>
          <w:marRight w:val="0"/>
          <w:marTop w:val="0"/>
          <w:marBottom w:val="0"/>
          <w:divBdr>
            <w:top w:val="none" w:sz="0" w:space="0" w:color="auto"/>
            <w:left w:val="none" w:sz="0" w:space="0" w:color="auto"/>
            <w:bottom w:val="none" w:sz="0" w:space="0" w:color="auto"/>
            <w:right w:val="none" w:sz="0" w:space="0" w:color="auto"/>
          </w:divBdr>
        </w:div>
        <w:div w:id="639848364">
          <w:marLeft w:val="640"/>
          <w:marRight w:val="0"/>
          <w:marTop w:val="0"/>
          <w:marBottom w:val="0"/>
          <w:divBdr>
            <w:top w:val="none" w:sz="0" w:space="0" w:color="auto"/>
            <w:left w:val="none" w:sz="0" w:space="0" w:color="auto"/>
            <w:bottom w:val="none" w:sz="0" w:space="0" w:color="auto"/>
            <w:right w:val="none" w:sz="0" w:space="0" w:color="auto"/>
          </w:divBdr>
        </w:div>
        <w:div w:id="803545083">
          <w:marLeft w:val="640"/>
          <w:marRight w:val="0"/>
          <w:marTop w:val="0"/>
          <w:marBottom w:val="0"/>
          <w:divBdr>
            <w:top w:val="none" w:sz="0" w:space="0" w:color="auto"/>
            <w:left w:val="none" w:sz="0" w:space="0" w:color="auto"/>
            <w:bottom w:val="none" w:sz="0" w:space="0" w:color="auto"/>
            <w:right w:val="none" w:sz="0" w:space="0" w:color="auto"/>
          </w:divBdr>
        </w:div>
        <w:div w:id="1376080933">
          <w:marLeft w:val="640"/>
          <w:marRight w:val="0"/>
          <w:marTop w:val="0"/>
          <w:marBottom w:val="0"/>
          <w:divBdr>
            <w:top w:val="none" w:sz="0" w:space="0" w:color="auto"/>
            <w:left w:val="none" w:sz="0" w:space="0" w:color="auto"/>
            <w:bottom w:val="none" w:sz="0" w:space="0" w:color="auto"/>
            <w:right w:val="none" w:sz="0" w:space="0" w:color="auto"/>
          </w:divBdr>
        </w:div>
        <w:div w:id="1769500870">
          <w:marLeft w:val="640"/>
          <w:marRight w:val="0"/>
          <w:marTop w:val="0"/>
          <w:marBottom w:val="0"/>
          <w:divBdr>
            <w:top w:val="none" w:sz="0" w:space="0" w:color="auto"/>
            <w:left w:val="none" w:sz="0" w:space="0" w:color="auto"/>
            <w:bottom w:val="none" w:sz="0" w:space="0" w:color="auto"/>
            <w:right w:val="none" w:sz="0" w:space="0" w:color="auto"/>
          </w:divBdr>
        </w:div>
        <w:div w:id="518082549">
          <w:marLeft w:val="640"/>
          <w:marRight w:val="0"/>
          <w:marTop w:val="0"/>
          <w:marBottom w:val="0"/>
          <w:divBdr>
            <w:top w:val="none" w:sz="0" w:space="0" w:color="auto"/>
            <w:left w:val="none" w:sz="0" w:space="0" w:color="auto"/>
            <w:bottom w:val="none" w:sz="0" w:space="0" w:color="auto"/>
            <w:right w:val="none" w:sz="0" w:space="0" w:color="auto"/>
          </w:divBdr>
        </w:div>
        <w:div w:id="904294964">
          <w:marLeft w:val="640"/>
          <w:marRight w:val="0"/>
          <w:marTop w:val="0"/>
          <w:marBottom w:val="0"/>
          <w:divBdr>
            <w:top w:val="none" w:sz="0" w:space="0" w:color="auto"/>
            <w:left w:val="none" w:sz="0" w:space="0" w:color="auto"/>
            <w:bottom w:val="none" w:sz="0" w:space="0" w:color="auto"/>
            <w:right w:val="none" w:sz="0" w:space="0" w:color="auto"/>
          </w:divBdr>
        </w:div>
        <w:div w:id="1450515635">
          <w:marLeft w:val="640"/>
          <w:marRight w:val="0"/>
          <w:marTop w:val="0"/>
          <w:marBottom w:val="0"/>
          <w:divBdr>
            <w:top w:val="none" w:sz="0" w:space="0" w:color="auto"/>
            <w:left w:val="none" w:sz="0" w:space="0" w:color="auto"/>
            <w:bottom w:val="none" w:sz="0" w:space="0" w:color="auto"/>
            <w:right w:val="none" w:sz="0" w:space="0" w:color="auto"/>
          </w:divBdr>
        </w:div>
        <w:div w:id="1656227554">
          <w:marLeft w:val="640"/>
          <w:marRight w:val="0"/>
          <w:marTop w:val="0"/>
          <w:marBottom w:val="0"/>
          <w:divBdr>
            <w:top w:val="none" w:sz="0" w:space="0" w:color="auto"/>
            <w:left w:val="none" w:sz="0" w:space="0" w:color="auto"/>
            <w:bottom w:val="none" w:sz="0" w:space="0" w:color="auto"/>
            <w:right w:val="none" w:sz="0" w:space="0" w:color="auto"/>
          </w:divBdr>
        </w:div>
        <w:div w:id="1007444354">
          <w:marLeft w:val="640"/>
          <w:marRight w:val="0"/>
          <w:marTop w:val="0"/>
          <w:marBottom w:val="0"/>
          <w:divBdr>
            <w:top w:val="none" w:sz="0" w:space="0" w:color="auto"/>
            <w:left w:val="none" w:sz="0" w:space="0" w:color="auto"/>
            <w:bottom w:val="none" w:sz="0" w:space="0" w:color="auto"/>
            <w:right w:val="none" w:sz="0" w:space="0" w:color="auto"/>
          </w:divBdr>
        </w:div>
        <w:div w:id="1230845927">
          <w:marLeft w:val="640"/>
          <w:marRight w:val="0"/>
          <w:marTop w:val="0"/>
          <w:marBottom w:val="0"/>
          <w:divBdr>
            <w:top w:val="none" w:sz="0" w:space="0" w:color="auto"/>
            <w:left w:val="none" w:sz="0" w:space="0" w:color="auto"/>
            <w:bottom w:val="none" w:sz="0" w:space="0" w:color="auto"/>
            <w:right w:val="none" w:sz="0" w:space="0" w:color="auto"/>
          </w:divBdr>
        </w:div>
        <w:div w:id="1263106472">
          <w:marLeft w:val="640"/>
          <w:marRight w:val="0"/>
          <w:marTop w:val="0"/>
          <w:marBottom w:val="0"/>
          <w:divBdr>
            <w:top w:val="none" w:sz="0" w:space="0" w:color="auto"/>
            <w:left w:val="none" w:sz="0" w:space="0" w:color="auto"/>
            <w:bottom w:val="none" w:sz="0" w:space="0" w:color="auto"/>
            <w:right w:val="none" w:sz="0" w:space="0" w:color="auto"/>
          </w:divBdr>
        </w:div>
        <w:div w:id="884684227">
          <w:marLeft w:val="640"/>
          <w:marRight w:val="0"/>
          <w:marTop w:val="0"/>
          <w:marBottom w:val="0"/>
          <w:divBdr>
            <w:top w:val="none" w:sz="0" w:space="0" w:color="auto"/>
            <w:left w:val="none" w:sz="0" w:space="0" w:color="auto"/>
            <w:bottom w:val="none" w:sz="0" w:space="0" w:color="auto"/>
            <w:right w:val="none" w:sz="0" w:space="0" w:color="auto"/>
          </w:divBdr>
        </w:div>
        <w:div w:id="757943099">
          <w:marLeft w:val="640"/>
          <w:marRight w:val="0"/>
          <w:marTop w:val="0"/>
          <w:marBottom w:val="0"/>
          <w:divBdr>
            <w:top w:val="none" w:sz="0" w:space="0" w:color="auto"/>
            <w:left w:val="none" w:sz="0" w:space="0" w:color="auto"/>
            <w:bottom w:val="none" w:sz="0" w:space="0" w:color="auto"/>
            <w:right w:val="none" w:sz="0" w:space="0" w:color="auto"/>
          </w:divBdr>
        </w:div>
        <w:div w:id="45569900">
          <w:marLeft w:val="640"/>
          <w:marRight w:val="0"/>
          <w:marTop w:val="0"/>
          <w:marBottom w:val="0"/>
          <w:divBdr>
            <w:top w:val="none" w:sz="0" w:space="0" w:color="auto"/>
            <w:left w:val="none" w:sz="0" w:space="0" w:color="auto"/>
            <w:bottom w:val="none" w:sz="0" w:space="0" w:color="auto"/>
            <w:right w:val="none" w:sz="0" w:space="0" w:color="auto"/>
          </w:divBdr>
        </w:div>
        <w:div w:id="529148760">
          <w:marLeft w:val="640"/>
          <w:marRight w:val="0"/>
          <w:marTop w:val="0"/>
          <w:marBottom w:val="0"/>
          <w:divBdr>
            <w:top w:val="none" w:sz="0" w:space="0" w:color="auto"/>
            <w:left w:val="none" w:sz="0" w:space="0" w:color="auto"/>
            <w:bottom w:val="none" w:sz="0" w:space="0" w:color="auto"/>
            <w:right w:val="none" w:sz="0" w:space="0" w:color="auto"/>
          </w:divBdr>
        </w:div>
        <w:div w:id="911430759">
          <w:marLeft w:val="640"/>
          <w:marRight w:val="0"/>
          <w:marTop w:val="0"/>
          <w:marBottom w:val="0"/>
          <w:divBdr>
            <w:top w:val="none" w:sz="0" w:space="0" w:color="auto"/>
            <w:left w:val="none" w:sz="0" w:space="0" w:color="auto"/>
            <w:bottom w:val="none" w:sz="0" w:space="0" w:color="auto"/>
            <w:right w:val="none" w:sz="0" w:space="0" w:color="auto"/>
          </w:divBdr>
        </w:div>
        <w:div w:id="390228267">
          <w:marLeft w:val="640"/>
          <w:marRight w:val="0"/>
          <w:marTop w:val="0"/>
          <w:marBottom w:val="0"/>
          <w:divBdr>
            <w:top w:val="none" w:sz="0" w:space="0" w:color="auto"/>
            <w:left w:val="none" w:sz="0" w:space="0" w:color="auto"/>
            <w:bottom w:val="none" w:sz="0" w:space="0" w:color="auto"/>
            <w:right w:val="none" w:sz="0" w:space="0" w:color="auto"/>
          </w:divBdr>
        </w:div>
        <w:div w:id="2064595000">
          <w:marLeft w:val="640"/>
          <w:marRight w:val="0"/>
          <w:marTop w:val="0"/>
          <w:marBottom w:val="0"/>
          <w:divBdr>
            <w:top w:val="none" w:sz="0" w:space="0" w:color="auto"/>
            <w:left w:val="none" w:sz="0" w:space="0" w:color="auto"/>
            <w:bottom w:val="none" w:sz="0" w:space="0" w:color="auto"/>
            <w:right w:val="none" w:sz="0" w:space="0" w:color="auto"/>
          </w:divBdr>
        </w:div>
        <w:div w:id="677150414">
          <w:marLeft w:val="640"/>
          <w:marRight w:val="0"/>
          <w:marTop w:val="0"/>
          <w:marBottom w:val="0"/>
          <w:divBdr>
            <w:top w:val="none" w:sz="0" w:space="0" w:color="auto"/>
            <w:left w:val="none" w:sz="0" w:space="0" w:color="auto"/>
            <w:bottom w:val="none" w:sz="0" w:space="0" w:color="auto"/>
            <w:right w:val="none" w:sz="0" w:space="0" w:color="auto"/>
          </w:divBdr>
        </w:div>
        <w:div w:id="1666857492">
          <w:marLeft w:val="640"/>
          <w:marRight w:val="0"/>
          <w:marTop w:val="0"/>
          <w:marBottom w:val="0"/>
          <w:divBdr>
            <w:top w:val="none" w:sz="0" w:space="0" w:color="auto"/>
            <w:left w:val="none" w:sz="0" w:space="0" w:color="auto"/>
            <w:bottom w:val="none" w:sz="0" w:space="0" w:color="auto"/>
            <w:right w:val="none" w:sz="0" w:space="0" w:color="auto"/>
          </w:divBdr>
        </w:div>
        <w:div w:id="1499728632">
          <w:marLeft w:val="640"/>
          <w:marRight w:val="0"/>
          <w:marTop w:val="0"/>
          <w:marBottom w:val="0"/>
          <w:divBdr>
            <w:top w:val="none" w:sz="0" w:space="0" w:color="auto"/>
            <w:left w:val="none" w:sz="0" w:space="0" w:color="auto"/>
            <w:bottom w:val="none" w:sz="0" w:space="0" w:color="auto"/>
            <w:right w:val="none" w:sz="0" w:space="0" w:color="auto"/>
          </w:divBdr>
        </w:div>
        <w:div w:id="1446388120">
          <w:marLeft w:val="640"/>
          <w:marRight w:val="0"/>
          <w:marTop w:val="0"/>
          <w:marBottom w:val="0"/>
          <w:divBdr>
            <w:top w:val="none" w:sz="0" w:space="0" w:color="auto"/>
            <w:left w:val="none" w:sz="0" w:space="0" w:color="auto"/>
            <w:bottom w:val="none" w:sz="0" w:space="0" w:color="auto"/>
            <w:right w:val="none" w:sz="0" w:space="0" w:color="auto"/>
          </w:divBdr>
        </w:div>
        <w:div w:id="310182051">
          <w:marLeft w:val="640"/>
          <w:marRight w:val="0"/>
          <w:marTop w:val="0"/>
          <w:marBottom w:val="0"/>
          <w:divBdr>
            <w:top w:val="none" w:sz="0" w:space="0" w:color="auto"/>
            <w:left w:val="none" w:sz="0" w:space="0" w:color="auto"/>
            <w:bottom w:val="none" w:sz="0" w:space="0" w:color="auto"/>
            <w:right w:val="none" w:sz="0" w:space="0" w:color="auto"/>
          </w:divBdr>
        </w:div>
        <w:div w:id="573511055">
          <w:marLeft w:val="640"/>
          <w:marRight w:val="0"/>
          <w:marTop w:val="0"/>
          <w:marBottom w:val="0"/>
          <w:divBdr>
            <w:top w:val="none" w:sz="0" w:space="0" w:color="auto"/>
            <w:left w:val="none" w:sz="0" w:space="0" w:color="auto"/>
            <w:bottom w:val="none" w:sz="0" w:space="0" w:color="auto"/>
            <w:right w:val="none" w:sz="0" w:space="0" w:color="auto"/>
          </w:divBdr>
        </w:div>
        <w:div w:id="1673026893">
          <w:marLeft w:val="640"/>
          <w:marRight w:val="0"/>
          <w:marTop w:val="0"/>
          <w:marBottom w:val="0"/>
          <w:divBdr>
            <w:top w:val="none" w:sz="0" w:space="0" w:color="auto"/>
            <w:left w:val="none" w:sz="0" w:space="0" w:color="auto"/>
            <w:bottom w:val="none" w:sz="0" w:space="0" w:color="auto"/>
            <w:right w:val="none" w:sz="0" w:space="0" w:color="auto"/>
          </w:divBdr>
        </w:div>
        <w:div w:id="1572541046">
          <w:marLeft w:val="640"/>
          <w:marRight w:val="0"/>
          <w:marTop w:val="0"/>
          <w:marBottom w:val="0"/>
          <w:divBdr>
            <w:top w:val="none" w:sz="0" w:space="0" w:color="auto"/>
            <w:left w:val="none" w:sz="0" w:space="0" w:color="auto"/>
            <w:bottom w:val="none" w:sz="0" w:space="0" w:color="auto"/>
            <w:right w:val="none" w:sz="0" w:space="0" w:color="auto"/>
          </w:divBdr>
        </w:div>
      </w:divsChild>
    </w:div>
    <w:div w:id="1209487304">
      <w:bodyDiv w:val="1"/>
      <w:marLeft w:val="0"/>
      <w:marRight w:val="0"/>
      <w:marTop w:val="0"/>
      <w:marBottom w:val="0"/>
      <w:divBdr>
        <w:top w:val="none" w:sz="0" w:space="0" w:color="auto"/>
        <w:left w:val="none" w:sz="0" w:space="0" w:color="auto"/>
        <w:bottom w:val="none" w:sz="0" w:space="0" w:color="auto"/>
        <w:right w:val="none" w:sz="0" w:space="0" w:color="auto"/>
      </w:divBdr>
      <w:divsChild>
        <w:div w:id="837963523">
          <w:marLeft w:val="640"/>
          <w:marRight w:val="0"/>
          <w:marTop w:val="0"/>
          <w:marBottom w:val="0"/>
          <w:divBdr>
            <w:top w:val="none" w:sz="0" w:space="0" w:color="auto"/>
            <w:left w:val="none" w:sz="0" w:space="0" w:color="auto"/>
            <w:bottom w:val="none" w:sz="0" w:space="0" w:color="auto"/>
            <w:right w:val="none" w:sz="0" w:space="0" w:color="auto"/>
          </w:divBdr>
        </w:div>
        <w:div w:id="1048534879">
          <w:marLeft w:val="640"/>
          <w:marRight w:val="0"/>
          <w:marTop w:val="0"/>
          <w:marBottom w:val="0"/>
          <w:divBdr>
            <w:top w:val="none" w:sz="0" w:space="0" w:color="auto"/>
            <w:left w:val="none" w:sz="0" w:space="0" w:color="auto"/>
            <w:bottom w:val="none" w:sz="0" w:space="0" w:color="auto"/>
            <w:right w:val="none" w:sz="0" w:space="0" w:color="auto"/>
          </w:divBdr>
        </w:div>
        <w:div w:id="1132554680">
          <w:marLeft w:val="640"/>
          <w:marRight w:val="0"/>
          <w:marTop w:val="0"/>
          <w:marBottom w:val="0"/>
          <w:divBdr>
            <w:top w:val="none" w:sz="0" w:space="0" w:color="auto"/>
            <w:left w:val="none" w:sz="0" w:space="0" w:color="auto"/>
            <w:bottom w:val="none" w:sz="0" w:space="0" w:color="auto"/>
            <w:right w:val="none" w:sz="0" w:space="0" w:color="auto"/>
          </w:divBdr>
        </w:div>
        <w:div w:id="95633993">
          <w:marLeft w:val="640"/>
          <w:marRight w:val="0"/>
          <w:marTop w:val="0"/>
          <w:marBottom w:val="0"/>
          <w:divBdr>
            <w:top w:val="none" w:sz="0" w:space="0" w:color="auto"/>
            <w:left w:val="none" w:sz="0" w:space="0" w:color="auto"/>
            <w:bottom w:val="none" w:sz="0" w:space="0" w:color="auto"/>
            <w:right w:val="none" w:sz="0" w:space="0" w:color="auto"/>
          </w:divBdr>
        </w:div>
        <w:div w:id="179708877">
          <w:marLeft w:val="640"/>
          <w:marRight w:val="0"/>
          <w:marTop w:val="0"/>
          <w:marBottom w:val="0"/>
          <w:divBdr>
            <w:top w:val="none" w:sz="0" w:space="0" w:color="auto"/>
            <w:left w:val="none" w:sz="0" w:space="0" w:color="auto"/>
            <w:bottom w:val="none" w:sz="0" w:space="0" w:color="auto"/>
            <w:right w:val="none" w:sz="0" w:space="0" w:color="auto"/>
          </w:divBdr>
        </w:div>
        <w:div w:id="1162311740">
          <w:marLeft w:val="640"/>
          <w:marRight w:val="0"/>
          <w:marTop w:val="0"/>
          <w:marBottom w:val="0"/>
          <w:divBdr>
            <w:top w:val="none" w:sz="0" w:space="0" w:color="auto"/>
            <w:left w:val="none" w:sz="0" w:space="0" w:color="auto"/>
            <w:bottom w:val="none" w:sz="0" w:space="0" w:color="auto"/>
            <w:right w:val="none" w:sz="0" w:space="0" w:color="auto"/>
          </w:divBdr>
        </w:div>
        <w:div w:id="949551767">
          <w:marLeft w:val="640"/>
          <w:marRight w:val="0"/>
          <w:marTop w:val="0"/>
          <w:marBottom w:val="0"/>
          <w:divBdr>
            <w:top w:val="none" w:sz="0" w:space="0" w:color="auto"/>
            <w:left w:val="none" w:sz="0" w:space="0" w:color="auto"/>
            <w:bottom w:val="none" w:sz="0" w:space="0" w:color="auto"/>
            <w:right w:val="none" w:sz="0" w:space="0" w:color="auto"/>
          </w:divBdr>
        </w:div>
        <w:div w:id="412816829">
          <w:marLeft w:val="640"/>
          <w:marRight w:val="0"/>
          <w:marTop w:val="0"/>
          <w:marBottom w:val="0"/>
          <w:divBdr>
            <w:top w:val="none" w:sz="0" w:space="0" w:color="auto"/>
            <w:left w:val="none" w:sz="0" w:space="0" w:color="auto"/>
            <w:bottom w:val="none" w:sz="0" w:space="0" w:color="auto"/>
            <w:right w:val="none" w:sz="0" w:space="0" w:color="auto"/>
          </w:divBdr>
        </w:div>
        <w:div w:id="372578101">
          <w:marLeft w:val="640"/>
          <w:marRight w:val="0"/>
          <w:marTop w:val="0"/>
          <w:marBottom w:val="0"/>
          <w:divBdr>
            <w:top w:val="none" w:sz="0" w:space="0" w:color="auto"/>
            <w:left w:val="none" w:sz="0" w:space="0" w:color="auto"/>
            <w:bottom w:val="none" w:sz="0" w:space="0" w:color="auto"/>
            <w:right w:val="none" w:sz="0" w:space="0" w:color="auto"/>
          </w:divBdr>
        </w:div>
        <w:div w:id="1162307327">
          <w:marLeft w:val="640"/>
          <w:marRight w:val="0"/>
          <w:marTop w:val="0"/>
          <w:marBottom w:val="0"/>
          <w:divBdr>
            <w:top w:val="none" w:sz="0" w:space="0" w:color="auto"/>
            <w:left w:val="none" w:sz="0" w:space="0" w:color="auto"/>
            <w:bottom w:val="none" w:sz="0" w:space="0" w:color="auto"/>
            <w:right w:val="none" w:sz="0" w:space="0" w:color="auto"/>
          </w:divBdr>
        </w:div>
        <w:div w:id="866527585">
          <w:marLeft w:val="640"/>
          <w:marRight w:val="0"/>
          <w:marTop w:val="0"/>
          <w:marBottom w:val="0"/>
          <w:divBdr>
            <w:top w:val="none" w:sz="0" w:space="0" w:color="auto"/>
            <w:left w:val="none" w:sz="0" w:space="0" w:color="auto"/>
            <w:bottom w:val="none" w:sz="0" w:space="0" w:color="auto"/>
            <w:right w:val="none" w:sz="0" w:space="0" w:color="auto"/>
          </w:divBdr>
        </w:div>
        <w:div w:id="1164273486">
          <w:marLeft w:val="640"/>
          <w:marRight w:val="0"/>
          <w:marTop w:val="0"/>
          <w:marBottom w:val="0"/>
          <w:divBdr>
            <w:top w:val="none" w:sz="0" w:space="0" w:color="auto"/>
            <w:left w:val="none" w:sz="0" w:space="0" w:color="auto"/>
            <w:bottom w:val="none" w:sz="0" w:space="0" w:color="auto"/>
            <w:right w:val="none" w:sz="0" w:space="0" w:color="auto"/>
          </w:divBdr>
        </w:div>
        <w:div w:id="203566381">
          <w:marLeft w:val="640"/>
          <w:marRight w:val="0"/>
          <w:marTop w:val="0"/>
          <w:marBottom w:val="0"/>
          <w:divBdr>
            <w:top w:val="none" w:sz="0" w:space="0" w:color="auto"/>
            <w:left w:val="none" w:sz="0" w:space="0" w:color="auto"/>
            <w:bottom w:val="none" w:sz="0" w:space="0" w:color="auto"/>
            <w:right w:val="none" w:sz="0" w:space="0" w:color="auto"/>
          </w:divBdr>
        </w:div>
        <w:div w:id="1907959931">
          <w:marLeft w:val="640"/>
          <w:marRight w:val="0"/>
          <w:marTop w:val="0"/>
          <w:marBottom w:val="0"/>
          <w:divBdr>
            <w:top w:val="none" w:sz="0" w:space="0" w:color="auto"/>
            <w:left w:val="none" w:sz="0" w:space="0" w:color="auto"/>
            <w:bottom w:val="none" w:sz="0" w:space="0" w:color="auto"/>
            <w:right w:val="none" w:sz="0" w:space="0" w:color="auto"/>
          </w:divBdr>
        </w:div>
        <w:div w:id="732002982">
          <w:marLeft w:val="640"/>
          <w:marRight w:val="0"/>
          <w:marTop w:val="0"/>
          <w:marBottom w:val="0"/>
          <w:divBdr>
            <w:top w:val="none" w:sz="0" w:space="0" w:color="auto"/>
            <w:left w:val="none" w:sz="0" w:space="0" w:color="auto"/>
            <w:bottom w:val="none" w:sz="0" w:space="0" w:color="auto"/>
            <w:right w:val="none" w:sz="0" w:space="0" w:color="auto"/>
          </w:divBdr>
        </w:div>
        <w:div w:id="1398481435">
          <w:marLeft w:val="640"/>
          <w:marRight w:val="0"/>
          <w:marTop w:val="0"/>
          <w:marBottom w:val="0"/>
          <w:divBdr>
            <w:top w:val="none" w:sz="0" w:space="0" w:color="auto"/>
            <w:left w:val="none" w:sz="0" w:space="0" w:color="auto"/>
            <w:bottom w:val="none" w:sz="0" w:space="0" w:color="auto"/>
            <w:right w:val="none" w:sz="0" w:space="0" w:color="auto"/>
          </w:divBdr>
        </w:div>
        <w:div w:id="81143063">
          <w:marLeft w:val="640"/>
          <w:marRight w:val="0"/>
          <w:marTop w:val="0"/>
          <w:marBottom w:val="0"/>
          <w:divBdr>
            <w:top w:val="none" w:sz="0" w:space="0" w:color="auto"/>
            <w:left w:val="none" w:sz="0" w:space="0" w:color="auto"/>
            <w:bottom w:val="none" w:sz="0" w:space="0" w:color="auto"/>
            <w:right w:val="none" w:sz="0" w:space="0" w:color="auto"/>
          </w:divBdr>
        </w:div>
        <w:div w:id="2144999991">
          <w:marLeft w:val="640"/>
          <w:marRight w:val="0"/>
          <w:marTop w:val="0"/>
          <w:marBottom w:val="0"/>
          <w:divBdr>
            <w:top w:val="none" w:sz="0" w:space="0" w:color="auto"/>
            <w:left w:val="none" w:sz="0" w:space="0" w:color="auto"/>
            <w:bottom w:val="none" w:sz="0" w:space="0" w:color="auto"/>
            <w:right w:val="none" w:sz="0" w:space="0" w:color="auto"/>
          </w:divBdr>
        </w:div>
        <w:div w:id="2085763721">
          <w:marLeft w:val="640"/>
          <w:marRight w:val="0"/>
          <w:marTop w:val="0"/>
          <w:marBottom w:val="0"/>
          <w:divBdr>
            <w:top w:val="none" w:sz="0" w:space="0" w:color="auto"/>
            <w:left w:val="none" w:sz="0" w:space="0" w:color="auto"/>
            <w:bottom w:val="none" w:sz="0" w:space="0" w:color="auto"/>
            <w:right w:val="none" w:sz="0" w:space="0" w:color="auto"/>
          </w:divBdr>
        </w:div>
        <w:div w:id="1411846849">
          <w:marLeft w:val="640"/>
          <w:marRight w:val="0"/>
          <w:marTop w:val="0"/>
          <w:marBottom w:val="0"/>
          <w:divBdr>
            <w:top w:val="none" w:sz="0" w:space="0" w:color="auto"/>
            <w:left w:val="none" w:sz="0" w:space="0" w:color="auto"/>
            <w:bottom w:val="none" w:sz="0" w:space="0" w:color="auto"/>
            <w:right w:val="none" w:sz="0" w:space="0" w:color="auto"/>
          </w:divBdr>
        </w:div>
        <w:div w:id="1885209735">
          <w:marLeft w:val="640"/>
          <w:marRight w:val="0"/>
          <w:marTop w:val="0"/>
          <w:marBottom w:val="0"/>
          <w:divBdr>
            <w:top w:val="none" w:sz="0" w:space="0" w:color="auto"/>
            <w:left w:val="none" w:sz="0" w:space="0" w:color="auto"/>
            <w:bottom w:val="none" w:sz="0" w:space="0" w:color="auto"/>
            <w:right w:val="none" w:sz="0" w:space="0" w:color="auto"/>
          </w:divBdr>
        </w:div>
        <w:div w:id="556749668">
          <w:marLeft w:val="640"/>
          <w:marRight w:val="0"/>
          <w:marTop w:val="0"/>
          <w:marBottom w:val="0"/>
          <w:divBdr>
            <w:top w:val="none" w:sz="0" w:space="0" w:color="auto"/>
            <w:left w:val="none" w:sz="0" w:space="0" w:color="auto"/>
            <w:bottom w:val="none" w:sz="0" w:space="0" w:color="auto"/>
            <w:right w:val="none" w:sz="0" w:space="0" w:color="auto"/>
          </w:divBdr>
        </w:div>
        <w:div w:id="1666324442">
          <w:marLeft w:val="640"/>
          <w:marRight w:val="0"/>
          <w:marTop w:val="0"/>
          <w:marBottom w:val="0"/>
          <w:divBdr>
            <w:top w:val="none" w:sz="0" w:space="0" w:color="auto"/>
            <w:left w:val="none" w:sz="0" w:space="0" w:color="auto"/>
            <w:bottom w:val="none" w:sz="0" w:space="0" w:color="auto"/>
            <w:right w:val="none" w:sz="0" w:space="0" w:color="auto"/>
          </w:divBdr>
        </w:div>
        <w:div w:id="153373355">
          <w:marLeft w:val="640"/>
          <w:marRight w:val="0"/>
          <w:marTop w:val="0"/>
          <w:marBottom w:val="0"/>
          <w:divBdr>
            <w:top w:val="none" w:sz="0" w:space="0" w:color="auto"/>
            <w:left w:val="none" w:sz="0" w:space="0" w:color="auto"/>
            <w:bottom w:val="none" w:sz="0" w:space="0" w:color="auto"/>
            <w:right w:val="none" w:sz="0" w:space="0" w:color="auto"/>
          </w:divBdr>
        </w:div>
        <w:div w:id="2143182355">
          <w:marLeft w:val="640"/>
          <w:marRight w:val="0"/>
          <w:marTop w:val="0"/>
          <w:marBottom w:val="0"/>
          <w:divBdr>
            <w:top w:val="none" w:sz="0" w:space="0" w:color="auto"/>
            <w:left w:val="none" w:sz="0" w:space="0" w:color="auto"/>
            <w:bottom w:val="none" w:sz="0" w:space="0" w:color="auto"/>
            <w:right w:val="none" w:sz="0" w:space="0" w:color="auto"/>
          </w:divBdr>
        </w:div>
        <w:div w:id="615866766">
          <w:marLeft w:val="640"/>
          <w:marRight w:val="0"/>
          <w:marTop w:val="0"/>
          <w:marBottom w:val="0"/>
          <w:divBdr>
            <w:top w:val="none" w:sz="0" w:space="0" w:color="auto"/>
            <w:left w:val="none" w:sz="0" w:space="0" w:color="auto"/>
            <w:bottom w:val="none" w:sz="0" w:space="0" w:color="auto"/>
            <w:right w:val="none" w:sz="0" w:space="0" w:color="auto"/>
          </w:divBdr>
        </w:div>
        <w:div w:id="1323699942">
          <w:marLeft w:val="640"/>
          <w:marRight w:val="0"/>
          <w:marTop w:val="0"/>
          <w:marBottom w:val="0"/>
          <w:divBdr>
            <w:top w:val="none" w:sz="0" w:space="0" w:color="auto"/>
            <w:left w:val="none" w:sz="0" w:space="0" w:color="auto"/>
            <w:bottom w:val="none" w:sz="0" w:space="0" w:color="auto"/>
            <w:right w:val="none" w:sz="0" w:space="0" w:color="auto"/>
          </w:divBdr>
        </w:div>
        <w:div w:id="1450705678">
          <w:marLeft w:val="640"/>
          <w:marRight w:val="0"/>
          <w:marTop w:val="0"/>
          <w:marBottom w:val="0"/>
          <w:divBdr>
            <w:top w:val="none" w:sz="0" w:space="0" w:color="auto"/>
            <w:left w:val="none" w:sz="0" w:space="0" w:color="auto"/>
            <w:bottom w:val="none" w:sz="0" w:space="0" w:color="auto"/>
            <w:right w:val="none" w:sz="0" w:space="0" w:color="auto"/>
          </w:divBdr>
        </w:div>
        <w:div w:id="1912958228">
          <w:marLeft w:val="640"/>
          <w:marRight w:val="0"/>
          <w:marTop w:val="0"/>
          <w:marBottom w:val="0"/>
          <w:divBdr>
            <w:top w:val="none" w:sz="0" w:space="0" w:color="auto"/>
            <w:left w:val="none" w:sz="0" w:space="0" w:color="auto"/>
            <w:bottom w:val="none" w:sz="0" w:space="0" w:color="auto"/>
            <w:right w:val="none" w:sz="0" w:space="0" w:color="auto"/>
          </w:divBdr>
        </w:div>
        <w:div w:id="984553093">
          <w:marLeft w:val="640"/>
          <w:marRight w:val="0"/>
          <w:marTop w:val="0"/>
          <w:marBottom w:val="0"/>
          <w:divBdr>
            <w:top w:val="none" w:sz="0" w:space="0" w:color="auto"/>
            <w:left w:val="none" w:sz="0" w:space="0" w:color="auto"/>
            <w:bottom w:val="none" w:sz="0" w:space="0" w:color="auto"/>
            <w:right w:val="none" w:sz="0" w:space="0" w:color="auto"/>
          </w:divBdr>
        </w:div>
        <w:div w:id="2045517816">
          <w:marLeft w:val="640"/>
          <w:marRight w:val="0"/>
          <w:marTop w:val="0"/>
          <w:marBottom w:val="0"/>
          <w:divBdr>
            <w:top w:val="none" w:sz="0" w:space="0" w:color="auto"/>
            <w:left w:val="none" w:sz="0" w:space="0" w:color="auto"/>
            <w:bottom w:val="none" w:sz="0" w:space="0" w:color="auto"/>
            <w:right w:val="none" w:sz="0" w:space="0" w:color="auto"/>
          </w:divBdr>
        </w:div>
        <w:div w:id="1902015351">
          <w:marLeft w:val="640"/>
          <w:marRight w:val="0"/>
          <w:marTop w:val="0"/>
          <w:marBottom w:val="0"/>
          <w:divBdr>
            <w:top w:val="none" w:sz="0" w:space="0" w:color="auto"/>
            <w:left w:val="none" w:sz="0" w:space="0" w:color="auto"/>
            <w:bottom w:val="none" w:sz="0" w:space="0" w:color="auto"/>
            <w:right w:val="none" w:sz="0" w:space="0" w:color="auto"/>
          </w:divBdr>
        </w:div>
        <w:div w:id="216210138">
          <w:marLeft w:val="640"/>
          <w:marRight w:val="0"/>
          <w:marTop w:val="0"/>
          <w:marBottom w:val="0"/>
          <w:divBdr>
            <w:top w:val="none" w:sz="0" w:space="0" w:color="auto"/>
            <w:left w:val="none" w:sz="0" w:space="0" w:color="auto"/>
            <w:bottom w:val="none" w:sz="0" w:space="0" w:color="auto"/>
            <w:right w:val="none" w:sz="0" w:space="0" w:color="auto"/>
          </w:divBdr>
        </w:div>
        <w:div w:id="1373774060">
          <w:marLeft w:val="640"/>
          <w:marRight w:val="0"/>
          <w:marTop w:val="0"/>
          <w:marBottom w:val="0"/>
          <w:divBdr>
            <w:top w:val="none" w:sz="0" w:space="0" w:color="auto"/>
            <w:left w:val="none" w:sz="0" w:space="0" w:color="auto"/>
            <w:bottom w:val="none" w:sz="0" w:space="0" w:color="auto"/>
            <w:right w:val="none" w:sz="0" w:space="0" w:color="auto"/>
          </w:divBdr>
        </w:div>
        <w:div w:id="936060811">
          <w:marLeft w:val="640"/>
          <w:marRight w:val="0"/>
          <w:marTop w:val="0"/>
          <w:marBottom w:val="0"/>
          <w:divBdr>
            <w:top w:val="none" w:sz="0" w:space="0" w:color="auto"/>
            <w:left w:val="none" w:sz="0" w:space="0" w:color="auto"/>
            <w:bottom w:val="none" w:sz="0" w:space="0" w:color="auto"/>
            <w:right w:val="none" w:sz="0" w:space="0" w:color="auto"/>
          </w:divBdr>
        </w:div>
        <w:div w:id="527066116">
          <w:marLeft w:val="640"/>
          <w:marRight w:val="0"/>
          <w:marTop w:val="0"/>
          <w:marBottom w:val="0"/>
          <w:divBdr>
            <w:top w:val="none" w:sz="0" w:space="0" w:color="auto"/>
            <w:left w:val="none" w:sz="0" w:space="0" w:color="auto"/>
            <w:bottom w:val="none" w:sz="0" w:space="0" w:color="auto"/>
            <w:right w:val="none" w:sz="0" w:space="0" w:color="auto"/>
          </w:divBdr>
        </w:div>
        <w:div w:id="706560604">
          <w:marLeft w:val="640"/>
          <w:marRight w:val="0"/>
          <w:marTop w:val="0"/>
          <w:marBottom w:val="0"/>
          <w:divBdr>
            <w:top w:val="none" w:sz="0" w:space="0" w:color="auto"/>
            <w:left w:val="none" w:sz="0" w:space="0" w:color="auto"/>
            <w:bottom w:val="none" w:sz="0" w:space="0" w:color="auto"/>
            <w:right w:val="none" w:sz="0" w:space="0" w:color="auto"/>
          </w:divBdr>
        </w:div>
        <w:div w:id="495808158">
          <w:marLeft w:val="640"/>
          <w:marRight w:val="0"/>
          <w:marTop w:val="0"/>
          <w:marBottom w:val="0"/>
          <w:divBdr>
            <w:top w:val="none" w:sz="0" w:space="0" w:color="auto"/>
            <w:left w:val="none" w:sz="0" w:space="0" w:color="auto"/>
            <w:bottom w:val="none" w:sz="0" w:space="0" w:color="auto"/>
            <w:right w:val="none" w:sz="0" w:space="0" w:color="auto"/>
          </w:divBdr>
        </w:div>
        <w:div w:id="2040155068">
          <w:marLeft w:val="640"/>
          <w:marRight w:val="0"/>
          <w:marTop w:val="0"/>
          <w:marBottom w:val="0"/>
          <w:divBdr>
            <w:top w:val="none" w:sz="0" w:space="0" w:color="auto"/>
            <w:left w:val="none" w:sz="0" w:space="0" w:color="auto"/>
            <w:bottom w:val="none" w:sz="0" w:space="0" w:color="auto"/>
            <w:right w:val="none" w:sz="0" w:space="0" w:color="auto"/>
          </w:divBdr>
        </w:div>
        <w:div w:id="709190199">
          <w:marLeft w:val="640"/>
          <w:marRight w:val="0"/>
          <w:marTop w:val="0"/>
          <w:marBottom w:val="0"/>
          <w:divBdr>
            <w:top w:val="none" w:sz="0" w:space="0" w:color="auto"/>
            <w:left w:val="none" w:sz="0" w:space="0" w:color="auto"/>
            <w:bottom w:val="none" w:sz="0" w:space="0" w:color="auto"/>
            <w:right w:val="none" w:sz="0" w:space="0" w:color="auto"/>
          </w:divBdr>
        </w:div>
        <w:div w:id="584656721">
          <w:marLeft w:val="640"/>
          <w:marRight w:val="0"/>
          <w:marTop w:val="0"/>
          <w:marBottom w:val="0"/>
          <w:divBdr>
            <w:top w:val="none" w:sz="0" w:space="0" w:color="auto"/>
            <w:left w:val="none" w:sz="0" w:space="0" w:color="auto"/>
            <w:bottom w:val="none" w:sz="0" w:space="0" w:color="auto"/>
            <w:right w:val="none" w:sz="0" w:space="0" w:color="auto"/>
          </w:divBdr>
        </w:div>
        <w:div w:id="1069110192">
          <w:marLeft w:val="640"/>
          <w:marRight w:val="0"/>
          <w:marTop w:val="0"/>
          <w:marBottom w:val="0"/>
          <w:divBdr>
            <w:top w:val="none" w:sz="0" w:space="0" w:color="auto"/>
            <w:left w:val="none" w:sz="0" w:space="0" w:color="auto"/>
            <w:bottom w:val="none" w:sz="0" w:space="0" w:color="auto"/>
            <w:right w:val="none" w:sz="0" w:space="0" w:color="auto"/>
          </w:divBdr>
        </w:div>
        <w:div w:id="412549340">
          <w:marLeft w:val="640"/>
          <w:marRight w:val="0"/>
          <w:marTop w:val="0"/>
          <w:marBottom w:val="0"/>
          <w:divBdr>
            <w:top w:val="none" w:sz="0" w:space="0" w:color="auto"/>
            <w:left w:val="none" w:sz="0" w:space="0" w:color="auto"/>
            <w:bottom w:val="none" w:sz="0" w:space="0" w:color="auto"/>
            <w:right w:val="none" w:sz="0" w:space="0" w:color="auto"/>
          </w:divBdr>
        </w:div>
        <w:div w:id="1447384996">
          <w:marLeft w:val="640"/>
          <w:marRight w:val="0"/>
          <w:marTop w:val="0"/>
          <w:marBottom w:val="0"/>
          <w:divBdr>
            <w:top w:val="none" w:sz="0" w:space="0" w:color="auto"/>
            <w:left w:val="none" w:sz="0" w:space="0" w:color="auto"/>
            <w:bottom w:val="none" w:sz="0" w:space="0" w:color="auto"/>
            <w:right w:val="none" w:sz="0" w:space="0" w:color="auto"/>
          </w:divBdr>
        </w:div>
        <w:div w:id="2142569750">
          <w:marLeft w:val="640"/>
          <w:marRight w:val="0"/>
          <w:marTop w:val="0"/>
          <w:marBottom w:val="0"/>
          <w:divBdr>
            <w:top w:val="none" w:sz="0" w:space="0" w:color="auto"/>
            <w:left w:val="none" w:sz="0" w:space="0" w:color="auto"/>
            <w:bottom w:val="none" w:sz="0" w:space="0" w:color="auto"/>
            <w:right w:val="none" w:sz="0" w:space="0" w:color="auto"/>
          </w:divBdr>
        </w:div>
        <w:div w:id="689598997">
          <w:marLeft w:val="640"/>
          <w:marRight w:val="0"/>
          <w:marTop w:val="0"/>
          <w:marBottom w:val="0"/>
          <w:divBdr>
            <w:top w:val="none" w:sz="0" w:space="0" w:color="auto"/>
            <w:left w:val="none" w:sz="0" w:space="0" w:color="auto"/>
            <w:bottom w:val="none" w:sz="0" w:space="0" w:color="auto"/>
            <w:right w:val="none" w:sz="0" w:space="0" w:color="auto"/>
          </w:divBdr>
        </w:div>
        <w:div w:id="268246938">
          <w:marLeft w:val="640"/>
          <w:marRight w:val="0"/>
          <w:marTop w:val="0"/>
          <w:marBottom w:val="0"/>
          <w:divBdr>
            <w:top w:val="none" w:sz="0" w:space="0" w:color="auto"/>
            <w:left w:val="none" w:sz="0" w:space="0" w:color="auto"/>
            <w:bottom w:val="none" w:sz="0" w:space="0" w:color="auto"/>
            <w:right w:val="none" w:sz="0" w:space="0" w:color="auto"/>
          </w:divBdr>
        </w:div>
        <w:div w:id="1494369820">
          <w:marLeft w:val="640"/>
          <w:marRight w:val="0"/>
          <w:marTop w:val="0"/>
          <w:marBottom w:val="0"/>
          <w:divBdr>
            <w:top w:val="none" w:sz="0" w:space="0" w:color="auto"/>
            <w:left w:val="none" w:sz="0" w:space="0" w:color="auto"/>
            <w:bottom w:val="none" w:sz="0" w:space="0" w:color="auto"/>
            <w:right w:val="none" w:sz="0" w:space="0" w:color="auto"/>
          </w:divBdr>
        </w:div>
        <w:div w:id="1930844370">
          <w:marLeft w:val="640"/>
          <w:marRight w:val="0"/>
          <w:marTop w:val="0"/>
          <w:marBottom w:val="0"/>
          <w:divBdr>
            <w:top w:val="none" w:sz="0" w:space="0" w:color="auto"/>
            <w:left w:val="none" w:sz="0" w:space="0" w:color="auto"/>
            <w:bottom w:val="none" w:sz="0" w:space="0" w:color="auto"/>
            <w:right w:val="none" w:sz="0" w:space="0" w:color="auto"/>
          </w:divBdr>
        </w:div>
        <w:div w:id="1942687930">
          <w:marLeft w:val="640"/>
          <w:marRight w:val="0"/>
          <w:marTop w:val="0"/>
          <w:marBottom w:val="0"/>
          <w:divBdr>
            <w:top w:val="none" w:sz="0" w:space="0" w:color="auto"/>
            <w:left w:val="none" w:sz="0" w:space="0" w:color="auto"/>
            <w:bottom w:val="none" w:sz="0" w:space="0" w:color="auto"/>
            <w:right w:val="none" w:sz="0" w:space="0" w:color="auto"/>
          </w:divBdr>
        </w:div>
      </w:divsChild>
    </w:div>
    <w:div w:id="1212352133">
      <w:bodyDiv w:val="1"/>
      <w:marLeft w:val="0"/>
      <w:marRight w:val="0"/>
      <w:marTop w:val="0"/>
      <w:marBottom w:val="0"/>
      <w:divBdr>
        <w:top w:val="none" w:sz="0" w:space="0" w:color="auto"/>
        <w:left w:val="none" w:sz="0" w:space="0" w:color="auto"/>
        <w:bottom w:val="none" w:sz="0" w:space="0" w:color="auto"/>
        <w:right w:val="none" w:sz="0" w:space="0" w:color="auto"/>
      </w:divBdr>
    </w:div>
    <w:div w:id="1221020697">
      <w:bodyDiv w:val="1"/>
      <w:marLeft w:val="0"/>
      <w:marRight w:val="0"/>
      <w:marTop w:val="0"/>
      <w:marBottom w:val="0"/>
      <w:divBdr>
        <w:top w:val="none" w:sz="0" w:space="0" w:color="auto"/>
        <w:left w:val="none" w:sz="0" w:space="0" w:color="auto"/>
        <w:bottom w:val="none" w:sz="0" w:space="0" w:color="auto"/>
        <w:right w:val="none" w:sz="0" w:space="0" w:color="auto"/>
      </w:divBdr>
      <w:divsChild>
        <w:div w:id="712315816">
          <w:marLeft w:val="640"/>
          <w:marRight w:val="0"/>
          <w:marTop w:val="0"/>
          <w:marBottom w:val="0"/>
          <w:divBdr>
            <w:top w:val="none" w:sz="0" w:space="0" w:color="auto"/>
            <w:left w:val="none" w:sz="0" w:space="0" w:color="auto"/>
            <w:bottom w:val="none" w:sz="0" w:space="0" w:color="auto"/>
            <w:right w:val="none" w:sz="0" w:space="0" w:color="auto"/>
          </w:divBdr>
        </w:div>
        <w:div w:id="1063217580">
          <w:marLeft w:val="640"/>
          <w:marRight w:val="0"/>
          <w:marTop w:val="0"/>
          <w:marBottom w:val="0"/>
          <w:divBdr>
            <w:top w:val="none" w:sz="0" w:space="0" w:color="auto"/>
            <w:left w:val="none" w:sz="0" w:space="0" w:color="auto"/>
            <w:bottom w:val="none" w:sz="0" w:space="0" w:color="auto"/>
            <w:right w:val="none" w:sz="0" w:space="0" w:color="auto"/>
          </w:divBdr>
        </w:div>
        <w:div w:id="175078184">
          <w:marLeft w:val="640"/>
          <w:marRight w:val="0"/>
          <w:marTop w:val="0"/>
          <w:marBottom w:val="0"/>
          <w:divBdr>
            <w:top w:val="none" w:sz="0" w:space="0" w:color="auto"/>
            <w:left w:val="none" w:sz="0" w:space="0" w:color="auto"/>
            <w:bottom w:val="none" w:sz="0" w:space="0" w:color="auto"/>
            <w:right w:val="none" w:sz="0" w:space="0" w:color="auto"/>
          </w:divBdr>
        </w:div>
        <w:div w:id="342053533">
          <w:marLeft w:val="640"/>
          <w:marRight w:val="0"/>
          <w:marTop w:val="0"/>
          <w:marBottom w:val="0"/>
          <w:divBdr>
            <w:top w:val="none" w:sz="0" w:space="0" w:color="auto"/>
            <w:left w:val="none" w:sz="0" w:space="0" w:color="auto"/>
            <w:bottom w:val="none" w:sz="0" w:space="0" w:color="auto"/>
            <w:right w:val="none" w:sz="0" w:space="0" w:color="auto"/>
          </w:divBdr>
        </w:div>
        <w:div w:id="713042167">
          <w:marLeft w:val="640"/>
          <w:marRight w:val="0"/>
          <w:marTop w:val="0"/>
          <w:marBottom w:val="0"/>
          <w:divBdr>
            <w:top w:val="none" w:sz="0" w:space="0" w:color="auto"/>
            <w:left w:val="none" w:sz="0" w:space="0" w:color="auto"/>
            <w:bottom w:val="none" w:sz="0" w:space="0" w:color="auto"/>
            <w:right w:val="none" w:sz="0" w:space="0" w:color="auto"/>
          </w:divBdr>
        </w:div>
        <w:div w:id="1084761409">
          <w:marLeft w:val="640"/>
          <w:marRight w:val="0"/>
          <w:marTop w:val="0"/>
          <w:marBottom w:val="0"/>
          <w:divBdr>
            <w:top w:val="none" w:sz="0" w:space="0" w:color="auto"/>
            <w:left w:val="none" w:sz="0" w:space="0" w:color="auto"/>
            <w:bottom w:val="none" w:sz="0" w:space="0" w:color="auto"/>
            <w:right w:val="none" w:sz="0" w:space="0" w:color="auto"/>
          </w:divBdr>
        </w:div>
        <w:div w:id="735855627">
          <w:marLeft w:val="640"/>
          <w:marRight w:val="0"/>
          <w:marTop w:val="0"/>
          <w:marBottom w:val="0"/>
          <w:divBdr>
            <w:top w:val="none" w:sz="0" w:space="0" w:color="auto"/>
            <w:left w:val="none" w:sz="0" w:space="0" w:color="auto"/>
            <w:bottom w:val="none" w:sz="0" w:space="0" w:color="auto"/>
            <w:right w:val="none" w:sz="0" w:space="0" w:color="auto"/>
          </w:divBdr>
        </w:div>
        <w:div w:id="1822891414">
          <w:marLeft w:val="640"/>
          <w:marRight w:val="0"/>
          <w:marTop w:val="0"/>
          <w:marBottom w:val="0"/>
          <w:divBdr>
            <w:top w:val="none" w:sz="0" w:space="0" w:color="auto"/>
            <w:left w:val="none" w:sz="0" w:space="0" w:color="auto"/>
            <w:bottom w:val="none" w:sz="0" w:space="0" w:color="auto"/>
            <w:right w:val="none" w:sz="0" w:space="0" w:color="auto"/>
          </w:divBdr>
        </w:div>
        <w:div w:id="1577745654">
          <w:marLeft w:val="640"/>
          <w:marRight w:val="0"/>
          <w:marTop w:val="0"/>
          <w:marBottom w:val="0"/>
          <w:divBdr>
            <w:top w:val="none" w:sz="0" w:space="0" w:color="auto"/>
            <w:left w:val="none" w:sz="0" w:space="0" w:color="auto"/>
            <w:bottom w:val="none" w:sz="0" w:space="0" w:color="auto"/>
            <w:right w:val="none" w:sz="0" w:space="0" w:color="auto"/>
          </w:divBdr>
        </w:div>
        <w:div w:id="190337978">
          <w:marLeft w:val="640"/>
          <w:marRight w:val="0"/>
          <w:marTop w:val="0"/>
          <w:marBottom w:val="0"/>
          <w:divBdr>
            <w:top w:val="none" w:sz="0" w:space="0" w:color="auto"/>
            <w:left w:val="none" w:sz="0" w:space="0" w:color="auto"/>
            <w:bottom w:val="none" w:sz="0" w:space="0" w:color="auto"/>
            <w:right w:val="none" w:sz="0" w:space="0" w:color="auto"/>
          </w:divBdr>
        </w:div>
        <w:div w:id="1762481978">
          <w:marLeft w:val="640"/>
          <w:marRight w:val="0"/>
          <w:marTop w:val="0"/>
          <w:marBottom w:val="0"/>
          <w:divBdr>
            <w:top w:val="none" w:sz="0" w:space="0" w:color="auto"/>
            <w:left w:val="none" w:sz="0" w:space="0" w:color="auto"/>
            <w:bottom w:val="none" w:sz="0" w:space="0" w:color="auto"/>
            <w:right w:val="none" w:sz="0" w:space="0" w:color="auto"/>
          </w:divBdr>
        </w:div>
        <w:div w:id="1333334694">
          <w:marLeft w:val="640"/>
          <w:marRight w:val="0"/>
          <w:marTop w:val="0"/>
          <w:marBottom w:val="0"/>
          <w:divBdr>
            <w:top w:val="none" w:sz="0" w:space="0" w:color="auto"/>
            <w:left w:val="none" w:sz="0" w:space="0" w:color="auto"/>
            <w:bottom w:val="none" w:sz="0" w:space="0" w:color="auto"/>
            <w:right w:val="none" w:sz="0" w:space="0" w:color="auto"/>
          </w:divBdr>
        </w:div>
        <w:div w:id="1310865796">
          <w:marLeft w:val="640"/>
          <w:marRight w:val="0"/>
          <w:marTop w:val="0"/>
          <w:marBottom w:val="0"/>
          <w:divBdr>
            <w:top w:val="none" w:sz="0" w:space="0" w:color="auto"/>
            <w:left w:val="none" w:sz="0" w:space="0" w:color="auto"/>
            <w:bottom w:val="none" w:sz="0" w:space="0" w:color="auto"/>
            <w:right w:val="none" w:sz="0" w:space="0" w:color="auto"/>
          </w:divBdr>
        </w:div>
        <w:div w:id="1863855292">
          <w:marLeft w:val="640"/>
          <w:marRight w:val="0"/>
          <w:marTop w:val="0"/>
          <w:marBottom w:val="0"/>
          <w:divBdr>
            <w:top w:val="none" w:sz="0" w:space="0" w:color="auto"/>
            <w:left w:val="none" w:sz="0" w:space="0" w:color="auto"/>
            <w:bottom w:val="none" w:sz="0" w:space="0" w:color="auto"/>
            <w:right w:val="none" w:sz="0" w:space="0" w:color="auto"/>
          </w:divBdr>
        </w:div>
        <w:div w:id="512771103">
          <w:marLeft w:val="640"/>
          <w:marRight w:val="0"/>
          <w:marTop w:val="0"/>
          <w:marBottom w:val="0"/>
          <w:divBdr>
            <w:top w:val="none" w:sz="0" w:space="0" w:color="auto"/>
            <w:left w:val="none" w:sz="0" w:space="0" w:color="auto"/>
            <w:bottom w:val="none" w:sz="0" w:space="0" w:color="auto"/>
            <w:right w:val="none" w:sz="0" w:space="0" w:color="auto"/>
          </w:divBdr>
        </w:div>
        <w:div w:id="1951862168">
          <w:marLeft w:val="640"/>
          <w:marRight w:val="0"/>
          <w:marTop w:val="0"/>
          <w:marBottom w:val="0"/>
          <w:divBdr>
            <w:top w:val="none" w:sz="0" w:space="0" w:color="auto"/>
            <w:left w:val="none" w:sz="0" w:space="0" w:color="auto"/>
            <w:bottom w:val="none" w:sz="0" w:space="0" w:color="auto"/>
            <w:right w:val="none" w:sz="0" w:space="0" w:color="auto"/>
          </w:divBdr>
        </w:div>
        <w:div w:id="1170103345">
          <w:marLeft w:val="640"/>
          <w:marRight w:val="0"/>
          <w:marTop w:val="0"/>
          <w:marBottom w:val="0"/>
          <w:divBdr>
            <w:top w:val="none" w:sz="0" w:space="0" w:color="auto"/>
            <w:left w:val="none" w:sz="0" w:space="0" w:color="auto"/>
            <w:bottom w:val="none" w:sz="0" w:space="0" w:color="auto"/>
            <w:right w:val="none" w:sz="0" w:space="0" w:color="auto"/>
          </w:divBdr>
        </w:div>
        <w:div w:id="1748846422">
          <w:marLeft w:val="640"/>
          <w:marRight w:val="0"/>
          <w:marTop w:val="0"/>
          <w:marBottom w:val="0"/>
          <w:divBdr>
            <w:top w:val="none" w:sz="0" w:space="0" w:color="auto"/>
            <w:left w:val="none" w:sz="0" w:space="0" w:color="auto"/>
            <w:bottom w:val="none" w:sz="0" w:space="0" w:color="auto"/>
            <w:right w:val="none" w:sz="0" w:space="0" w:color="auto"/>
          </w:divBdr>
        </w:div>
        <w:div w:id="439180448">
          <w:marLeft w:val="640"/>
          <w:marRight w:val="0"/>
          <w:marTop w:val="0"/>
          <w:marBottom w:val="0"/>
          <w:divBdr>
            <w:top w:val="none" w:sz="0" w:space="0" w:color="auto"/>
            <w:left w:val="none" w:sz="0" w:space="0" w:color="auto"/>
            <w:bottom w:val="none" w:sz="0" w:space="0" w:color="auto"/>
            <w:right w:val="none" w:sz="0" w:space="0" w:color="auto"/>
          </w:divBdr>
        </w:div>
        <w:div w:id="1343168261">
          <w:marLeft w:val="640"/>
          <w:marRight w:val="0"/>
          <w:marTop w:val="0"/>
          <w:marBottom w:val="0"/>
          <w:divBdr>
            <w:top w:val="none" w:sz="0" w:space="0" w:color="auto"/>
            <w:left w:val="none" w:sz="0" w:space="0" w:color="auto"/>
            <w:bottom w:val="none" w:sz="0" w:space="0" w:color="auto"/>
            <w:right w:val="none" w:sz="0" w:space="0" w:color="auto"/>
          </w:divBdr>
        </w:div>
        <w:div w:id="646710350">
          <w:marLeft w:val="640"/>
          <w:marRight w:val="0"/>
          <w:marTop w:val="0"/>
          <w:marBottom w:val="0"/>
          <w:divBdr>
            <w:top w:val="none" w:sz="0" w:space="0" w:color="auto"/>
            <w:left w:val="none" w:sz="0" w:space="0" w:color="auto"/>
            <w:bottom w:val="none" w:sz="0" w:space="0" w:color="auto"/>
            <w:right w:val="none" w:sz="0" w:space="0" w:color="auto"/>
          </w:divBdr>
        </w:div>
        <w:div w:id="1581597685">
          <w:marLeft w:val="640"/>
          <w:marRight w:val="0"/>
          <w:marTop w:val="0"/>
          <w:marBottom w:val="0"/>
          <w:divBdr>
            <w:top w:val="none" w:sz="0" w:space="0" w:color="auto"/>
            <w:left w:val="none" w:sz="0" w:space="0" w:color="auto"/>
            <w:bottom w:val="none" w:sz="0" w:space="0" w:color="auto"/>
            <w:right w:val="none" w:sz="0" w:space="0" w:color="auto"/>
          </w:divBdr>
        </w:div>
        <w:div w:id="2122797609">
          <w:marLeft w:val="640"/>
          <w:marRight w:val="0"/>
          <w:marTop w:val="0"/>
          <w:marBottom w:val="0"/>
          <w:divBdr>
            <w:top w:val="none" w:sz="0" w:space="0" w:color="auto"/>
            <w:left w:val="none" w:sz="0" w:space="0" w:color="auto"/>
            <w:bottom w:val="none" w:sz="0" w:space="0" w:color="auto"/>
            <w:right w:val="none" w:sz="0" w:space="0" w:color="auto"/>
          </w:divBdr>
        </w:div>
        <w:div w:id="1420103993">
          <w:marLeft w:val="640"/>
          <w:marRight w:val="0"/>
          <w:marTop w:val="0"/>
          <w:marBottom w:val="0"/>
          <w:divBdr>
            <w:top w:val="none" w:sz="0" w:space="0" w:color="auto"/>
            <w:left w:val="none" w:sz="0" w:space="0" w:color="auto"/>
            <w:bottom w:val="none" w:sz="0" w:space="0" w:color="auto"/>
            <w:right w:val="none" w:sz="0" w:space="0" w:color="auto"/>
          </w:divBdr>
        </w:div>
        <w:div w:id="1465657225">
          <w:marLeft w:val="640"/>
          <w:marRight w:val="0"/>
          <w:marTop w:val="0"/>
          <w:marBottom w:val="0"/>
          <w:divBdr>
            <w:top w:val="none" w:sz="0" w:space="0" w:color="auto"/>
            <w:left w:val="none" w:sz="0" w:space="0" w:color="auto"/>
            <w:bottom w:val="none" w:sz="0" w:space="0" w:color="auto"/>
            <w:right w:val="none" w:sz="0" w:space="0" w:color="auto"/>
          </w:divBdr>
        </w:div>
        <w:div w:id="147285839">
          <w:marLeft w:val="640"/>
          <w:marRight w:val="0"/>
          <w:marTop w:val="0"/>
          <w:marBottom w:val="0"/>
          <w:divBdr>
            <w:top w:val="none" w:sz="0" w:space="0" w:color="auto"/>
            <w:left w:val="none" w:sz="0" w:space="0" w:color="auto"/>
            <w:bottom w:val="none" w:sz="0" w:space="0" w:color="auto"/>
            <w:right w:val="none" w:sz="0" w:space="0" w:color="auto"/>
          </w:divBdr>
        </w:div>
        <w:div w:id="1239438472">
          <w:marLeft w:val="640"/>
          <w:marRight w:val="0"/>
          <w:marTop w:val="0"/>
          <w:marBottom w:val="0"/>
          <w:divBdr>
            <w:top w:val="none" w:sz="0" w:space="0" w:color="auto"/>
            <w:left w:val="none" w:sz="0" w:space="0" w:color="auto"/>
            <w:bottom w:val="none" w:sz="0" w:space="0" w:color="auto"/>
            <w:right w:val="none" w:sz="0" w:space="0" w:color="auto"/>
          </w:divBdr>
        </w:div>
        <w:div w:id="542711214">
          <w:marLeft w:val="640"/>
          <w:marRight w:val="0"/>
          <w:marTop w:val="0"/>
          <w:marBottom w:val="0"/>
          <w:divBdr>
            <w:top w:val="none" w:sz="0" w:space="0" w:color="auto"/>
            <w:left w:val="none" w:sz="0" w:space="0" w:color="auto"/>
            <w:bottom w:val="none" w:sz="0" w:space="0" w:color="auto"/>
            <w:right w:val="none" w:sz="0" w:space="0" w:color="auto"/>
          </w:divBdr>
        </w:div>
        <w:div w:id="741102261">
          <w:marLeft w:val="640"/>
          <w:marRight w:val="0"/>
          <w:marTop w:val="0"/>
          <w:marBottom w:val="0"/>
          <w:divBdr>
            <w:top w:val="none" w:sz="0" w:space="0" w:color="auto"/>
            <w:left w:val="none" w:sz="0" w:space="0" w:color="auto"/>
            <w:bottom w:val="none" w:sz="0" w:space="0" w:color="auto"/>
            <w:right w:val="none" w:sz="0" w:space="0" w:color="auto"/>
          </w:divBdr>
        </w:div>
        <w:div w:id="474209">
          <w:marLeft w:val="640"/>
          <w:marRight w:val="0"/>
          <w:marTop w:val="0"/>
          <w:marBottom w:val="0"/>
          <w:divBdr>
            <w:top w:val="none" w:sz="0" w:space="0" w:color="auto"/>
            <w:left w:val="none" w:sz="0" w:space="0" w:color="auto"/>
            <w:bottom w:val="none" w:sz="0" w:space="0" w:color="auto"/>
            <w:right w:val="none" w:sz="0" w:space="0" w:color="auto"/>
          </w:divBdr>
        </w:div>
        <w:div w:id="708148365">
          <w:marLeft w:val="640"/>
          <w:marRight w:val="0"/>
          <w:marTop w:val="0"/>
          <w:marBottom w:val="0"/>
          <w:divBdr>
            <w:top w:val="none" w:sz="0" w:space="0" w:color="auto"/>
            <w:left w:val="none" w:sz="0" w:space="0" w:color="auto"/>
            <w:bottom w:val="none" w:sz="0" w:space="0" w:color="auto"/>
            <w:right w:val="none" w:sz="0" w:space="0" w:color="auto"/>
          </w:divBdr>
        </w:div>
        <w:div w:id="1296451725">
          <w:marLeft w:val="640"/>
          <w:marRight w:val="0"/>
          <w:marTop w:val="0"/>
          <w:marBottom w:val="0"/>
          <w:divBdr>
            <w:top w:val="none" w:sz="0" w:space="0" w:color="auto"/>
            <w:left w:val="none" w:sz="0" w:space="0" w:color="auto"/>
            <w:bottom w:val="none" w:sz="0" w:space="0" w:color="auto"/>
            <w:right w:val="none" w:sz="0" w:space="0" w:color="auto"/>
          </w:divBdr>
        </w:div>
        <w:div w:id="1765766634">
          <w:marLeft w:val="640"/>
          <w:marRight w:val="0"/>
          <w:marTop w:val="0"/>
          <w:marBottom w:val="0"/>
          <w:divBdr>
            <w:top w:val="none" w:sz="0" w:space="0" w:color="auto"/>
            <w:left w:val="none" w:sz="0" w:space="0" w:color="auto"/>
            <w:bottom w:val="none" w:sz="0" w:space="0" w:color="auto"/>
            <w:right w:val="none" w:sz="0" w:space="0" w:color="auto"/>
          </w:divBdr>
        </w:div>
        <w:div w:id="1354572282">
          <w:marLeft w:val="640"/>
          <w:marRight w:val="0"/>
          <w:marTop w:val="0"/>
          <w:marBottom w:val="0"/>
          <w:divBdr>
            <w:top w:val="none" w:sz="0" w:space="0" w:color="auto"/>
            <w:left w:val="none" w:sz="0" w:space="0" w:color="auto"/>
            <w:bottom w:val="none" w:sz="0" w:space="0" w:color="auto"/>
            <w:right w:val="none" w:sz="0" w:space="0" w:color="auto"/>
          </w:divBdr>
        </w:div>
        <w:div w:id="150341627">
          <w:marLeft w:val="640"/>
          <w:marRight w:val="0"/>
          <w:marTop w:val="0"/>
          <w:marBottom w:val="0"/>
          <w:divBdr>
            <w:top w:val="none" w:sz="0" w:space="0" w:color="auto"/>
            <w:left w:val="none" w:sz="0" w:space="0" w:color="auto"/>
            <w:bottom w:val="none" w:sz="0" w:space="0" w:color="auto"/>
            <w:right w:val="none" w:sz="0" w:space="0" w:color="auto"/>
          </w:divBdr>
        </w:div>
        <w:div w:id="666708591">
          <w:marLeft w:val="640"/>
          <w:marRight w:val="0"/>
          <w:marTop w:val="0"/>
          <w:marBottom w:val="0"/>
          <w:divBdr>
            <w:top w:val="none" w:sz="0" w:space="0" w:color="auto"/>
            <w:left w:val="none" w:sz="0" w:space="0" w:color="auto"/>
            <w:bottom w:val="none" w:sz="0" w:space="0" w:color="auto"/>
            <w:right w:val="none" w:sz="0" w:space="0" w:color="auto"/>
          </w:divBdr>
        </w:div>
        <w:div w:id="1197111892">
          <w:marLeft w:val="640"/>
          <w:marRight w:val="0"/>
          <w:marTop w:val="0"/>
          <w:marBottom w:val="0"/>
          <w:divBdr>
            <w:top w:val="none" w:sz="0" w:space="0" w:color="auto"/>
            <w:left w:val="none" w:sz="0" w:space="0" w:color="auto"/>
            <w:bottom w:val="none" w:sz="0" w:space="0" w:color="auto"/>
            <w:right w:val="none" w:sz="0" w:space="0" w:color="auto"/>
          </w:divBdr>
        </w:div>
        <w:div w:id="1576088653">
          <w:marLeft w:val="640"/>
          <w:marRight w:val="0"/>
          <w:marTop w:val="0"/>
          <w:marBottom w:val="0"/>
          <w:divBdr>
            <w:top w:val="none" w:sz="0" w:space="0" w:color="auto"/>
            <w:left w:val="none" w:sz="0" w:space="0" w:color="auto"/>
            <w:bottom w:val="none" w:sz="0" w:space="0" w:color="auto"/>
            <w:right w:val="none" w:sz="0" w:space="0" w:color="auto"/>
          </w:divBdr>
        </w:div>
        <w:div w:id="222571577">
          <w:marLeft w:val="640"/>
          <w:marRight w:val="0"/>
          <w:marTop w:val="0"/>
          <w:marBottom w:val="0"/>
          <w:divBdr>
            <w:top w:val="none" w:sz="0" w:space="0" w:color="auto"/>
            <w:left w:val="none" w:sz="0" w:space="0" w:color="auto"/>
            <w:bottom w:val="none" w:sz="0" w:space="0" w:color="auto"/>
            <w:right w:val="none" w:sz="0" w:space="0" w:color="auto"/>
          </w:divBdr>
        </w:div>
        <w:div w:id="865870714">
          <w:marLeft w:val="640"/>
          <w:marRight w:val="0"/>
          <w:marTop w:val="0"/>
          <w:marBottom w:val="0"/>
          <w:divBdr>
            <w:top w:val="none" w:sz="0" w:space="0" w:color="auto"/>
            <w:left w:val="none" w:sz="0" w:space="0" w:color="auto"/>
            <w:bottom w:val="none" w:sz="0" w:space="0" w:color="auto"/>
            <w:right w:val="none" w:sz="0" w:space="0" w:color="auto"/>
          </w:divBdr>
        </w:div>
        <w:div w:id="1168639208">
          <w:marLeft w:val="640"/>
          <w:marRight w:val="0"/>
          <w:marTop w:val="0"/>
          <w:marBottom w:val="0"/>
          <w:divBdr>
            <w:top w:val="none" w:sz="0" w:space="0" w:color="auto"/>
            <w:left w:val="none" w:sz="0" w:space="0" w:color="auto"/>
            <w:bottom w:val="none" w:sz="0" w:space="0" w:color="auto"/>
            <w:right w:val="none" w:sz="0" w:space="0" w:color="auto"/>
          </w:divBdr>
        </w:div>
        <w:div w:id="1744797260">
          <w:marLeft w:val="640"/>
          <w:marRight w:val="0"/>
          <w:marTop w:val="0"/>
          <w:marBottom w:val="0"/>
          <w:divBdr>
            <w:top w:val="none" w:sz="0" w:space="0" w:color="auto"/>
            <w:left w:val="none" w:sz="0" w:space="0" w:color="auto"/>
            <w:bottom w:val="none" w:sz="0" w:space="0" w:color="auto"/>
            <w:right w:val="none" w:sz="0" w:space="0" w:color="auto"/>
          </w:divBdr>
        </w:div>
        <w:div w:id="1067340118">
          <w:marLeft w:val="640"/>
          <w:marRight w:val="0"/>
          <w:marTop w:val="0"/>
          <w:marBottom w:val="0"/>
          <w:divBdr>
            <w:top w:val="none" w:sz="0" w:space="0" w:color="auto"/>
            <w:left w:val="none" w:sz="0" w:space="0" w:color="auto"/>
            <w:bottom w:val="none" w:sz="0" w:space="0" w:color="auto"/>
            <w:right w:val="none" w:sz="0" w:space="0" w:color="auto"/>
          </w:divBdr>
        </w:div>
        <w:div w:id="1088650318">
          <w:marLeft w:val="640"/>
          <w:marRight w:val="0"/>
          <w:marTop w:val="0"/>
          <w:marBottom w:val="0"/>
          <w:divBdr>
            <w:top w:val="none" w:sz="0" w:space="0" w:color="auto"/>
            <w:left w:val="none" w:sz="0" w:space="0" w:color="auto"/>
            <w:bottom w:val="none" w:sz="0" w:space="0" w:color="auto"/>
            <w:right w:val="none" w:sz="0" w:space="0" w:color="auto"/>
          </w:divBdr>
        </w:div>
        <w:div w:id="43145604">
          <w:marLeft w:val="640"/>
          <w:marRight w:val="0"/>
          <w:marTop w:val="0"/>
          <w:marBottom w:val="0"/>
          <w:divBdr>
            <w:top w:val="none" w:sz="0" w:space="0" w:color="auto"/>
            <w:left w:val="none" w:sz="0" w:space="0" w:color="auto"/>
            <w:bottom w:val="none" w:sz="0" w:space="0" w:color="auto"/>
            <w:right w:val="none" w:sz="0" w:space="0" w:color="auto"/>
          </w:divBdr>
        </w:div>
        <w:div w:id="1654525719">
          <w:marLeft w:val="640"/>
          <w:marRight w:val="0"/>
          <w:marTop w:val="0"/>
          <w:marBottom w:val="0"/>
          <w:divBdr>
            <w:top w:val="none" w:sz="0" w:space="0" w:color="auto"/>
            <w:left w:val="none" w:sz="0" w:space="0" w:color="auto"/>
            <w:bottom w:val="none" w:sz="0" w:space="0" w:color="auto"/>
            <w:right w:val="none" w:sz="0" w:space="0" w:color="auto"/>
          </w:divBdr>
        </w:div>
        <w:div w:id="1615404491">
          <w:marLeft w:val="640"/>
          <w:marRight w:val="0"/>
          <w:marTop w:val="0"/>
          <w:marBottom w:val="0"/>
          <w:divBdr>
            <w:top w:val="none" w:sz="0" w:space="0" w:color="auto"/>
            <w:left w:val="none" w:sz="0" w:space="0" w:color="auto"/>
            <w:bottom w:val="none" w:sz="0" w:space="0" w:color="auto"/>
            <w:right w:val="none" w:sz="0" w:space="0" w:color="auto"/>
          </w:divBdr>
        </w:div>
        <w:div w:id="1861819019">
          <w:marLeft w:val="640"/>
          <w:marRight w:val="0"/>
          <w:marTop w:val="0"/>
          <w:marBottom w:val="0"/>
          <w:divBdr>
            <w:top w:val="none" w:sz="0" w:space="0" w:color="auto"/>
            <w:left w:val="none" w:sz="0" w:space="0" w:color="auto"/>
            <w:bottom w:val="none" w:sz="0" w:space="0" w:color="auto"/>
            <w:right w:val="none" w:sz="0" w:space="0" w:color="auto"/>
          </w:divBdr>
        </w:div>
        <w:div w:id="16540845">
          <w:marLeft w:val="640"/>
          <w:marRight w:val="0"/>
          <w:marTop w:val="0"/>
          <w:marBottom w:val="0"/>
          <w:divBdr>
            <w:top w:val="none" w:sz="0" w:space="0" w:color="auto"/>
            <w:left w:val="none" w:sz="0" w:space="0" w:color="auto"/>
            <w:bottom w:val="none" w:sz="0" w:space="0" w:color="auto"/>
            <w:right w:val="none" w:sz="0" w:space="0" w:color="auto"/>
          </w:divBdr>
        </w:div>
        <w:div w:id="1940988317">
          <w:marLeft w:val="640"/>
          <w:marRight w:val="0"/>
          <w:marTop w:val="0"/>
          <w:marBottom w:val="0"/>
          <w:divBdr>
            <w:top w:val="none" w:sz="0" w:space="0" w:color="auto"/>
            <w:left w:val="none" w:sz="0" w:space="0" w:color="auto"/>
            <w:bottom w:val="none" w:sz="0" w:space="0" w:color="auto"/>
            <w:right w:val="none" w:sz="0" w:space="0" w:color="auto"/>
          </w:divBdr>
        </w:div>
        <w:div w:id="1394156683">
          <w:marLeft w:val="640"/>
          <w:marRight w:val="0"/>
          <w:marTop w:val="0"/>
          <w:marBottom w:val="0"/>
          <w:divBdr>
            <w:top w:val="none" w:sz="0" w:space="0" w:color="auto"/>
            <w:left w:val="none" w:sz="0" w:space="0" w:color="auto"/>
            <w:bottom w:val="none" w:sz="0" w:space="0" w:color="auto"/>
            <w:right w:val="none" w:sz="0" w:space="0" w:color="auto"/>
          </w:divBdr>
        </w:div>
        <w:div w:id="474184913">
          <w:marLeft w:val="640"/>
          <w:marRight w:val="0"/>
          <w:marTop w:val="0"/>
          <w:marBottom w:val="0"/>
          <w:divBdr>
            <w:top w:val="none" w:sz="0" w:space="0" w:color="auto"/>
            <w:left w:val="none" w:sz="0" w:space="0" w:color="auto"/>
            <w:bottom w:val="none" w:sz="0" w:space="0" w:color="auto"/>
            <w:right w:val="none" w:sz="0" w:space="0" w:color="auto"/>
          </w:divBdr>
        </w:div>
        <w:div w:id="1725446870">
          <w:marLeft w:val="640"/>
          <w:marRight w:val="0"/>
          <w:marTop w:val="0"/>
          <w:marBottom w:val="0"/>
          <w:divBdr>
            <w:top w:val="none" w:sz="0" w:space="0" w:color="auto"/>
            <w:left w:val="none" w:sz="0" w:space="0" w:color="auto"/>
            <w:bottom w:val="none" w:sz="0" w:space="0" w:color="auto"/>
            <w:right w:val="none" w:sz="0" w:space="0" w:color="auto"/>
          </w:divBdr>
        </w:div>
        <w:div w:id="1001087096">
          <w:marLeft w:val="640"/>
          <w:marRight w:val="0"/>
          <w:marTop w:val="0"/>
          <w:marBottom w:val="0"/>
          <w:divBdr>
            <w:top w:val="none" w:sz="0" w:space="0" w:color="auto"/>
            <w:left w:val="none" w:sz="0" w:space="0" w:color="auto"/>
            <w:bottom w:val="none" w:sz="0" w:space="0" w:color="auto"/>
            <w:right w:val="none" w:sz="0" w:space="0" w:color="auto"/>
          </w:divBdr>
        </w:div>
      </w:divsChild>
    </w:div>
    <w:div w:id="1222668899">
      <w:bodyDiv w:val="1"/>
      <w:marLeft w:val="0"/>
      <w:marRight w:val="0"/>
      <w:marTop w:val="0"/>
      <w:marBottom w:val="0"/>
      <w:divBdr>
        <w:top w:val="none" w:sz="0" w:space="0" w:color="auto"/>
        <w:left w:val="none" w:sz="0" w:space="0" w:color="auto"/>
        <w:bottom w:val="none" w:sz="0" w:space="0" w:color="auto"/>
        <w:right w:val="none" w:sz="0" w:space="0" w:color="auto"/>
      </w:divBdr>
    </w:div>
    <w:div w:id="1225458002">
      <w:bodyDiv w:val="1"/>
      <w:marLeft w:val="0"/>
      <w:marRight w:val="0"/>
      <w:marTop w:val="0"/>
      <w:marBottom w:val="0"/>
      <w:divBdr>
        <w:top w:val="none" w:sz="0" w:space="0" w:color="auto"/>
        <w:left w:val="none" w:sz="0" w:space="0" w:color="auto"/>
        <w:bottom w:val="none" w:sz="0" w:space="0" w:color="auto"/>
        <w:right w:val="none" w:sz="0" w:space="0" w:color="auto"/>
      </w:divBdr>
    </w:div>
    <w:div w:id="1230456878">
      <w:bodyDiv w:val="1"/>
      <w:marLeft w:val="0"/>
      <w:marRight w:val="0"/>
      <w:marTop w:val="0"/>
      <w:marBottom w:val="0"/>
      <w:divBdr>
        <w:top w:val="none" w:sz="0" w:space="0" w:color="auto"/>
        <w:left w:val="none" w:sz="0" w:space="0" w:color="auto"/>
        <w:bottom w:val="none" w:sz="0" w:space="0" w:color="auto"/>
        <w:right w:val="none" w:sz="0" w:space="0" w:color="auto"/>
      </w:divBdr>
    </w:div>
    <w:div w:id="1234197458">
      <w:bodyDiv w:val="1"/>
      <w:marLeft w:val="0"/>
      <w:marRight w:val="0"/>
      <w:marTop w:val="0"/>
      <w:marBottom w:val="0"/>
      <w:divBdr>
        <w:top w:val="none" w:sz="0" w:space="0" w:color="auto"/>
        <w:left w:val="none" w:sz="0" w:space="0" w:color="auto"/>
        <w:bottom w:val="none" w:sz="0" w:space="0" w:color="auto"/>
        <w:right w:val="none" w:sz="0" w:space="0" w:color="auto"/>
      </w:divBdr>
      <w:divsChild>
        <w:div w:id="833911903">
          <w:marLeft w:val="640"/>
          <w:marRight w:val="0"/>
          <w:marTop w:val="0"/>
          <w:marBottom w:val="0"/>
          <w:divBdr>
            <w:top w:val="none" w:sz="0" w:space="0" w:color="auto"/>
            <w:left w:val="none" w:sz="0" w:space="0" w:color="auto"/>
            <w:bottom w:val="none" w:sz="0" w:space="0" w:color="auto"/>
            <w:right w:val="none" w:sz="0" w:space="0" w:color="auto"/>
          </w:divBdr>
        </w:div>
        <w:div w:id="485897499">
          <w:marLeft w:val="640"/>
          <w:marRight w:val="0"/>
          <w:marTop w:val="0"/>
          <w:marBottom w:val="0"/>
          <w:divBdr>
            <w:top w:val="none" w:sz="0" w:space="0" w:color="auto"/>
            <w:left w:val="none" w:sz="0" w:space="0" w:color="auto"/>
            <w:bottom w:val="none" w:sz="0" w:space="0" w:color="auto"/>
            <w:right w:val="none" w:sz="0" w:space="0" w:color="auto"/>
          </w:divBdr>
        </w:div>
        <w:div w:id="1481116117">
          <w:marLeft w:val="640"/>
          <w:marRight w:val="0"/>
          <w:marTop w:val="0"/>
          <w:marBottom w:val="0"/>
          <w:divBdr>
            <w:top w:val="none" w:sz="0" w:space="0" w:color="auto"/>
            <w:left w:val="none" w:sz="0" w:space="0" w:color="auto"/>
            <w:bottom w:val="none" w:sz="0" w:space="0" w:color="auto"/>
            <w:right w:val="none" w:sz="0" w:space="0" w:color="auto"/>
          </w:divBdr>
        </w:div>
        <w:div w:id="517548557">
          <w:marLeft w:val="640"/>
          <w:marRight w:val="0"/>
          <w:marTop w:val="0"/>
          <w:marBottom w:val="0"/>
          <w:divBdr>
            <w:top w:val="none" w:sz="0" w:space="0" w:color="auto"/>
            <w:left w:val="none" w:sz="0" w:space="0" w:color="auto"/>
            <w:bottom w:val="none" w:sz="0" w:space="0" w:color="auto"/>
            <w:right w:val="none" w:sz="0" w:space="0" w:color="auto"/>
          </w:divBdr>
        </w:div>
        <w:div w:id="1180895324">
          <w:marLeft w:val="640"/>
          <w:marRight w:val="0"/>
          <w:marTop w:val="0"/>
          <w:marBottom w:val="0"/>
          <w:divBdr>
            <w:top w:val="none" w:sz="0" w:space="0" w:color="auto"/>
            <w:left w:val="none" w:sz="0" w:space="0" w:color="auto"/>
            <w:bottom w:val="none" w:sz="0" w:space="0" w:color="auto"/>
            <w:right w:val="none" w:sz="0" w:space="0" w:color="auto"/>
          </w:divBdr>
        </w:div>
        <w:div w:id="1838499549">
          <w:marLeft w:val="640"/>
          <w:marRight w:val="0"/>
          <w:marTop w:val="0"/>
          <w:marBottom w:val="0"/>
          <w:divBdr>
            <w:top w:val="none" w:sz="0" w:space="0" w:color="auto"/>
            <w:left w:val="none" w:sz="0" w:space="0" w:color="auto"/>
            <w:bottom w:val="none" w:sz="0" w:space="0" w:color="auto"/>
            <w:right w:val="none" w:sz="0" w:space="0" w:color="auto"/>
          </w:divBdr>
        </w:div>
        <w:div w:id="1574461241">
          <w:marLeft w:val="640"/>
          <w:marRight w:val="0"/>
          <w:marTop w:val="0"/>
          <w:marBottom w:val="0"/>
          <w:divBdr>
            <w:top w:val="none" w:sz="0" w:space="0" w:color="auto"/>
            <w:left w:val="none" w:sz="0" w:space="0" w:color="auto"/>
            <w:bottom w:val="none" w:sz="0" w:space="0" w:color="auto"/>
            <w:right w:val="none" w:sz="0" w:space="0" w:color="auto"/>
          </w:divBdr>
        </w:div>
        <w:div w:id="1349024653">
          <w:marLeft w:val="640"/>
          <w:marRight w:val="0"/>
          <w:marTop w:val="0"/>
          <w:marBottom w:val="0"/>
          <w:divBdr>
            <w:top w:val="none" w:sz="0" w:space="0" w:color="auto"/>
            <w:left w:val="none" w:sz="0" w:space="0" w:color="auto"/>
            <w:bottom w:val="none" w:sz="0" w:space="0" w:color="auto"/>
            <w:right w:val="none" w:sz="0" w:space="0" w:color="auto"/>
          </w:divBdr>
        </w:div>
        <w:div w:id="2115707833">
          <w:marLeft w:val="640"/>
          <w:marRight w:val="0"/>
          <w:marTop w:val="0"/>
          <w:marBottom w:val="0"/>
          <w:divBdr>
            <w:top w:val="none" w:sz="0" w:space="0" w:color="auto"/>
            <w:left w:val="none" w:sz="0" w:space="0" w:color="auto"/>
            <w:bottom w:val="none" w:sz="0" w:space="0" w:color="auto"/>
            <w:right w:val="none" w:sz="0" w:space="0" w:color="auto"/>
          </w:divBdr>
        </w:div>
        <w:div w:id="351346686">
          <w:marLeft w:val="640"/>
          <w:marRight w:val="0"/>
          <w:marTop w:val="0"/>
          <w:marBottom w:val="0"/>
          <w:divBdr>
            <w:top w:val="none" w:sz="0" w:space="0" w:color="auto"/>
            <w:left w:val="none" w:sz="0" w:space="0" w:color="auto"/>
            <w:bottom w:val="none" w:sz="0" w:space="0" w:color="auto"/>
            <w:right w:val="none" w:sz="0" w:space="0" w:color="auto"/>
          </w:divBdr>
        </w:div>
        <w:div w:id="356657443">
          <w:marLeft w:val="640"/>
          <w:marRight w:val="0"/>
          <w:marTop w:val="0"/>
          <w:marBottom w:val="0"/>
          <w:divBdr>
            <w:top w:val="none" w:sz="0" w:space="0" w:color="auto"/>
            <w:left w:val="none" w:sz="0" w:space="0" w:color="auto"/>
            <w:bottom w:val="none" w:sz="0" w:space="0" w:color="auto"/>
            <w:right w:val="none" w:sz="0" w:space="0" w:color="auto"/>
          </w:divBdr>
        </w:div>
        <w:div w:id="127861186">
          <w:marLeft w:val="640"/>
          <w:marRight w:val="0"/>
          <w:marTop w:val="0"/>
          <w:marBottom w:val="0"/>
          <w:divBdr>
            <w:top w:val="none" w:sz="0" w:space="0" w:color="auto"/>
            <w:left w:val="none" w:sz="0" w:space="0" w:color="auto"/>
            <w:bottom w:val="none" w:sz="0" w:space="0" w:color="auto"/>
            <w:right w:val="none" w:sz="0" w:space="0" w:color="auto"/>
          </w:divBdr>
        </w:div>
        <w:div w:id="971208637">
          <w:marLeft w:val="640"/>
          <w:marRight w:val="0"/>
          <w:marTop w:val="0"/>
          <w:marBottom w:val="0"/>
          <w:divBdr>
            <w:top w:val="none" w:sz="0" w:space="0" w:color="auto"/>
            <w:left w:val="none" w:sz="0" w:space="0" w:color="auto"/>
            <w:bottom w:val="none" w:sz="0" w:space="0" w:color="auto"/>
            <w:right w:val="none" w:sz="0" w:space="0" w:color="auto"/>
          </w:divBdr>
        </w:div>
        <w:div w:id="1393389212">
          <w:marLeft w:val="640"/>
          <w:marRight w:val="0"/>
          <w:marTop w:val="0"/>
          <w:marBottom w:val="0"/>
          <w:divBdr>
            <w:top w:val="none" w:sz="0" w:space="0" w:color="auto"/>
            <w:left w:val="none" w:sz="0" w:space="0" w:color="auto"/>
            <w:bottom w:val="none" w:sz="0" w:space="0" w:color="auto"/>
            <w:right w:val="none" w:sz="0" w:space="0" w:color="auto"/>
          </w:divBdr>
        </w:div>
        <w:div w:id="1473713469">
          <w:marLeft w:val="640"/>
          <w:marRight w:val="0"/>
          <w:marTop w:val="0"/>
          <w:marBottom w:val="0"/>
          <w:divBdr>
            <w:top w:val="none" w:sz="0" w:space="0" w:color="auto"/>
            <w:left w:val="none" w:sz="0" w:space="0" w:color="auto"/>
            <w:bottom w:val="none" w:sz="0" w:space="0" w:color="auto"/>
            <w:right w:val="none" w:sz="0" w:space="0" w:color="auto"/>
          </w:divBdr>
        </w:div>
        <w:div w:id="1043091270">
          <w:marLeft w:val="640"/>
          <w:marRight w:val="0"/>
          <w:marTop w:val="0"/>
          <w:marBottom w:val="0"/>
          <w:divBdr>
            <w:top w:val="none" w:sz="0" w:space="0" w:color="auto"/>
            <w:left w:val="none" w:sz="0" w:space="0" w:color="auto"/>
            <w:bottom w:val="none" w:sz="0" w:space="0" w:color="auto"/>
            <w:right w:val="none" w:sz="0" w:space="0" w:color="auto"/>
          </w:divBdr>
        </w:div>
        <w:div w:id="122696729">
          <w:marLeft w:val="640"/>
          <w:marRight w:val="0"/>
          <w:marTop w:val="0"/>
          <w:marBottom w:val="0"/>
          <w:divBdr>
            <w:top w:val="none" w:sz="0" w:space="0" w:color="auto"/>
            <w:left w:val="none" w:sz="0" w:space="0" w:color="auto"/>
            <w:bottom w:val="none" w:sz="0" w:space="0" w:color="auto"/>
            <w:right w:val="none" w:sz="0" w:space="0" w:color="auto"/>
          </w:divBdr>
        </w:div>
        <w:div w:id="1405032726">
          <w:marLeft w:val="640"/>
          <w:marRight w:val="0"/>
          <w:marTop w:val="0"/>
          <w:marBottom w:val="0"/>
          <w:divBdr>
            <w:top w:val="none" w:sz="0" w:space="0" w:color="auto"/>
            <w:left w:val="none" w:sz="0" w:space="0" w:color="auto"/>
            <w:bottom w:val="none" w:sz="0" w:space="0" w:color="auto"/>
            <w:right w:val="none" w:sz="0" w:space="0" w:color="auto"/>
          </w:divBdr>
        </w:div>
        <w:div w:id="56441810">
          <w:marLeft w:val="640"/>
          <w:marRight w:val="0"/>
          <w:marTop w:val="0"/>
          <w:marBottom w:val="0"/>
          <w:divBdr>
            <w:top w:val="none" w:sz="0" w:space="0" w:color="auto"/>
            <w:left w:val="none" w:sz="0" w:space="0" w:color="auto"/>
            <w:bottom w:val="none" w:sz="0" w:space="0" w:color="auto"/>
            <w:right w:val="none" w:sz="0" w:space="0" w:color="auto"/>
          </w:divBdr>
        </w:div>
        <w:div w:id="1860585434">
          <w:marLeft w:val="640"/>
          <w:marRight w:val="0"/>
          <w:marTop w:val="0"/>
          <w:marBottom w:val="0"/>
          <w:divBdr>
            <w:top w:val="none" w:sz="0" w:space="0" w:color="auto"/>
            <w:left w:val="none" w:sz="0" w:space="0" w:color="auto"/>
            <w:bottom w:val="none" w:sz="0" w:space="0" w:color="auto"/>
            <w:right w:val="none" w:sz="0" w:space="0" w:color="auto"/>
          </w:divBdr>
        </w:div>
        <w:div w:id="310213805">
          <w:marLeft w:val="640"/>
          <w:marRight w:val="0"/>
          <w:marTop w:val="0"/>
          <w:marBottom w:val="0"/>
          <w:divBdr>
            <w:top w:val="none" w:sz="0" w:space="0" w:color="auto"/>
            <w:left w:val="none" w:sz="0" w:space="0" w:color="auto"/>
            <w:bottom w:val="none" w:sz="0" w:space="0" w:color="auto"/>
            <w:right w:val="none" w:sz="0" w:space="0" w:color="auto"/>
          </w:divBdr>
        </w:div>
        <w:div w:id="1869636175">
          <w:marLeft w:val="640"/>
          <w:marRight w:val="0"/>
          <w:marTop w:val="0"/>
          <w:marBottom w:val="0"/>
          <w:divBdr>
            <w:top w:val="none" w:sz="0" w:space="0" w:color="auto"/>
            <w:left w:val="none" w:sz="0" w:space="0" w:color="auto"/>
            <w:bottom w:val="none" w:sz="0" w:space="0" w:color="auto"/>
            <w:right w:val="none" w:sz="0" w:space="0" w:color="auto"/>
          </w:divBdr>
        </w:div>
        <w:div w:id="843200708">
          <w:marLeft w:val="640"/>
          <w:marRight w:val="0"/>
          <w:marTop w:val="0"/>
          <w:marBottom w:val="0"/>
          <w:divBdr>
            <w:top w:val="none" w:sz="0" w:space="0" w:color="auto"/>
            <w:left w:val="none" w:sz="0" w:space="0" w:color="auto"/>
            <w:bottom w:val="none" w:sz="0" w:space="0" w:color="auto"/>
            <w:right w:val="none" w:sz="0" w:space="0" w:color="auto"/>
          </w:divBdr>
        </w:div>
        <w:div w:id="1598558718">
          <w:marLeft w:val="640"/>
          <w:marRight w:val="0"/>
          <w:marTop w:val="0"/>
          <w:marBottom w:val="0"/>
          <w:divBdr>
            <w:top w:val="none" w:sz="0" w:space="0" w:color="auto"/>
            <w:left w:val="none" w:sz="0" w:space="0" w:color="auto"/>
            <w:bottom w:val="none" w:sz="0" w:space="0" w:color="auto"/>
            <w:right w:val="none" w:sz="0" w:space="0" w:color="auto"/>
          </w:divBdr>
        </w:div>
        <w:div w:id="1479496956">
          <w:marLeft w:val="640"/>
          <w:marRight w:val="0"/>
          <w:marTop w:val="0"/>
          <w:marBottom w:val="0"/>
          <w:divBdr>
            <w:top w:val="none" w:sz="0" w:space="0" w:color="auto"/>
            <w:left w:val="none" w:sz="0" w:space="0" w:color="auto"/>
            <w:bottom w:val="none" w:sz="0" w:space="0" w:color="auto"/>
            <w:right w:val="none" w:sz="0" w:space="0" w:color="auto"/>
          </w:divBdr>
        </w:div>
        <w:div w:id="843400057">
          <w:marLeft w:val="640"/>
          <w:marRight w:val="0"/>
          <w:marTop w:val="0"/>
          <w:marBottom w:val="0"/>
          <w:divBdr>
            <w:top w:val="none" w:sz="0" w:space="0" w:color="auto"/>
            <w:left w:val="none" w:sz="0" w:space="0" w:color="auto"/>
            <w:bottom w:val="none" w:sz="0" w:space="0" w:color="auto"/>
            <w:right w:val="none" w:sz="0" w:space="0" w:color="auto"/>
          </w:divBdr>
        </w:div>
        <w:div w:id="930315941">
          <w:marLeft w:val="640"/>
          <w:marRight w:val="0"/>
          <w:marTop w:val="0"/>
          <w:marBottom w:val="0"/>
          <w:divBdr>
            <w:top w:val="none" w:sz="0" w:space="0" w:color="auto"/>
            <w:left w:val="none" w:sz="0" w:space="0" w:color="auto"/>
            <w:bottom w:val="none" w:sz="0" w:space="0" w:color="auto"/>
            <w:right w:val="none" w:sz="0" w:space="0" w:color="auto"/>
          </w:divBdr>
        </w:div>
        <w:div w:id="988896709">
          <w:marLeft w:val="640"/>
          <w:marRight w:val="0"/>
          <w:marTop w:val="0"/>
          <w:marBottom w:val="0"/>
          <w:divBdr>
            <w:top w:val="none" w:sz="0" w:space="0" w:color="auto"/>
            <w:left w:val="none" w:sz="0" w:space="0" w:color="auto"/>
            <w:bottom w:val="none" w:sz="0" w:space="0" w:color="auto"/>
            <w:right w:val="none" w:sz="0" w:space="0" w:color="auto"/>
          </w:divBdr>
        </w:div>
        <w:div w:id="283121061">
          <w:marLeft w:val="640"/>
          <w:marRight w:val="0"/>
          <w:marTop w:val="0"/>
          <w:marBottom w:val="0"/>
          <w:divBdr>
            <w:top w:val="none" w:sz="0" w:space="0" w:color="auto"/>
            <w:left w:val="none" w:sz="0" w:space="0" w:color="auto"/>
            <w:bottom w:val="none" w:sz="0" w:space="0" w:color="auto"/>
            <w:right w:val="none" w:sz="0" w:space="0" w:color="auto"/>
          </w:divBdr>
        </w:div>
        <w:div w:id="1933776234">
          <w:marLeft w:val="640"/>
          <w:marRight w:val="0"/>
          <w:marTop w:val="0"/>
          <w:marBottom w:val="0"/>
          <w:divBdr>
            <w:top w:val="none" w:sz="0" w:space="0" w:color="auto"/>
            <w:left w:val="none" w:sz="0" w:space="0" w:color="auto"/>
            <w:bottom w:val="none" w:sz="0" w:space="0" w:color="auto"/>
            <w:right w:val="none" w:sz="0" w:space="0" w:color="auto"/>
          </w:divBdr>
        </w:div>
        <w:div w:id="970786805">
          <w:marLeft w:val="640"/>
          <w:marRight w:val="0"/>
          <w:marTop w:val="0"/>
          <w:marBottom w:val="0"/>
          <w:divBdr>
            <w:top w:val="none" w:sz="0" w:space="0" w:color="auto"/>
            <w:left w:val="none" w:sz="0" w:space="0" w:color="auto"/>
            <w:bottom w:val="none" w:sz="0" w:space="0" w:color="auto"/>
            <w:right w:val="none" w:sz="0" w:space="0" w:color="auto"/>
          </w:divBdr>
        </w:div>
        <w:div w:id="820853328">
          <w:marLeft w:val="640"/>
          <w:marRight w:val="0"/>
          <w:marTop w:val="0"/>
          <w:marBottom w:val="0"/>
          <w:divBdr>
            <w:top w:val="none" w:sz="0" w:space="0" w:color="auto"/>
            <w:left w:val="none" w:sz="0" w:space="0" w:color="auto"/>
            <w:bottom w:val="none" w:sz="0" w:space="0" w:color="auto"/>
            <w:right w:val="none" w:sz="0" w:space="0" w:color="auto"/>
          </w:divBdr>
        </w:div>
        <w:div w:id="1768428187">
          <w:marLeft w:val="640"/>
          <w:marRight w:val="0"/>
          <w:marTop w:val="0"/>
          <w:marBottom w:val="0"/>
          <w:divBdr>
            <w:top w:val="none" w:sz="0" w:space="0" w:color="auto"/>
            <w:left w:val="none" w:sz="0" w:space="0" w:color="auto"/>
            <w:bottom w:val="none" w:sz="0" w:space="0" w:color="auto"/>
            <w:right w:val="none" w:sz="0" w:space="0" w:color="auto"/>
          </w:divBdr>
        </w:div>
        <w:div w:id="1075516137">
          <w:marLeft w:val="640"/>
          <w:marRight w:val="0"/>
          <w:marTop w:val="0"/>
          <w:marBottom w:val="0"/>
          <w:divBdr>
            <w:top w:val="none" w:sz="0" w:space="0" w:color="auto"/>
            <w:left w:val="none" w:sz="0" w:space="0" w:color="auto"/>
            <w:bottom w:val="none" w:sz="0" w:space="0" w:color="auto"/>
            <w:right w:val="none" w:sz="0" w:space="0" w:color="auto"/>
          </w:divBdr>
        </w:div>
        <w:div w:id="1731078612">
          <w:marLeft w:val="640"/>
          <w:marRight w:val="0"/>
          <w:marTop w:val="0"/>
          <w:marBottom w:val="0"/>
          <w:divBdr>
            <w:top w:val="none" w:sz="0" w:space="0" w:color="auto"/>
            <w:left w:val="none" w:sz="0" w:space="0" w:color="auto"/>
            <w:bottom w:val="none" w:sz="0" w:space="0" w:color="auto"/>
            <w:right w:val="none" w:sz="0" w:space="0" w:color="auto"/>
          </w:divBdr>
        </w:div>
        <w:div w:id="1289387386">
          <w:marLeft w:val="640"/>
          <w:marRight w:val="0"/>
          <w:marTop w:val="0"/>
          <w:marBottom w:val="0"/>
          <w:divBdr>
            <w:top w:val="none" w:sz="0" w:space="0" w:color="auto"/>
            <w:left w:val="none" w:sz="0" w:space="0" w:color="auto"/>
            <w:bottom w:val="none" w:sz="0" w:space="0" w:color="auto"/>
            <w:right w:val="none" w:sz="0" w:space="0" w:color="auto"/>
          </w:divBdr>
        </w:div>
        <w:div w:id="726533520">
          <w:marLeft w:val="640"/>
          <w:marRight w:val="0"/>
          <w:marTop w:val="0"/>
          <w:marBottom w:val="0"/>
          <w:divBdr>
            <w:top w:val="none" w:sz="0" w:space="0" w:color="auto"/>
            <w:left w:val="none" w:sz="0" w:space="0" w:color="auto"/>
            <w:bottom w:val="none" w:sz="0" w:space="0" w:color="auto"/>
            <w:right w:val="none" w:sz="0" w:space="0" w:color="auto"/>
          </w:divBdr>
        </w:div>
        <w:div w:id="1518889287">
          <w:marLeft w:val="640"/>
          <w:marRight w:val="0"/>
          <w:marTop w:val="0"/>
          <w:marBottom w:val="0"/>
          <w:divBdr>
            <w:top w:val="none" w:sz="0" w:space="0" w:color="auto"/>
            <w:left w:val="none" w:sz="0" w:space="0" w:color="auto"/>
            <w:bottom w:val="none" w:sz="0" w:space="0" w:color="auto"/>
            <w:right w:val="none" w:sz="0" w:space="0" w:color="auto"/>
          </w:divBdr>
        </w:div>
        <w:div w:id="1095908245">
          <w:marLeft w:val="640"/>
          <w:marRight w:val="0"/>
          <w:marTop w:val="0"/>
          <w:marBottom w:val="0"/>
          <w:divBdr>
            <w:top w:val="none" w:sz="0" w:space="0" w:color="auto"/>
            <w:left w:val="none" w:sz="0" w:space="0" w:color="auto"/>
            <w:bottom w:val="none" w:sz="0" w:space="0" w:color="auto"/>
            <w:right w:val="none" w:sz="0" w:space="0" w:color="auto"/>
          </w:divBdr>
        </w:div>
        <w:div w:id="1976056154">
          <w:marLeft w:val="640"/>
          <w:marRight w:val="0"/>
          <w:marTop w:val="0"/>
          <w:marBottom w:val="0"/>
          <w:divBdr>
            <w:top w:val="none" w:sz="0" w:space="0" w:color="auto"/>
            <w:left w:val="none" w:sz="0" w:space="0" w:color="auto"/>
            <w:bottom w:val="none" w:sz="0" w:space="0" w:color="auto"/>
            <w:right w:val="none" w:sz="0" w:space="0" w:color="auto"/>
          </w:divBdr>
        </w:div>
        <w:div w:id="1264648365">
          <w:marLeft w:val="640"/>
          <w:marRight w:val="0"/>
          <w:marTop w:val="0"/>
          <w:marBottom w:val="0"/>
          <w:divBdr>
            <w:top w:val="none" w:sz="0" w:space="0" w:color="auto"/>
            <w:left w:val="none" w:sz="0" w:space="0" w:color="auto"/>
            <w:bottom w:val="none" w:sz="0" w:space="0" w:color="auto"/>
            <w:right w:val="none" w:sz="0" w:space="0" w:color="auto"/>
          </w:divBdr>
        </w:div>
      </w:divsChild>
    </w:div>
    <w:div w:id="1238436147">
      <w:bodyDiv w:val="1"/>
      <w:marLeft w:val="0"/>
      <w:marRight w:val="0"/>
      <w:marTop w:val="0"/>
      <w:marBottom w:val="0"/>
      <w:divBdr>
        <w:top w:val="none" w:sz="0" w:space="0" w:color="auto"/>
        <w:left w:val="none" w:sz="0" w:space="0" w:color="auto"/>
        <w:bottom w:val="none" w:sz="0" w:space="0" w:color="auto"/>
        <w:right w:val="none" w:sz="0" w:space="0" w:color="auto"/>
      </w:divBdr>
      <w:divsChild>
        <w:div w:id="139202169">
          <w:marLeft w:val="640"/>
          <w:marRight w:val="0"/>
          <w:marTop w:val="0"/>
          <w:marBottom w:val="0"/>
          <w:divBdr>
            <w:top w:val="none" w:sz="0" w:space="0" w:color="auto"/>
            <w:left w:val="none" w:sz="0" w:space="0" w:color="auto"/>
            <w:bottom w:val="none" w:sz="0" w:space="0" w:color="auto"/>
            <w:right w:val="none" w:sz="0" w:space="0" w:color="auto"/>
          </w:divBdr>
        </w:div>
        <w:div w:id="372463452">
          <w:marLeft w:val="640"/>
          <w:marRight w:val="0"/>
          <w:marTop w:val="0"/>
          <w:marBottom w:val="0"/>
          <w:divBdr>
            <w:top w:val="none" w:sz="0" w:space="0" w:color="auto"/>
            <w:left w:val="none" w:sz="0" w:space="0" w:color="auto"/>
            <w:bottom w:val="none" w:sz="0" w:space="0" w:color="auto"/>
            <w:right w:val="none" w:sz="0" w:space="0" w:color="auto"/>
          </w:divBdr>
        </w:div>
        <w:div w:id="1160467963">
          <w:marLeft w:val="640"/>
          <w:marRight w:val="0"/>
          <w:marTop w:val="0"/>
          <w:marBottom w:val="0"/>
          <w:divBdr>
            <w:top w:val="none" w:sz="0" w:space="0" w:color="auto"/>
            <w:left w:val="none" w:sz="0" w:space="0" w:color="auto"/>
            <w:bottom w:val="none" w:sz="0" w:space="0" w:color="auto"/>
            <w:right w:val="none" w:sz="0" w:space="0" w:color="auto"/>
          </w:divBdr>
        </w:div>
        <w:div w:id="1605647719">
          <w:marLeft w:val="640"/>
          <w:marRight w:val="0"/>
          <w:marTop w:val="0"/>
          <w:marBottom w:val="0"/>
          <w:divBdr>
            <w:top w:val="none" w:sz="0" w:space="0" w:color="auto"/>
            <w:left w:val="none" w:sz="0" w:space="0" w:color="auto"/>
            <w:bottom w:val="none" w:sz="0" w:space="0" w:color="auto"/>
            <w:right w:val="none" w:sz="0" w:space="0" w:color="auto"/>
          </w:divBdr>
        </w:div>
        <w:div w:id="1754357311">
          <w:marLeft w:val="640"/>
          <w:marRight w:val="0"/>
          <w:marTop w:val="0"/>
          <w:marBottom w:val="0"/>
          <w:divBdr>
            <w:top w:val="none" w:sz="0" w:space="0" w:color="auto"/>
            <w:left w:val="none" w:sz="0" w:space="0" w:color="auto"/>
            <w:bottom w:val="none" w:sz="0" w:space="0" w:color="auto"/>
            <w:right w:val="none" w:sz="0" w:space="0" w:color="auto"/>
          </w:divBdr>
        </w:div>
        <w:div w:id="1189563337">
          <w:marLeft w:val="640"/>
          <w:marRight w:val="0"/>
          <w:marTop w:val="0"/>
          <w:marBottom w:val="0"/>
          <w:divBdr>
            <w:top w:val="none" w:sz="0" w:space="0" w:color="auto"/>
            <w:left w:val="none" w:sz="0" w:space="0" w:color="auto"/>
            <w:bottom w:val="none" w:sz="0" w:space="0" w:color="auto"/>
            <w:right w:val="none" w:sz="0" w:space="0" w:color="auto"/>
          </w:divBdr>
        </w:div>
        <w:div w:id="2004234612">
          <w:marLeft w:val="640"/>
          <w:marRight w:val="0"/>
          <w:marTop w:val="0"/>
          <w:marBottom w:val="0"/>
          <w:divBdr>
            <w:top w:val="none" w:sz="0" w:space="0" w:color="auto"/>
            <w:left w:val="none" w:sz="0" w:space="0" w:color="auto"/>
            <w:bottom w:val="none" w:sz="0" w:space="0" w:color="auto"/>
            <w:right w:val="none" w:sz="0" w:space="0" w:color="auto"/>
          </w:divBdr>
        </w:div>
        <w:div w:id="1244991814">
          <w:marLeft w:val="640"/>
          <w:marRight w:val="0"/>
          <w:marTop w:val="0"/>
          <w:marBottom w:val="0"/>
          <w:divBdr>
            <w:top w:val="none" w:sz="0" w:space="0" w:color="auto"/>
            <w:left w:val="none" w:sz="0" w:space="0" w:color="auto"/>
            <w:bottom w:val="none" w:sz="0" w:space="0" w:color="auto"/>
            <w:right w:val="none" w:sz="0" w:space="0" w:color="auto"/>
          </w:divBdr>
        </w:div>
        <w:div w:id="1889100159">
          <w:marLeft w:val="640"/>
          <w:marRight w:val="0"/>
          <w:marTop w:val="0"/>
          <w:marBottom w:val="0"/>
          <w:divBdr>
            <w:top w:val="none" w:sz="0" w:space="0" w:color="auto"/>
            <w:left w:val="none" w:sz="0" w:space="0" w:color="auto"/>
            <w:bottom w:val="none" w:sz="0" w:space="0" w:color="auto"/>
            <w:right w:val="none" w:sz="0" w:space="0" w:color="auto"/>
          </w:divBdr>
        </w:div>
        <w:div w:id="34549442">
          <w:marLeft w:val="640"/>
          <w:marRight w:val="0"/>
          <w:marTop w:val="0"/>
          <w:marBottom w:val="0"/>
          <w:divBdr>
            <w:top w:val="none" w:sz="0" w:space="0" w:color="auto"/>
            <w:left w:val="none" w:sz="0" w:space="0" w:color="auto"/>
            <w:bottom w:val="none" w:sz="0" w:space="0" w:color="auto"/>
            <w:right w:val="none" w:sz="0" w:space="0" w:color="auto"/>
          </w:divBdr>
        </w:div>
        <w:div w:id="2107727720">
          <w:marLeft w:val="640"/>
          <w:marRight w:val="0"/>
          <w:marTop w:val="0"/>
          <w:marBottom w:val="0"/>
          <w:divBdr>
            <w:top w:val="none" w:sz="0" w:space="0" w:color="auto"/>
            <w:left w:val="none" w:sz="0" w:space="0" w:color="auto"/>
            <w:bottom w:val="none" w:sz="0" w:space="0" w:color="auto"/>
            <w:right w:val="none" w:sz="0" w:space="0" w:color="auto"/>
          </w:divBdr>
        </w:div>
        <w:div w:id="214438472">
          <w:marLeft w:val="640"/>
          <w:marRight w:val="0"/>
          <w:marTop w:val="0"/>
          <w:marBottom w:val="0"/>
          <w:divBdr>
            <w:top w:val="none" w:sz="0" w:space="0" w:color="auto"/>
            <w:left w:val="none" w:sz="0" w:space="0" w:color="auto"/>
            <w:bottom w:val="none" w:sz="0" w:space="0" w:color="auto"/>
            <w:right w:val="none" w:sz="0" w:space="0" w:color="auto"/>
          </w:divBdr>
        </w:div>
        <w:div w:id="487981878">
          <w:marLeft w:val="640"/>
          <w:marRight w:val="0"/>
          <w:marTop w:val="0"/>
          <w:marBottom w:val="0"/>
          <w:divBdr>
            <w:top w:val="none" w:sz="0" w:space="0" w:color="auto"/>
            <w:left w:val="none" w:sz="0" w:space="0" w:color="auto"/>
            <w:bottom w:val="none" w:sz="0" w:space="0" w:color="auto"/>
            <w:right w:val="none" w:sz="0" w:space="0" w:color="auto"/>
          </w:divBdr>
        </w:div>
        <w:div w:id="1875456315">
          <w:marLeft w:val="640"/>
          <w:marRight w:val="0"/>
          <w:marTop w:val="0"/>
          <w:marBottom w:val="0"/>
          <w:divBdr>
            <w:top w:val="none" w:sz="0" w:space="0" w:color="auto"/>
            <w:left w:val="none" w:sz="0" w:space="0" w:color="auto"/>
            <w:bottom w:val="none" w:sz="0" w:space="0" w:color="auto"/>
            <w:right w:val="none" w:sz="0" w:space="0" w:color="auto"/>
          </w:divBdr>
        </w:div>
        <w:div w:id="801777281">
          <w:marLeft w:val="640"/>
          <w:marRight w:val="0"/>
          <w:marTop w:val="0"/>
          <w:marBottom w:val="0"/>
          <w:divBdr>
            <w:top w:val="none" w:sz="0" w:space="0" w:color="auto"/>
            <w:left w:val="none" w:sz="0" w:space="0" w:color="auto"/>
            <w:bottom w:val="none" w:sz="0" w:space="0" w:color="auto"/>
            <w:right w:val="none" w:sz="0" w:space="0" w:color="auto"/>
          </w:divBdr>
        </w:div>
        <w:div w:id="845444287">
          <w:marLeft w:val="640"/>
          <w:marRight w:val="0"/>
          <w:marTop w:val="0"/>
          <w:marBottom w:val="0"/>
          <w:divBdr>
            <w:top w:val="none" w:sz="0" w:space="0" w:color="auto"/>
            <w:left w:val="none" w:sz="0" w:space="0" w:color="auto"/>
            <w:bottom w:val="none" w:sz="0" w:space="0" w:color="auto"/>
            <w:right w:val="none" w:sz="0" w:space="0" w:color="auto"/>
          </w:divBdr>
        </w:div>
        <w:div w:id="333921194">
          <w:marLeft w:val="640"/>
          <w:marRight w:val="0"/>
          <w:marTop w:val="0"/>
          <w:marBottom w:val="0"/>
          <w:divBdr>
            <w:top w:val="none" w:sz="0" w:space="0" w:color="auto"/>
            <w:left w:val="none" w:sz="0" w:space="0" w:color="auto"/>
            <w:bottom w:val="none" w:sz="0" w:space="0" w:color="auto"/>
            <w:right w:val="none" w:sz="0" w:space="0" w:color="auto"/>
          </w:divBdr>
        </w:div>
        <w:div w:id="1912811780">
          <w:marLeft w:val="640"/>
          <w:marRight w:val="0"/>
          <w:marTop w:val="0"/>
          <w:marBottom w:val="0"/>
          <w:divBdr>
            <w:top w:val="none" w:sz="0" w:space="0" w:color="auto"/>
            <w:left w:val="none" w:sz="0" w:space="0" w:color="auto"/>
            <w:bottom w:val="none" w:sz="0" w:space="0" w:color="auto"/>
            <w:right w:val="none" w:sz="0" w:space="0" w:color="auto"/>
          </w:divBdr>
        </w:div>
        <w:div w:id="314454839">
          <w:marLeft w:val="640"/>
          <w:marRight w:val="0"/>
          <w:marTop w:val="0"/>
          <w:marBottom w:val="0"/>
          <w:divBdr>
            <w:top w:val="none" w:sz="0" w:space="0" w:color="auto"/>
            <w:left w:val="none" w:sz="0" w:space="0" w:color="auto"/>
            <w:bottom w:val="none" w:sz="0" w:space="0" w:color="auto"/>
            <w:right w:val="none" w:sz="0" w:space="0" w:color="auto"/>
          </w:divBdr>
        </w:div>
        <w:div w:id="1589072152">
          <w:marLeft w:val="640"/>
          <w:marRight w:val="0"/>
          <w:marTop w:val="0"/>
          <w:marBottom w:val="0"/>
          <w:divBdr>
            <w:top w:val="none" w:sz="0" w:space="0" w:color="auto"/>
            <w:left w:val="none" w:sz="0" w:space="0" w:color="auto"/>
            <w:bottom w:val="none" w:sz="0" w:space="0" w:color="auto"/>
            <w:right w:val="none" w:sz="0" w:space="0" w:color="auto"/>
          </w:divBdr>
        </w:div>
        <w:div w:id="646594054">
          <w:marLeft w:val="640"/>
          <w:marRight w:val="0"/>
          <w:marTop w:val="0"/>
          <w:marBottom w:val="0"/>
          <w:divBdr>
            <w:top w:val="none" w:sz="0" w:space="0" w:color="auto"/>
            <w:left w:val="none" w:sz="0" w:space="0" w:color="auto"/>
            <w:bottom w:val="none" w:sz="0" w:space="0" w:color="auto"/>
            <w:right w:val="none" w:sz="0" w:space="0" w:color="auto"/>
          </w:divBdr>
        </w:div>
        <w:div w:id="1951550548">
          <w:marLeft w:val="640"/>
          <w:marRight w:val="0"/>
          <w:marTop w:val="0"/>
          <w:marBottom w:val="0"/>
          <w:divBdr>
            <w:top w:val="none" w:sz="0" w:space="0" w:color="auto"/>
            <w:left w:val="none" w:sz="0" w:space="0" w:color="auto"/>
            <w:bottom w:val="none" w:sz="0" w:space="0" w:color="auto"/>
            <w:right w:val="none" w:sz="0" w:space="0" w:color="auto"/>
          </w:divBdr>
        </w:div>
        <w:div w:id="2139912029">
          <w:marLeft w:val="640"/>
          <w:marRight w:val="0"/>
          <w:marTop w:val="0"/>
          <w:marBottom w:val="0"/>
          <w:divBdr>
            <w:top w:val="none" w:sz="0" w:space="0" w:color="auto"/>
            <w:left w:val="none" w:sz="0" w:space="0" w:color="auto"/>
            <w:bottom w:val="none" w:sz="0" w:space="0" w:color="auto"/>
            <w:right w:val="none" w:sz="0" w:space="0" w:color="auto"/>
          </w:divBdr>
        </w:div>
        <w:div w:id="1347252658">
          <w:marLeft w:val="640"/>
          <w:marRight w:val="0"/>
          <w:marTop w:val="0"/>
          <w:marBottom w:val="0"/>
          <w:divBdr>
            <w:top w:val="none" w:sz="0" w:space="0" w:color="auto"/>
            <w:left w:val="none" w:sz="0" w:space="0" w:color="auto"/>
            <w:bottom w:val="none" w:sz="0" w:space="0" w:color="auto"/>
            <w:right w:val="none" w:sz="0" w:space="0" w:color="auto"/>
          </w:divBdr>
        </w:div>
        <w:div w:id="1819154034">
          <w:marLeft w:val="640"/>
          <w:marRight w:val="0"/>
          <w:marTop w:val="0"/>
          <w:marBottom w:val="0"/>
          <w:divBdr>
            <w:top w:val="none" w:sz="0" w:space="0" w:color="auto"/>
            <w:left w:val="none" w:sz="0" w:space="0" w:color="auto"/>
            <w:bottom w:val="none" w:sz="0" w:space="0" w:color="auto"/>
            <w:right w:val="none" w:sz="0" w:space="0" w:color="auto"/>
          </w:divBdr>
        </w:div>
        <w:div w:id="2047414094">
          <w:marLeft w:val="640"/>
          <w:marRight w:val="0"/>
          <w:marTop w:val="0"/>
          <w:marBottom w:val="0"/>
          <w:divBdr>
            <w:top w:val="none" w:sz="0" w:space="0" w:color="auto"/>
            <w:left w:val="none" w:sz="0" w:space="0" w:color="auto"/>
            <w:bottom w:val="none" w:sz="0" w:space="0" w:color="auto"/>
            <w:right w:val="none" w:sz="0" w:space="0" w:color="auto"/>
          </w:divBdr>
        </w:div>
        <w:div w:id="1487747623">
          <w:marLeft w:val="640"/>
          <w:marRight w:val="0"/>
          <w:marTop w:val="0"/>
          <w:marBottom w:val="0"/>
          <w:divBdr>
            <w:top w:val="none" w:sz="0" w:space="0" w:color="auto"/>
            <w:left w:val="none" w:sz="0" w:space="0" w:color="auto"/>
            <w:bottom w:val="none" w:sz="0" w:space="0" w:color="auto"/>
            <w:right w:val="none" w:sz="0" w:space="0" w:color="auto"/>
          </w:divBdr>
        </w:div>
        <w:div w:id="343868065">
          <w:marLeft w:val="640"/>
          <w:marRight w:val="0"/>
          <w:marTop w:val="0"/>
          <w:marBottom w:val="0"/>
          <w:divBdr>
            <w:top w:val="none" w:sz="0" w:space="0" w:color="auto"/>
            <w:left w:val="none" w:sz="0" w:space="0" w:color="auto"/>
            <w:bottom w:val="none" w:sz="0" w:space="0" w:color="auto"/>
            <w:right w:val="none" w:sz="0" w:space="0" w:color="auto"/>
          </w:divBdr>
        </w:div>
        <w:div w:id="666179176">
          <w:marLeft w:val="640"/>
          <w:marRight w:val="0"/>
          <w:marTop w:val="0"/>
          <w:marBottom w:val="0"/>
          <w:divBdr>
            <w:top w:val="none" w:sz="0" w:space="0" w:color="auto"/>
            <w:left w:val="none" w:sz="0" w:space="0" w:color="auto"/>
            <w:bottom w:val="none" w:sz="0" w:space="0" w:color="auto"/>
            <w:right w:val="none" w:sz="0" w:space="0" w:color="auto"/>
          </w:divBdr>
        </w:div>
        <w:div w:id="535193338">
          <w:marLeft w:val="640"/>
          <w:marRight w:val="0"/>
          <w:marTop w:val="0"/>
          <w:marBottom w:val="0"/>
          <w:divBdr>
            <w:top w:val="none" w:sz="0" w:space="0" w:color="auto"/>
            <w:left w:val="none" w:sz="0" w:space="0" w:color="auto"/>
            <w:bottom w:val="none" w:sz="0" w:space="0" w:color="auto"/>
            <w:right w:val="none" w:sz="0" w:space="0" w:color="auto"/>
          </w:divBdr>
        </w:div>
        <w:div w:id="1858929257">
          <w:marLeft w:val="640"/>
          <w:marRight w:val="0"/>
          <w:marTop w:val="0"/>
          <w:marBottom w:val="0"/>
          <w:divBdr>
            <w:top w:val="none" w:sz="0" w:space="0" w:color="auto"/>
            <w:left w:val="none" w:sz="0" w:space="0" w:color="auto"/>
            <w:bottom w:val="none" w:sz="0" w:space="0" w:color="auto"/>
            <w:right w:val="none" w:sz="0" w:space="0" w:color="auto"/>
          </w:divBdr>
        </w:div>
        <w:div w:id="1394083540">
          <w:marLeft w:val="640"/>
          <w:marRight w:val="0"/>
          <w:marTop w:val="0"/>
          <w:marBottom w:val="0"/>
          <w:divBdr>
            <w:top w:val="none" w:sz="0" w:space="0" w:color="auto"/>
            <w:left w:val="none" w:sz="0" w:space="0" w:color="auto"/>
            <w:bottom w:val="none" w:sz="0" w:space="0" w:color="auto"/>
            <w:right w:val="none" w:sz="0" w:space="0" w:color="auto"/>
          </w:divBdr>
        </w:div>
        <w:div w:id="753629845">
          <w:marLeft w:val="640"/>
          <w:marRight w:val="0"/>
          <w:marTop w:val="0"/>
          <w:marBottom w:val="0"/>
          <w:divBdr>
            <w:top w:val="none" w:sz="0" w:space="0" w:color="auto"/>
            <w:left w:val="none" w:sz="0" w:space="0" w:color="auto"/>
            <w:bottom w:val="none" w:sz="0" w:space="0" w:color="auto"/>
            <w:right w:val="none" w:sz="0" w:space="0" w:color="auto"/>
          </w:divBdr>
        </w:div>
        <w:div w:id="505946013">
          <w:marLeft w:val="640"/>
          <w:marRight w:val="0"/>
          <w:marTop w:val="0"/>
          <w:marBottom w:val="0"/>
          <w:divBdr>
            <w:top w:val="none" w:sz="0" w:space="0" w:color="auto"/>
            <w:left w:val="none" w:sz="0" w:space="0" w:color="auto"/>
            <w:bottom w:val="none" w:sz="0" w:space="0" w:color="auto"/>
            <w:right w:val="none" w:sz="0" w:space="0" w:color="auto"/>
          </w:divBdr>
        </w:div>
        <w:div w:id="1678583263">
          <w:marLeft w:val="640"/>
          <w:marRight w:val="0"/>
          <w:marTop w:val="0"/>
          <w:marBottom w:val="0"/>
          <w:divBdr>
            <w:top w:val="none" w:sz="0" w:space="0" w:color="auto"/>
            <w:left w:val="none" w:sz="0" w:space="0" w:color="auto"/>
            <w:bottom w:val="none" w:sz="0" w:space="0" w:color="auto"/>
            <w:right w:val="none" w:sz="0" w:space="0" w:color="auto"/>
          </w:divBdr>
        </w:div>
        <w:div w:id="175271752">
          <w:marLeft w:val="640"/>
          <w:marRight w:val="0"/>
          <w:marTop w:val="0"/>
          <w:marBottom w:val="0"/>
          <w:divBdr>
            <w:top w:val="none" w:sz="0" w:space="0" w:color="auto"/>
            <w:left w:val="none" w:sz="0" w:space="0" w:color="auto"/>
            <w:bottom w:val="none" w:sz="0" w:space="0" w:color="auto"/>
            <w:right w:val="none" w:sz="0" w:space="0" w:color="auto"/>
          </w:divBdr>
        </w:div>
        <w:div w:id="1787692656">
          <w:marLeft w:val="640"/>
          <w:marRight w:val="0"/>
          <w:marTop w:val="0"/>
          <w:marBottom w:val="0"/>
          <w:divBdr>
            <w:top w:val="none" w:sz="0" w:space="0" w:color="auto"/>
            <w:left w:val="none" w:sz="0" w:space="0" w:color="auto"/>
            <w:bottom w:val="none" w:sz="0" w:space="0" w:color="auto"/>
            <w:right w:val="none" w:sz="0" w:space="0" w:color="auto"/>
          </w:divBdr>
        </w:div>
        <w:div w:id="740640105">
          <w:marLeft w:val="640"/>
          <w:marRight w:val="0"/>
          <w:marTop w:val="0"/>
          <w:marBottom w:val="0"/>
          <w:divBdr>
            <w:top w:val="none" w:sz="0" w:space="0" w:color="auto"/>
            <w:left w:val="none" w:sz="0" w:space="0" w:color="auto"/>
            <w:bottom w:val="none" w:sz="0" w:space="0" w:color="auto"/>
            <w:right w:val="none" w:sz="0" w:space="0" w:color="auto"/>
          </w:divBdr>
        </w:div>
        <w:div w:id="551699165">
          <w:marLeft w:val="640"/>
          <w:marRight w:val="0"/>
          <w:marTop w:val="0"/>
          <w:marBottom w:val="0"/>
          <w:divBdr>
            <w:top w:val="none" w:sz="0" w:space="0" w:color="auto"/>
            <w:left w:val="none" w:sz="0" w:space="0" w:color="auto"/>
            <w:bottom w:val="none" w:sz="0" w:space="0" w:color="auto"/>
            <w:right w:val="none" w:sz="0" w:space="0" w:color="auto"/>
          </w:divBdr>
        </w:div>
        <w:div w:id="704326239">
          <w:marLeft w:val="640"/>
          <w:marRight w:val="0"/>
          <w:marTop w:val="0"/>
          <w:marBottom w:val="0"/>
          <w:divBdr>
            <w:top w:val="none" w:sz="0" w:space="0" w:color="auto"/>
            <w:left w:val="none" w:sz="0" w:space="0" w:color="auto"/>
            <w:bottom w:val="none" w:sz="0" w:space="0" w:color="auto"/>
            <w:right w:val="none" w:sz="0" w:space="0" w:color="auto"/>
          </w:divBdr>
        </w:div>
        <w:div w:id="370111347">
          <w:marLeft w:val="640"/>
          <w:marRight w:val="0"/>
          <w:marTop w:val="0"/>
          <w:marBottom w:val="0"/>
          <w:divBdr>
            <w:top w:val="none" w:sz="0" w:space="0" w:color="auto"/>
            <w:left w:val="none" w:sz="0" w:space="0" w:color="auto"/>
            <w:bottom w:val="none" w:sz="0" w:space="0" w:color="auto"/>
            <w:right w:val="none" w:sz="0" w:space="0" w:color="auto"/>
          </w:divBdr>
        </w:div>
        <w:div w:id="286472175">
          <w:marLeft w:val="640"/>
          <w:marRight w:val="0"/>
          <w:marTop w:val="0"/>
          <w:marBottom w:val="0"/>
          <w:divBdr>
            <w:top w:val="none" w:sz="0" w:space="0" w:color="auto"/>
            <w:left w:val="none" w:sz="0" w:space="0" w:color="auto"/>
            <w:bottom w:val="none" w:sz="0" w:space="0" w:color="auto"/>
            <w:right w:val="none" w:sz="0" w:space="0" w:color="auto"/>
          </w:divBdr>
        </w:div>
        <w:div w:id="452211389">
          <w:marLeft w:val="640"/>
          <w:marRight w:val="0"/>
          <w:marTop w:val="0"/>
          <w:marBottom w:val="0"/>
          <w:divBdr>
            <w:top w:val="none" w:sz="0" w:space="0" w:color="auto"/>
            <w:left w:val="none" w:sz="0" w:space="0" w:color="auto"/>
            <w:bottom w:val="none" w:sz="0" w:space="0" w:color="auto"/>
            <w:right w:val="none" w:sz="0" w:space="0" w:color="auto"/>
          </w:divBdr>
        </w:div>
        <w:div w:id="1216352286">
          <w:marLeft w:val="640"/>
          <w:marRight w:val="0"/>
          <w:marTop w:val="0"/>
          <w:marBottom w:val="0"/>
          <w:divBdr>
            <w:top w:val="none" w:sz="0" w:space="0" w:color="auto"/>
            <w:left w:val="none" w:sz="0" w:space="0" w:color="auto"/>
            <w:bottom w:val="none" w:sz="0" w:space="0" w:color="auto"/>
            <w:right w:val="none" w:sz="0" w:space="0" w:color="auto"/>
          </w:divBdr>
        </w:div>
        <w:div w:id="1576627137">
          <w:marLeft w:val="640"/>
          <w:marRight w:val="0"/>
          <w:marTop w:val="0"/>
          <w:marBottom w:val="0"/>
          <w:divBdr>
            <w:top w:val="none" w:sz="0" w:space="0" w:color="auto"/>
            <w:left w:val="none" w:sz="0" w:space="0" w:color="auto"/>
            <w:bottom w:val="none" w:sz="0" w:space="0" w:color="auto"/>
            <w:right w:val="none" w:sz="0" w:space="0" w:color="auto"/>
          </w:divBdr>
        </w:div>
        <w:div w:id="432170778">
          <w:marLeft w:val="640"/>
          <w:marRight w:val="0"/>
          <w:marTop w:val="0"/>
          <w:marBottom w:val="0"/>
          <w:divBdr>
            <w:top w:val="none" w:sz="0" w:space="0" w:color="auto"/>
            <w:left w:val="none" w:sz="0" w:space="0" w:color="auto"/>
            <w:bottom w:val="none" w:sz="0" w:space="0" w:color="auto"/>
            <w:right w:val="none" w:sz="0" w:space="0" w:color="auto"/>
          </w:divBdr>
        </w:div>
        <w:div w:id="1093741752">
          <w:marLeft w:val="640"/>
          <w:marRight w:val="0"/>
          <w:marTop w:val="0"/>
          <w:marBottom w:val="0"/>
          <w:divBdr>
            <w:top w:val="none" w:sz="0" w:space="0" w:color="auto"/>
            <w:left w:val="none" w:sz="0" w:space="0" w:color="auto"/>
            <w:bottom w:val="none" w:sz="0" w:space="0" w:color="auto"/>
            <w:right w:val="none" w:sz="0" w:space="0" w:color="auto"/>
          </w:divBdr>
        </w:div>
        <w:div w:id="1149596774">
          <w:marLeft w:val="640"/>
          <w:marRight w:val="0"/>
          <w:marTop w:val="0"/>
          <w:marBottom w:val="0"/>
          <w:divBdr>
            <w:top w:val="none" w:sz="0" w:space="0" w:color="auto"/>
            <w:left w:val="none" w:sz="0" w:space="0" w:color="auto"/>
            <w:bottom w:val="none" w:sz="0" w:space="0" w:color="auto"/>
            <w:right w:val="none" w:sz="0" w:space="0" w:color="auto"/>
          </w:divBdr>
        </w:div>
      </w:divsChild>
    </w:div>
    <w:div w:id="1317219235">
      <w:bodyDiv w:val="1"/>
      <w:marLeft w:val="0"/>
      <w:marRight w:val="0"/>
      <w:marTop w:val="0"/>
      <w:marBottom w:val="0"/>
      <w:divBdr>
        <w:top w:val="none" w:sz="0" w:space="0" w:color="auto"/>
        <w:left w:val="none" w:sz="0" w:space="0" w:color="auto"/>
        <w:bottom w:val="none" w:sz="0" w:space="0" w:color="auto"/>
        <w:right w:val="none" w:sz="0" w:space="0" w:color="auto"/>
      </w:divBdr>
      <w:divsChild>
        <w:div w:id="507136867">
          <w:marLeft w:val="640"/>
          <w:marRight w:val="0"/>
          <w:marTop w:val="0"/>
          <w:marBottom w:val="0"/>
          <w:divBdr>
            <w:top w:val="none" w:sz="0" w:space="0" w:color="auto"/>
            <w:left w:val="none" w:sz="0" w:space="0" w:color="auto"/>
            <w:bottom w:val="none" w:sz="0" w:space="0" w:color="auto"/>
            <w:right w:val="none" w:sz="0" w:space="0" w:color="auto"/>
          </w:divBdr>
        </w:div>
        <w:div w:id="1949660174">
          <w:marLeft w:val="640"/>
          <w:marRight w:val="0"/>
          <w:marTop w:val="0"/>
          <w:marBottom w:val="0"/>
          <w:divBdr>
            <w:top w:val="none" w:sz="0" w:space="0" w:color="auto"/>
            <w:left w:val="none" w:sz="0" w:space="0" w:color="auto"/>
            <w:bottom w:val="none" w:sz="0" w:space="0" w:color="auto"/>
            <w:right w:val="none" w:sz="0" w:space="0" w:color="auto"/>
          </w:divBdr>
        </w:div>
        <w:div w:id="342826300">
          <w:marLeft w:val="640"/>
          <w:marRight w:val="0"/>
          <w:marTop w:val="0"/>
          <w:marBottom w:val="0"/>
          <w:divBdr>
            <w:top w:val="none" w:sz="0" w:space="0" w:color="auto"/>
            <w:left w:val="none" w:sz="0" w:space="0" w:color="auto"/>
            <w:bottom w:val="none" w:sz="0" w:space="0" w:color="auto"/>
            <w:right w:val="none" w:sz="0" w:space="0" w:color="auto"/>
          </w:divBdr>
        </w:div>
        <w:div w:id="309866402">
          <w:marLeft w:val="640"/>
          <w:marRight w:val="0"/>
          <w:marTop w:val="0"/>
          <w:marBottom w:val="0"/>
          <w:divBdr>
            <w:top w:val="none" w:sz="0" w:space="0" w:color="auto"/>
            <w:left w:val="none" w:sz="0" w:space="0" w:color="auto"/>
            <w:bottom w:val="none" w:sz="0" w:space="0" w:color="auto"/>
            <w:right w:val="none" w:sz="0" w:space="0" w:color="auto"/>
          </w:divBdr>
        </w:div>
        <w:div w:id="1584607326">
          <w:marLeft w:val="640"/>
          <w:marRight w:val="0"/>
          <w:marTop w:val="0"/>
          <w:marBottom w:val="0"/>
          <w:divBdr>
            <w:top w:val="none" w:sz="0" w:space="0" w:color="auto"/>
            <w:left w:val="none" w:sz="0" w:space="0" w:color="auto"/>
            <w:bottom w:val="none" w:sz="0" w:space="0" w:color="auto"/>
            <w:right w:val="none" w:sz="0" w:space="0" w:color="auto"/>
          </w:divBdr>
        </w:div>
        <w:div w:id="2009168573">
          <w:marLeft w:val="640"/>
          <w:marRight w:val="0"/>
          <w:marTop w:val="0"/>
          <w:marBottom w:val="0"/>
          <w:divBdr>
            <w:top w:val="none" w:sz="0" w:space="0" w:color="auto"/>
            <w:left w:val="none" w:sz="0" w:space="0" w:color="auto"/>
            <w:bottom w:val="none" w:sz="0" w:space="0" w:color="auto"/>
            <w:right w:val="none" w:sz="0" w:space="0" w:color="auto"/>
          </w:divBdr>
        </w:div>
        <w:div w:id="468203197">
          <w:marLeft w:val="640"/>
          <w:marRight w:val="0"/>
          <w:marTop w:val="0"/>
          <w:marBottom w:val="0"/>
          <w:divBdr>
            <w:top w:val="none" w:sz="0" w:space="0" w:color="auto"/>
            <w:left w:val="none" w:sz="0" w:space="0" w:color="auto"/>
            <w:bottom w:val="none" w:sz="0" w:space="0" w:color="auto"/>
            <w:right w:val="none" w:sz="0" w:space="0" w:color="auto"/>
          </w:divBdr>
        </w:div>
        <w:div w:id="1977299731">
          <w:marLeft w:val="640"/>
          <w:marRight w:val="0"/>
          <w:marTop w:val="0"/>
          <w:marBottom w:val="0"/>
          <w:divBdr>
            <w:top w:val="none" w:sz="0" w:space="0" w:color="auto"/>
            <w:left w:val="none" w:sz="0" w:space="0" w:color="auto"/>
            <w:bottom w:val="none" w:sz="0" w:space="0" w:color="auto"/>
            <w:right w:val="none" w:sz="0" w:space="0" w:color="auto"/>
          </w:divBdr>
        </w:div>
        <w:div w:id="960498342">
          <w:marLeft w:val="640"/>
          <w:marRight w:val="0"/>
          <w:marTop w:val="0"/>
          <w:marBottom w:val="0"/>
          <w:divBdr>
            <w:top w:val="none" w:sz="0" w:space="0" w:color="auto"/>
            <w:left w:val="none" w:sz="0" w:space="0" w:color="auto"/>
            <w:bottom w:val="none" w:sz="0" w:space="0" w:color="auto"/>
            <w:right w:val="none" w:sz="0" w:space="0" w:color="auto"/>
          </w:divBdr>
        </w:div>
        <w:div w:id="1784839541">
          <w:marLeft w:val="640"/>
          <w:marRight w:val="0"/>
          <w:marTop w:val="0"/>
          <w:marBottom w:val="0"/>
          <w:divBdr>
            <w:top w:val="none" w:sz="0" w:space="0" w:color="auto"/>
            <w:left w:val="none" w:sz="0" w:space="0" w:color="auto"/>
            <w:bottom w:val="none" w:sz="0" w:space="0" w:color="auto"/>
            <w:right w:val="none" w:sz="0" w:space="0" w:color="auto"/>
          </w:divBdr>
        </w:div>
        <w:div w:id="763770669">
          <w:marLeft w:val="640"/>
          <w:marRight w:val="0"/>
          <w:marTop w:val="0"/>
          <w:marBottom w:val="0"/>
          <w:divBdr>
            <w:top w:val="none" w:sz="0" w:space="0" w:color="auto"/>
            <w:left w:val="none" w:sz="0" w:space="0" w:color="auto"/>
            <w:bottom w:val="none" w:sz="0" w:space="0" w:color="auto"/>
            <w:right w:val="none" w:sz="0" w:space="0" w:color="auto"/>
          </w:divBdr>
        </w:div>
        <w:div w:id="1215628229">
          <w:marLeft w:val="640"/>
          <w:marRight w:val="0"/>
          <w:marTop w:val="0"/>
          <w:marBottom w:val="0"/>
          <w:divBdr>
            <w:top w:val="none" w:sz="0" w:space="0" w:color="auto"/>
            <w:left w:val="none" w:sz="0" w:space="0" w:color="auto"/>
            <w:bottom w:val="none" w:sz="0" w:space="0" w:color="auto"/>
            <w:right w:val="none" w:sz="0" w:space="0" w:color="auto"/>
          </w:divBdr>
        </w:div>
        <w:div w:id="1330065386">
          <w:marLeft w:val="640"/>
          <w:marRight w:val="0"/>
          <w:marTop w:val="0"/>
          <w:marBottom w:val="0"/>
          <w:divBdr>
            <w:top w:val="none" w:sz="0" w:space="0" w:color="auto"/>
            <w:left w:val="none" w:sz="0" w:space="0" w:color="auto"/>
            <w:bottom w:val="none" w:sz="0" w:space="0" w:color="auto"/>
            <w:right w:val="none" w:sz="0" w:space="0" w:color="auto"/>
          </w:divBdr>
        </w:div>
        <w:div w:id="233443106">
          <w:marLeft w:val="640"/>
          <w:marRight w:val="0"/>
          <w:marTop w:val="0"/>
          <w:marBottom w:val="0"/>
          <w:divBdr>
            <w:top w:val="none" w:sz="0" w:space="0" w:color="auto"/>
            <w:left w:val="none" w:sz="0" w:space="0" w:color="auto"/>
            <w:bottom w:val="none" w:sz="0" w:space="0" w:color="auto"/>
            <w:right w:val="none" w:sz="0" w:space="0" w:color="auto"/>
          </w:divBdr>
        </w:div>
        <w:div w:id="1349672846">
          <w:marLeft w:val="640"/>
          <w:marRight w:val="0"/>
          <w:marTop w:val="0"/>
          <w:marBottom w:val="0"/>
          <w:divBdr>
            <w:top w:val="none" w:sz="0" w:space="0" w:color="auto"/>
            <w:left w:val="none" w:sz="0" w:space="0" w:color="auto"/>
            <w:bottom w:val="none" w:sz="0" w:space="0" w:color="auto"/>
            <w:right w:val="none" w:sz="0" w:space="0" w:color="auto"/>
          </w:divBdr>
        </w:div>
        <w:div w:id="2015841174">
          <w:marLeft w:val="640"/>
          <w:marRight w:val="0"/>
          <w:marTop w:val="0"/>
          <w:marBottom w:val="0"/>
          <w:divBdr>
            <w:top w:val="none" w:sz="0" w:space="0" w:color="auto"/>
            <w:left w:val="none" w:sz="0" w:space="0" w:color="auto"/>
            <w:bottom w:val="none" w:sz="0" w:space="0" w:color="auto"/>
            <w:right w:val="none" w:sz="0" w:space="0" w:color="auto"/>
          </w:divBdr>
        </w:div>
        <w:div w:id="1767577437">
          <w:marLeft w:val="640"/>
          <w:marRight w:val="0"/>
          <w:marTop w:val="0"/>
          <w:marBottom w:val="0"/>
          <w:divBdr>
            <w:top w:val="none" w:sz="0" w:space="0" w:color="auto"/>
            <w:left w:val="none" w:sz="0" w:space="0" w:color="auto"/>
            <w:bottom w:val="none" w:sz="0" w:space="0" w:color="auto"/>
            <w:right w:val="none" w:sz="0" w:space="0" w:color="auto"/>
          </w:divBdr>
        </w:div>
        <w:div w:id="2128037273">
          <w:marLeft w:val="640"/>
          <w:marRight w:val="0"/>
          <w:marTop w:val="0"/>
          <w:marBottom w:val="0"/>
          <w:divBdr>
            <w:top w:val="none" w:sz="0" w:space="0" w:color="auto"/>
            <w:left w:val="none" w:sz="0" w:space="0" w:color="auto"/>
            <w:bottom w:val="none" w:sz="0" w:space="0" w:color="auto"/>
            <w:right w:val="none" w:sz="0" w:space="0" w:color="auto"/>
          </w:divBdr>
        </w:div>
        <w:div w:id="1383554225">
          <w:marLeft w:val="640"/>
          <w:marRight w:val="0"/>
          <w:marTop w:val="0"/>
          <w:marBottom w:val="0"/>
          <w:divBdr>
            <w:top w:val="none" w:sz="0" w:space="0" w:color="auto"/>
            <w:left w:val="none" w:sz="0" w:space="0" w:color="auto"/>
            <w:bottom w:val="none" w:sz="0" w:space="0" w:color="auto"/>
            <w:right w:val="none" w:sz="0" w:space="0" w:color="auto"/>
          </w:divBdr>
        </w:div>
        <w:div w:id="1062605065">
          <w:marLeft w:val="640"/>
          <w:marRight w:val="0"/>
          <w:marTop w:val="0"/>
          <w:marBottom w:val="0"/>
          <w:divBdr>
            <w:top w:val="none" w:sz="0" w:space="0" w:color="auto"/>
            <w:left w:val="none" w:sz="0" w:space="0" w:color="auto"/>
            <w:bottom w:val="none" w:sz="0" w:space="0" w:color="auto"/>
            <w:right w:val="none" w:sz="0" w:space="0" w:color="auto"/>
          </w:divBdr>
        </w:div>
        <w:div w:id="1969899416">
          <w:marLeft w:val="640"/>
          <w:marRight w:val="0"/>
          <w:marTop w:val="0"/>
          <w:marBottom w:val="0"/>
          <w:divBdr>
            <w:top w:val="none" w:sz="0" w:space="0" w:color="auto"/>
            <w:left w:val="none" w:sz="0" w:space="0" w:color="auto"/>
            <w:bottom w:val="none" w:sz="0" w:space="0" w:color="auto"/>
            <w:right w:val="none" w:sz="0" w:space="0" w:color="auto"/>
          </w:divBdr>
        </w:div>
        <w:div w:id="266622971">
          <w:marLeft w:val="640"/>
          <w:marRight w:val="0"/>
          <w:marTop w:val="0"/>
          <w:marBottom w:val="0"/>
          <w:divBdr>
            <w:top w:val="none" w:sz="0" w:space="0" w:color="auto"/>
            <w:left w:val="none" w:sz="0" w:space="0" w:color="auto"/>
            <w:bottom w:val="none" w:sz="0" w:space="0" w:color="auto"/>
            <w:right w:val="none" w:sz="0" w:space="0" w:color="auto"/>
          </w:divBdr>
        </w:div>
        <w:div w:id="1938754239">
          <w:marLeft w:val="640"/>
          <w:marRight w:val="0"/>
          <w:marTop w:val="0"/>
          <w:marBottom w:val="0"/>
          <w:divBdr>
            <w:top w:val="none" w:sz="0" w:space="0" w:color="auto"/>
            <w:left w:val="none" w:sz="0" w:space="0" w:color="auto"/>
            <w:bottom w:val="none" w:sz="0" w:space="0" w:color="auto"/>
            <w:right w:val="none" w:sz="0" w:space="0" w:color="auto"/>
          </w:divBdr>
        </w:div>
        <w:div w:id="662584966">
          <w:marLeft w:val="640"/>
          <w:marRight w:val="0"/>
          <w:marTop w:val="0"/>
          <w:marBottom w:val="0"/>
          <w:divBdr>
            <w:top w:val="none" w:sz="0" w:space="0" w:color="auto"/>
            <w:left w:val="none" w:sz="0" w:space="0" w:color="auto"/>
            <w:bottom w:val="none" w:sz="0" w:space="0" w:color="auto"/>
            <w:right w:val="none" w:sz="0" w:space="0" w:color="auto"/>
          </w:divBdr>
        </w:div>
        <w:div w:id="1484466192">
          <w:marLeft w:val="640"/>
          <w:marRight w:val="0"/>
          <w:marTop w:val="0"/>
          <w:marBottom w:val="0"/>
          <w:divBdr>
            <w:top w:val="none" w:sz="0" w:space="0" w:color="auto"/>
            <w:left w:val="none" w:sz="0" w:space="0" w:color="auto"/>
            <w:bottom w:val="none" w:sz="0" w:space="0" w:color="auto"/>
            <w:right w:val="none" w:sz="0" w:space="0" w:color="auto"/>
          </w:divBdr>
        </w:div>
        <w:div w:id="760415366">
          <w:marLeft w:val="640"/>
          <w:marRight w:val="0"/>
          <w:marTop w:val="0"/>
          <w:marBottom w:val="0"/>
          <w:divBdr>
            <w:top w:val="none" w:sz="0" w:space="0" w:color="auto"/>
            <w:left w:val="none" w:sz="0" w:space="0" w:color="auto"/>
            <w:bottom w:val="none" w:sz="0" w:space="0" w:color="auto"/>
            <w:right w:val="none" w:sz="0" w:space="0" w:color="auto"/>
          </w:divBdr>
        </w:div>
        <w:div w:id="2012759576">
          <w:marLeft w:val="640"/>
          <w:marRight w:val="0"/>
          <w:marTop w:val="0"/>
          <w:marBottom w:val="0"/>
          <w:divBdr>
            <w:top w:val="none" w:sz="0" w:space="0" w:color="auto"/>
            <w:left w:val="none" w:sz="0" w:space="0" w:color="auto"/>
            <w:bottom w:val="none" w:sz="0" w:space="0" w:color="auto"/>
            <w:right w:val="none" w:sz="0" w:space="0" w:color="auto"/>
          </w:divBdr>
        </w:div>
        <w:div w:id="576717273">
          <w:marLeft w:val="640"/>
          <w:marRight w:val="0"/>
          <w:marTop w:val="0"/>
          <w:marBottom w:val="0"/>
          <w:divBdr>
            <w:top w:val="none" w:sz="0" w:space="0" w:color="auto"/>
            <w:left w:val="none" w:sz="0" w:space="0" w:color="auto"/>
            <w:bottom w:val="none" w:sz="0" w:space="0" w:color="auto"/>
            <w:right w:val="none" w:sz="0" w:space="0" w:color="auto"/>
          </w:divBdr>
        </w:div>
        <w:div w:id="1043601482">
          <w:marLeft w:val="640"/>
          <w:marRight w:val="0"/>
          <w:marTop w:val="0"/>
          <w:marBottom w:val="0"/>
          <w:divBdr>
            <w:top w:val="none" w:sz="0" w:space="0" w:color="auto"/>
            <w:left w:val="none" w:sz="0" w:space="0" w:color="auto"/>
            <w:bottom w:val="none" w:sz="0" w:space="0" w:color="auto"/>
            <w:right w:val="none" w:sz="0" w:space="0" w:color="auto"/>
          </w:divBdr>
        </w:div>
        <w:div w:id="2080859766">
          <w:marLeft w:val="640"/>
          <w:marRight w:val="0"/>
          <w:marTop w:val="0"/>
          <w:marBottom w:val="0"/>
          <w:divBdr>
            <w:top w:val="none" w:sz="0" w:space="0" w:color="auto"/>
            <w:left w:val="none" w:sz="0" w:space="0" w:color="auto"/>
            <w:bottom w:val="none" w:sz="0" w:space="0" w:color="auto"/>
            <w:right w:val="none" w:sz="0" w:space="0" w:color="auto"/>
          </w:divBdr>
        </w:div>
        <w:div w:id="2130737212">
          <w:marLeft w:val="640"/>
          <w:marRight w:val="0"/>
          <w:marTop w:val="0"/>
          <w:marBottom w:val="0"/>
          <w:divBdr>
            <w:top w:val="none" w:sz="0" w:space="0" w:color="auto"/>
            <w:left w:val="none" w:sz="0" w:space="0" w:color="auto"/>
            <w:bottom w:val="none" w:sz="0" w:space="0" w:color="auto"/>
            <w:right w:val="none" w:sz="0" w:space="0" w:color="auto"/>
          </w:divBdr>
        </w:div>
        <w:div w:id="1251622318">
          <w:marLeft w:val="640"/>
          <w:marRight w:val="0"/>
          <w:marTop w:val="0"/>
          <w:marBottom w:val="0"/>
          <w:divBdr>
            <w:top w:val="none" w:sz="0" w:space="0" w:color="auto"/>
            <w:left w:val="none" w:sz="0" w:space="0" w:color="auto"/>
            <w:bottom w:val="none" w:sz="0" w:space="0" w:color="auto"/>
            <w:right w:val="none" w:sz="0" w:space="0" w:color="auto"/>
          </w:divBdr>
        </w:div>
        <w:div w:id="1259674242">
          <w:marLeft w:val="640"/>
          <w:marRight w:val="0"/>
          <w:marTop w:val="0"/>
          <w:marBottom w:val="0"/>
          <w:divBdr>
            <w:top w:val="none" w:sz="0" w:space="0" w:color="auto"/>
            <w:left w:val="none" w:sz="0" w:space="0" w:color="auto"/>
            <w:bottom w:val="none" w:sz="0" w:space="0" w:color="auto"/>
            <w:right w:val="none" w:sz="0" w:space="0" w:color="auto"/>
          </w:divBdr>
        </w:div>
        <w:div w:id="1814717964">
          <w:marLeft w:val="640"/>
          <w:marRight w:val="0"/>
          <w:marTop w:val="0"/>
          <w:marBottom w:val="0"/>
          <w:divBdr>
            <w:top w:val="none" w:sz="0" w:space="0" w:color="auto"/>
            <w:left w:val="none" w:sz="0" w:space="0" w:color="auto"/>
            <w:bottom w:val="none" w:sz="0" w:space="0" w:color="auto"/>
            <w:right w:val="none" w:sz="0" w:space="0" w:color="auto"/>
          </w:divBdr>
        </w:div>
        <w:div w:id="1788771689">
          <w:marLeft w:val="640"/>
          <w:marRight w:val="0"/>
          <w:marTop w:val="0"/>
          <w:marBottom w:val="0"/>
          <w:divBdr>
            <w:top w:val="none" w:sz="0" w:space="0" w:color="auto"/>
            <w:left w:val="none" w:sz="0" w:space="0" w:color="auto"/>
            <w:bottom w:val="none" w:sz="0" w:space="0" w:color="auto"/>
            <w:right w:val="none" w:sz="0" w:space="0" w:color="auto"/>
          </w:divBdr>
        </w:div>
        <w:div w:id="1787311205">
          <w:marLeft w:val="640"/>
          <w:marRight w:val="0"/>
          <w:marTop w:val="0"/>
          <w:marBottom w:val="0"/>
          <w:divBdr>
            <w:top w:val="none" w:sz="0" w:space="0" w:color="auto"/>
            <w:left w:val="none" w:sz="0" w:space="0" w:color="auto"/>
            <w:bottom w:val="none" w:sz="0" w:space="0" w:color="auto"/>
            <w:right w:val="none" w:sz="0" w:space="0" w:color="auto"/>
          </w:divBdr>
        </w:div>
        <w:div w:id="789979316">
          <w:marLeft w:val="640"/>
          <w:marRight w:val="0"/>
          <w:marTop w:val="0"/>
          <w:marBottom w:val="0"/>
          <w:divBdr>
            <w:top w:val="none" w:sz="0" w:space="0" w:color="auto"/>
            <w:left w:val="none" w:sz="0" w:space="0" w:color="auto"/>
            <w:bottom w:val="none" w:sz="0" w:space="0" w:color="auto"/>
            <w:right w:val="none" w:sz="0" w:space="0" w:color="auto"/>
          </w:divBdr>
        </w:div>
        <w:div w:id="1018888293">
          <w:marLeft w:val="640"/>
          <w:marRight w:val="0"/>
          <w:marTop w:val="0"/>
          <w:marBottom w:val="0"/>
          <w:divBdr>
            <w:top w:val="none" w:sz="0" w:space="0" w:color="auto"/>
            <w:left w:val="none" w:sz="0" w:space="0" w:color="auto"/>
            <w:bottom w:val="none" w:sz="0" w:space="0" w:color="auto"/>
            <w:right w:val="none" w:sz="0" w:space="0" w:color="auto"/>
          </w:divBdr>
        </w:div>
        <w:div w:id="1586572482">
          <w:marLeft w:val="640"/>
          <w:marRight w:val="0"/>
          <w:marTop w:val="0"/>
          <w:marBottom w:val="0"/>
          <w:divBdr>
            <w:top w:val="none" w:sz="0" w:space="0" w:color="auto"/>
            <w:left w:val="none" w:sz="0" w:space="0" w:color="auto"/>
            <w:bottom w:val="none" w:sz="0" w:space="0" w:color="auto"/>
            <w:right w:val="none" w:sz="0" w:space="0" w:color="auto"/>
          </w:divBdr>
        </w:div>
        <w:div w:id="1711145170">
          <w:marLeft w:val="640"/>
          <w:marRight w:val="0"/>
          <w:marTop w:val="0"/>
          <w:marBottom w:val="0"/>
          <w:divBdr>
            <w:top w:val="none" w:sz="0" w:space="0" w:color="auto"/>
            <w:left w:val="none" w:sz="0" w:space="0" w:color="auto"/>
            <w:bottom w:val="none" w:sz="0" w:space="0" w:color="auto"/>
            <w:right w:val="none" w:sz="0" w:space="0" w:color="auto"/>
          </w:divBdr>
        </w:div>
        <w:div w:id="1524125665">
          <w:marLeft w:val="640"/>
          <w:marRight w:val="0"/>
          <w:marTop w:val="0"/>
          <w:marBottom w:val="0"/>
          <w:divBdr>
            <w:top w:val="none" w:sz="0" w:space="0" w:color="auto"/>
            <w:left w:val="none" w:sz="0" w:space="0" w:color="auto"/>
            <w:bottom w:val="none" w:sz="0" w:space="0" w:color="auto"/>
            <w:right w:val="none" w:sz="0" w:space="0" w:color="auto"/>
          </w:divBdr>
        </w:div>
        <w:div w:id="845167238">
          <w:marLeft w:val="640"/>
          <w:marRight w:val="0"/>
          <w:marTop w:val="0"/>
          <w:marBottom w:val="0"/>
          <w:divBdr>
            <w:top w:val="none" w:sz="0" w:space="0" w:color="auto"/>
            <w:left w:val="none" w:sz="0" w:space="0" w:color="auto"/>
            <w:bottom w:val="none" w:sz="0" w:space="0" w:color="auto"/>
            <w:right w:val="none" w:sz="0" w:space="0" w:color="auto"/>
          </w:divBdr>
        </w:div>
        <w:div w:id="58334729">
          <w:marLeft w:val="640"/>
          <w:marRight w:val="0"/>
          <w:marTop w:val="0"/>
          <w:marBottom w:val="0"/>
          <w:divBdr>
            <w:top w:val="none" w:sz="0" w:space="0" w:color="auto"/>
            <w:left w:val="none" w:sz="0" w:space="0" w:color="auto"/>
            <w:bottom w:val="none" w:sz="0" w:space="0" w:color="auto"/>
            <w:right w:val="none" w:sz="0" w:space="0" w:color="auto"/>
          </w:divBdr>
        </w:div>
        <w:div w:id="640690157">
          <w:marLeft w:val="640"/>
          <w:marRight w:val="0"/>
          <w:marTop w:val="0"/>
          <w:marBottom w:val="0"/>
          <w:divBdr>
            <w:top w:val="none" w:sz="0" w:space="0" w:color="auto"/>
            <w:left w:val="none" w:sz="0" w:space="0" w:color="auto"/>
            <w:bottom w:val="none" w:sz="0" w:space="0" w:color="auto"/>
            <w:right w:val="none" w:sz="0" w:space="0" w:color="auto"/>
          </w:divBdr>
        </w:div>
        <w:div w:id="2123450062">
          <w:marLeft w:val="640"/>
          <w:marRight w:val="0"/>
          <w:marTop w:val="0"/>
          <w:marBottom w:val="0"/>
          <w:divBdr>
            <w:top w:val="none" w:sz="0" w:space="0" w:color="auto"/>
            <w:left w:val="none" w:sz="0" w:space="0" w:color="auto"/>
            <w:bottom w:val="none" w:sz="0" w:space="0" w:color="auto"/>
            <w:right w:val="none" w:sz="0" w:space="0" w:color="auto"/>
          </w:divBdr>
        </w:div>
        <w:div w:id="539165563">
          <w:marLeft w:val="640"/>
          <w:marRight w:val="0"/>
          <w:marTop w:val="0"/>
          <w:marBottom w:val="0"/>
          <w:divBdr>
            <w:top w:val="none" w:sz="0" w:space="0" w:color="auto"/>
            <w:left w:val="none" w:sz="0" w:space="0" w:color="auto"/>
            <w:bottom w:val="none" w:sz="0" w:space="0" w:color="auto"/>
            <w:right w:val="none" w:sz="0" w:space="0" w:color="auto"/>
          </w:divBdr>
        </w:div>
        <w:div w:id="1448545720">
          <w:marLeft w:val="640"/>
          <w:marRight w:val="0"/>
          <w:marTop w:val="0"/>
          <w:marBottom w:val="0"/>
          <w:divBdr>
            <w:top w:val="none" w:sz="0" w:space="0" w:color="auto"/>
            <w:left w:val="none" w:sz="0" w:space="0" w:color="auto"/>
            <w:bottom w:val="none" w:sz="0" w:space="0" w:color="auto"/>
            <w:right w:val="none" w:sz="0" w:space="0" w:color="auto"/>
          </w:divBdr>
        </w:div>
        <w:div w:id="884609076">
          <w:marLeft w:val="640"/>
          <w:marRight w:val="0"/>
          <w:marTop w:val="0"/>
          <w:marBottom w:val="0"/>
          <w:divBdr>
            <w:top w:val="none" w:sz="0" w:space="0" w:color="auto"/>
            <w:left w:val="none" w:sz="0" w:space="0" w:color="auto"/>
            <w:bottom w:val="none" w:sz="0" w:space="0" w:color="auto"/>
            <w:right w:val="none" w:sz="0" w:space="0" w:color="auto"/>
          </w:divBdr>
        </w:div>
        <w:div w:id="87432911">
          <w:marLeft w:val="640"/>
          <w:marRight w:val="0"/>
          <w:marTop w:val="0"/>
          <w:marBottom w:val="0"/>
          <w:divBdr>
            <w:top w:val="none" w:sz="0" w:space="0" w:color="auto"/>
            <w:left w:val="none" w:sz="0" w:space="0" w:color="auto"/>
            <w:bottom w:val="none" w:sz="0" w:space="0" w:color="auto"/>
            <w:right w:val="none" w:sz="0" w:space="0" w:color="auto"/>
          </w:divBdr>
        </w:div>
        <w:div w:id="1484421431">
          <w:marLeft w:val="640"/>
          <w:marRight w:val="0"/>
          <w:marTop w:val="0"/>
          <w:marBottom w:val="0"/>
          <w:divBdr>
            <w:top w:val="none" w:sz="0" w:space="0" w:color="auto"/>
            <w:left w:val="none" w:sz="0" w:space="0" w:color="auto"/>
            <w:bottom w:val="none" w:sz="0" w:space="0" w:color="auto"/>
            <w:right w:val="none" w:sz="0" w:space="0" w:color="auto"/>
          </w:divBdr>
        </w:div>
        <w:div w:id="1386683577">
          <w:marLeft w:val="640"/>
          <w:marRight w:val="0"/>
          <w:marTop w:val="0"/>
          <w:marBottom w:val="0"/>
          <w:divBdr>
            <w:top w:val="none" w:sz="0" w:space="0" w:color="auto"/>
            <w:left w:val="none" w:sz="0" w:space="0" w:color="auto"/>
            <w:bottom w:val="none" w:sz="0" w:space="0" w:color="auto"/>
            <w:right w:val="none" w:sz="0" w:space="0" w:color="auto"/>
          </w:divBdr>
        </w:div>
        <w:div w:id="863178810">
          <w:marLeft w:val="640"/>
          <w:marRight w:val="0"/>
          <w:marTop w:val="0"/>
          <w:marBottom w:val="0"/>
          <w:divBdr>
            <w:top w:val="none" w:sz="0" w:space="0" w:color="auto"/>
            <w:left w:val="none" w:sz="0" w:space="0" w:color="auto"/>
            <w:bottom w:val="none" w:sz="0" w:space="0" w:color="auto"/>
            <w:right w:val="none" w:sz="0" w:space="0" w:color="auto"/>
          </w:divBdr>
        </w:div>
        <w:div w:id="37317684">
          <w:marLeft w:val="640"/>
          <w:marRight w:val="0"/>
          <w:marTop w:val="0"/>
          <w:marBottom w:val="0"/>
          <w:divBdr>
            <w:top w:val="none" w:sz="0" w:space="0" w:color="auto"/>
            <w:left w:val="none" w:sz="0" w:space="0" w:color="auto"/>
            <w:bottom w:val="none" w:sz="0" w:space="0" w:color="auto"/>
            <w:right w:val="none" w:sz="0" w:space="0" w:color="auto"/>
          </w:divBdr>
        </w:div>
        <w:div w:id="2055158465">
          <w:marLeft w:val="640"/>
          <w:marRight w:val="0"/>
          <w:marTop w:val="0"/>
          <w:marBottom w:val="0"/>
          <w:divBdr>
            <w:top w:val="none" w:sz="0" w:space="0" w:color="auto"/>
            <w:left w:val="none" w:sz="0" w:space="0" w:color="auto"/>
            <w:bottom w:val="none" w:sz="0" w:space="0" w:color="auto"/>
            <w:right w:val="none" w:sz="0" w:space="0" w:color="auto"/>
          </w:divBdr>
        </w:div>
      </w:divsChild>
    </w:div>
    <w:div w:id="1317419031">
      <w:bodyDiv w:val="1"/>
      <w:marLeft w:val="0"/>
      <w:marRight w:val="0"/>
      <w:marTop w:val="0"/>
      <w:marBottom w:val="0"/>
      <w:divBdr>
        <w:top w:val="none" w:sz="0" w:space="0" w:color="auto"/>
        <w:left w:val="none" w:sz="0" w:space="0" w:color="auto"/>
        <w:bottom w:val="none" w:sz="0" w:space="0" w:color="auto"/>
        <w:right w:val="none" w:sz="0" w:space="0" w:color="auto"/>
      </w:divBdr>
    </w:div>
    <w:div w:id="1327245810">
      <w:bodyDiv w:val="1"/>
      <w:marLeft w:val="0"/>
      <w:marRight w:val="0"/>
      <w:marTop w:val="0"/>
      <w:marBottom w:val="0"/>
      <w:divBdr>
        <w:top w:val="none" w:sz="0" w:space="0" w:color="auto"/>
        <w:left w:val="none" w:sz="0" w:space="0" w:color="auto"/>
        <w:bottom w:val="none" w:sz="0" w:space="0" w:color="auto"/>
        <w:right w:val="none" w:sz="0" w:space="0" w:color="auto"/>
      </w:divBdr>
      <w:divsChild>
        <w:div w:id="2101681188">
          <w:marLeft w:val="640"/>
          <w:marRight w:val="0"/>
          <w:marTop w:val="0"/>
          <w:marBottom w:val="0"/>
          <w:divBdr>
            <w:top w:val="none" w:sz="0" w:space="0" w:color="auto"/>
            <w:left w:val="none" w:sz="0" w:space="0" w:color="auto"/>
            <w:bottom w:val="none" w:sz="0" w:space="0" w:color="auto"/>
            <w:right w:val="none" w:sz="0" w:space="0" w:color="auto"/>
          </w:divBdr>
        </w:div>
        <w:div w:id="561134085">
          <w:marLeft w:val="640"/>
          <w:marRight w:val="0"/>
          <w:marTop w:val="0"/>
          <w:marBottom w:val="0"/>
          <w:divBdr>
            <w:top w:val="none" w:sz="0" w:space="0" w:color="auto"/>
            <w:left w:val="none" w:sz="0" w:space="0" w:color="auto"/>
            <w:bottom w:val="none" w:sz="0" w:space="0" w:color="auto"/>
            <w:right w:val="none" w:sz="0" w:space="0" w:color="auto"/>
          </w:divBdr>
        </w:div>
        <w:div w:id="1876850822">
          <w:marLeft w:val="640"/>
          <w:marRight w:val="0"/>
          <w:marTop w:val="0"/>
          <w:marBottom w:val="0"/>
          <w:divBdr>
            <w:top w:val="none" w:sz="0" w:space="0" w:color="auto"/>
            <w:left w:val="none" w:sz="0" w:space="0" w:color="auto"/>
            <w:bottom w:val="none" w:sz="0" w:space="0" w:color="auto"/>
            <w:right w:val="none" w:sz="0" w:space="0" w:color="auto"/>
          </w:divBdr>
        </w:div>
        <w:div w:id="699282758">
          <w:marLeft w:val="640"/>
          <w:marRight w:val="0"/>
          <w:marTop w:val="0"/>
          <w:marBottom w:val="0"/>
          <w:divBdr>
            <w:top w:val="none" w:sz="0" w:space="0" w:color="auto"/>
            <w:left w:val="none" w:sz="0" w:space="0" w:color="auto"/>
            <w:bottom w:val="none" w:sz="0" w:space="0" w:color="auto"/>
            <w:right w:val="none" w:sz="0" w:space="0" w:color="auto"/>
          </w:divBdr>
        </w:div>
        <w:div w:id="646739471">
          <w:marLeft w:val="640"/>
          <w:marRight w:val="0"/>
          <w:marTop w:val="0"/>
          <w:marBottom w:val="0"/>
          <w:divBdr>
            <w:top w:val="none" w:sz="0" w:space="0" w:color="auto"/>
            <w:left w:val="none" w:sz="0" w:space="0" w:color="auto"/>
            <w:bottom w:val="none" w:sz="0" w:space="0" w:color="auto"/>
            <w:right w:val="none" w:sz="0" w:space="0" w:color="auto"/>
          </w:divBdr>
        </w:div>
        <w:div w:id="33697846">
          <w:marLeft w:val="640"/>
          <w:marRight w:val="0"/>
          <w:marTop w:val="0"/>
          <w:marBottom w:val="0"/>
          <w:divBdr>
            <w:top w:val="none" w:sz="0" w:space="0" w:color="auto"/>
            <w:left w:val="none" w:sz="0" w:space="0" w:color="auto"/>
            <w:bottom w:val="none" w:sz="0" w:space="0" w:color="auto"/>
            <w:right w:val="none" w:sz="0" w:space="0" w:color="auto"/>
          </w:divBdr>
        </w:div>
        <w:div w:id="1758019178">
          <w:marLeft w:val="640"/>
          <w:marRight w:val="0"/>
          <w:marTop w:val="0"/>
          <w:marBottom w:val="0"/>
          <w:divBdr>
            <w:top w:val="none" w:sz="0" w:space="0" w:color="auto"/>
            <w:left w:val="none" w:sz="0" w:space="0" w:color="auto"/>
            <w:bottom w:val="none" w:sz="0" w:space="0" w:color="auto"/>
            <w:right w:val="none" w:sz="0" w:space="0" w:color="auto"/>
          </w:divBdr>
        </w:div>
        <w:div w:id="1321303693">
          <w:marLeft w:val="640"/>
          <w:marRight w:val="0"/>
          <w:marTop w:val="0"/>
          <w:marBottom w:val="0"/>
          <w:divBdr>
            <w:top w:val="none" w:sz="0" w:space="0" w:color="auto"/>
            <w:left w:val="none" w:sz="0" w:space="0" w:color="auto"/>
            <w:bottom w:val="none" w:sz="0" w:space="0" w:color="auto"/>
            <w:right w:val="none" w:sz="0" w:space="0" w:color="auto"/>
          </w:divBdr>
        </w:div>
        <w:div w:id="1232153380">
          <w:marLeft w:val="640"/>
          <w:marRight w:val="0"/>
          <w:marTop w:val="0"/>
          <w:marBottom w:val="0"/>
          <w:divBdr>
            <w:top w:val="none" w:sz="0" w:space="0" w:color="auto"/>
            <w:left w:val="none" w:sz="0" w:space="0" w:color="auto"/>
            <w:bottom w:val="none" w:sz="0" w:space="0" w:color="auto"/>
            <w:right w:val="none" w:sz="0" w:space="0" w:color="auto"/>
          </w:divBdr>
        </w:div>
        <w:div w:id="840776042">
          <w:marLeft w:val="640"/>
          <w:marRight w:val="0"/>
          <w:marTop w:val="0"/>
          <w:marBottom w:val="0"/>
          <w:divBdr>
            <w:top w:val="none" w:sz="0" w:space="0" w:color="auto"/>
            <w:left w:val="none" w:sz="0" w:space="0" w:color="auto"/>
            <w:bottom w:val="none" w:sz="0" w:space="0" w:color="auto"/>
            <w:right w:val="none" w:sz="0" w:space="0" w:color="auto"/>
          </w:divBdr>
        </w:div>
        <w:div w:id="1349985234">
          <w:marLeft w:val="640"/>
          <w:marRight w:val="0"/>
          <w:marTop w:val="0"/>
          <w:marBottom w:val="0"/>
          <w:divBdr>
            <w:top w:val="none" w:sz="0" w:space="0" w:color="auto"/>
            <w:left w:val="none" w:sz="0" w:space="0" w:color="auto"/>
            <w:bottom w:val="none" w:sz="0" w:space="0" w:color="auto"/>
            <w:right w:val="none" w:sz="0" w:space="0" w:color="auto"/>
          </w:divBdr>
        </w:div>
        <w:div w:id="364908397">
          <w:marLeft w:val="640"/>
          <w:marRight w:val="0"/>
          <w:marTop w:val="0"/>
          <w:marBottom w:val="0"/>
          <w:divBdr>
            <w:top w:val="none" w:sz="0" w:space="0" w:color="auto"/>
            <w:left w:val="none" w:sz="0" w:space="0" w:color="auto"/>
            <w:bottom w:val="none" w:sz="0" w:space="0" w:color="auto"/>
            <w:right w:val="none" w:sz="0" w:space="0" w:color="auto"/>
          </w:divBdr>
        </w:div>
        <w:div w:id="145627604">
          <w:marLeft w:val="640"/>
          <w:marRight w:val="0"/>
          <w:marTop w:val="0"/>
          <w:marBottom w:val="0"/>
          <w:divBdr>
            <w:top w:val="none" w:sz="0" w:space="0" w:color="auto"/>
            <w:left w:val="none" w:sz="0" w:space="0" w:color="auto"/>
            <w:bottom w:val="none" w:sz="0" w:space="0" w:color="auto"/>
            <w:right w:val="none" w:sz="0" w:space="0" w:color="auto"/>
          </w:divBdr>
        </w:div>
        <w:div w:id="1208565974">
          <w:marLeft w:val="640"/>
          <w:marRight w:val="0"/>
          <w:marTop w:val="0"/>
          <w:marBottom w:val="0"/>
          <w:divBdr>
            <w:top w:val="none" w:sz="0" w:space="0" w:color="auto"/>
            <w:left w:val="none" w:sz="0" w:space="0" w:color="auto"/>
            <w:bottom w:val="none" w:sz="0" w:space="0" w:color="auto"/>
            <w:right w:val="none" w:sz="0" w:space="0" w:color="auto"/>
          </w:divBdr>
        </w:div>
        <w:div w:id="506864216">
          <w:marLeft w:val="640"/>
          <w:marRight w:val="0"/>
          <w:marTop w:val="0"/>
          <w:marBottom w:val="0"/>
          <w:divBdr>
            <w:top w:val="none" w:sz="0" w:space="0" w:color="auto"/>
            <w:left w:val="none" w:sz="0" w:space="0" w:color="auto"/>
            <w:bottom w:val="none" w:sz="0" w:space="0" w:color="auto"/>
            <w:right w:val="none" w:sz="0" w:space="0" w:color="auto"/>
          </w:divBdr>
        </w:div>
        <w:div w:id="1966425076">
          <w:marLeft w:val="640"/>
          <w:marRight w:val="0"/>
          <w:marTop w:val="0"/>
          <w:marBottom w:val="0"/>
          <w:divBdr>
            <w:top w:val="none" w:sz="0" w:space="0" w:color="auto"/>
            <w:left w:val="none" w:sz="0" w:space="0" w:color="auto"/>
            <w:bottom w:val="none" w:sz="0" w:space="0" w:color="auto"/>
            <w:right w:val="none" w:sz="0" w:space="0" w:color="auto"/>
          </w:divBdr>
        </w:div>
        <w:div w:id="1968121381">
          <w:marLeft w:val="640"/>
          <w:marRight w:val="0"/>
          <w:marTop w:val="0"/>
          <w:marBottom w:val="0"/>
          <w:divBdr>
            <w:top w:val="none" w:sz="0" w:space="0" w:color="auto"/>
            <w:left w:val="none" w:sz="0" w:space="0" w:color="auto"/>
            <w:bottom w:val="none" w:sz="0" w:space="0" w:color="auto"/>
            <w:right w:val="none" w:sz="0" w:space="0" w:color="auto"/>
          </w:divBdr>
        </w:div>
        <w:div w:id="2127387534">
          <w:marLeft w:val="640"/>
          <w:marRight w:val="0"/>
          <w:marTop w:val="0"/>
          <w:marBottom w:val="0"/>
          <w:divBdr>
            <w:top w:val="none" w:sz="0" w:space="0" w:color="auto"/>
            <w:left w:val="none" w:sz="0" w:space="0" w:color="auto"/>
            <w:bottom w:val="none" w:sz="0" w:space="0" w:color="auto"/>
            <w:right w:val="none" w:sz="0" w:space="0" w:color="auto"/>
          </w:divBdr>
        </w:div>
        <w:div w:id="2141996337">
          <w:marLeft w:val="640"/>
          <w:marRight w:val="0"/>
          <w:marTop w:val="0"/>
          <w:marBottom w:val="0"/>
          <w:divBdr>
            <w:top w:val="none" w:sz="0" w:space="0" w:color="auto"/>
            <w:left w:val="none" w:sz="0" w:space="0" w:color="auto"/>
            <w:bottom w:val="none" w:sz="0" w:space="0" w:color="auto"/>
            <w:right w:val="none" w:sz="0" w:space="0" w:color="auto"/>
          </w:divBdr>
        </w:div>
        <w:div w:id="2039551076">
          <w:marLeft w:val="640"/>
          <w:marRight w:val="0"/>
          <w:marTop w:val="0"/>
          <w:marBottom w:val="0"/>
          <w:divBdr>
            <w:top w:val="none" w:sz="0" w:space="0" w:color="auto"/>
            <w:left w:val="none" w:sz="0" w:space="0" w:color="auto"/>
            <w:bottom w:val="none" w:sz="0" w:space="0" w:color="auto"/>
            <w:right w:val="none" w:sz="0" w:space="0" w:color="auto"/>
          </w:divBdr>
        </w:div>
        <w:div w:id="69541288">
          <w:marLeft w:val="640"/>
          <w:marRight w:val="0"/>
          <w:marTop w:val="0"/>
          <w:marBottom w:val="0"/>
          <w:divBdr>
            <w:top w:val="none" w:sz="0" w:space="0" w:color="auto"/>
            <w:left w:val="none" w:sz="0" w:space="0" w:color="auto"/>
            <w:bottom w:val="none" w:sz="0" w:space="0" w:color="auto"/>
            <w:right w:val="none" w:sz="0" w:space="0" w:color="auto"/>
          </w:divBdr>
        </w:div>
        <w:div w:id="1293369574">
          <w:marLeft w:val="640"/>
          <w:marRight w:val="0"/>
          <w:marTop w:val="0"/>
          <w:marBottom w:val="0"/>
          <w:divBdr>
            <w:top w:val="none" w:sz="0" w:space="0" w:color="auto"/>
            <w:left w:val="none" w:sz="0" w:space="0" w:color="auto"/>
            <w:bottom w:val="none" w:sz="0" w:space="0" w:color="auto"/>
            <w:right w:val="none" w:sz="0" w:space="0" w:color="auto"/>
          </w:divBdr>
        </w:div>
        <w:div w:id="280887763">
          <w:marLeft w:val="640"/>
          <w:marRight w:val="0"/>
          <w:marTop w:val="0"/>
          <w:marBottom w:val="0"/>
          <w:divBdr>
            <w:top w:val="none" w:sz="0" w:space="0" w:color="auto"/>
            <w:left w:val="none" w:sz="0" w:space="0" w:color="auto"/>
            <w:bottom w:val="none" w:sz="0" w:space="0" w:color="auto"/>
            <w:right w:val="none" w:sz="0" w:space="0" w:color="auto"/>
          </w:divBdr>
        </w:div>
        <w:div w:id="1353728909">
          <w:marLeft w:val="640"/>
          <w:marRight w:val="0"/>
          <w:marTop w:val="0"/>
          <w:marBottom w:val="0"/>
          <w:divBdr>
            <w:top w:val="none" w:sz="0" w:space="0" w:color="auto"/>
            <w:left w:val="none" w:sz="0" w:space="0" w:color="auto"/>
            <w:bottom w:val="none" w:sz="0" w:space="0" w:color="auto"/>
            <w:right w:val="none" w:sz="0" w:space="0" w:color="auto"/>
          </w:divBdr>
        </w:div>
        <w:div w:id="1370567665">
          <w:marLeft w:val="640"/>
          <w:marRight w:val="0"/>
          <w:marTop w:val="0"/>
          <w:marBottom w:val="0"/>
          <w:divBdr>
            <w:top w:val="none" w:sz="0" w:space="0" w:color="auto"/>
            <w:left w:val="none" w:sz="0" w:space="0" w:color="auto"/>
            <w:bottom w:val="none" w:sz="0" w:space="0" w:color="auto"/>
            <w:right w:val="none" w:sz="0" w:space="0" w:color="auto"/>
          </w:divBdr>
        </w:div>
        <w:div w:id="54938082">
          <w:marLeft w:val="640"/>
          <w:marRight w:val="0"/>
          <w:marTop w:val="0"/>
          <w:marBottom w:val="0"/>
          <w:divBdr>
            <w:top w:val="none" w:sz="0" w:space="0" w:color="auto"/>
            <w:left w:val="none" w:sz="0" w:space="0" w:color="auto"/>
            <w:bottom w:val="none" w:sz="0" w:space="0" w:color="auto"/>
            <w:right w:val="none" w:sz="0" w:space="0" w:color="auto"/>
          </w:divBdr>
        </w:div>
        <w:div w:id="1485052488">
          <w:marLeft w:val="640"/>
          <w:marRight w:val="0"/>
          <w:marTop w:val="0"/>
          <w:marBottom w:val="0"/>
          <w:divBdr>
            <w:top w:val="none" w:sz="0" w:space="0" w:color="auto"/>
            <w:left w:val="none" w:sz="0" w:space="0" w:color="auto"/>
            <w:bottom w:val="none" w:sz="0" w:space="0" w:color="auto"/>
            <w:right w:val="none" w:sz="0" w:space="0" w:color="auto"/>
          </w:divBdr>
        </w:div>
        <w:div w:id="1147822302">
          <w:marLeft w:val="640"/>
          <w:marRight w:val="0"/>
          <w:marTop w:val="0"/>
          <w:marBottom w:val="0"/>
          <w:divBdr>
            <w:top w:val="none" w:sz="0" w:space="0" w:color="auto"/>
            <w:left w:val="none" w:sz="0" w:space="0" w:color="auto"/>
            <w:bottom w:val="none" w:sz="0" w:space="0" w:color="auto"/>
            <w:right w:val="none" w:sz="0" w:space="0" w:color="auto"/>
          </w:divBdr>
        </w:div>
        <w:div w:id="1322663057">
          <w:marLeft w:val="640"/>
          <w:marRight w:val="0"/>
          <w:marTop w:val="0"/>
          <w:marBottom w:val="0"/>
          <w:divBdr>
            <w:top w:val="none" w:sz="0" w:space="0" w:color="auto"/>
            <w:left w:val="none" w:sz="0" w:space="0" w:color="auto"/>
            <w:bottom w:val="none" w:sz="0" w:space="0" w:color="auto"/>
            <w:right w:val="none" w:sz="0" w:space="0" w:color="auto"/>
          </w:divBdr>
        </w:div>
        <w:div w:id="881597399">
          <w:marLeft w:val="640"/>
          <w:marRight w:val="0"/>
          <w:marTop w:val="0"/>
          <w:marBottom w:val="0"/>
          <w:divBdr>
            <w:top w:val="none" w:sz="0" w:space="0" w:color="auto"/>
            <w:left w:val="none" w:sz="0" w:space="0" w:color="auto"/>
            <w:bottom w:val="none" w:sz="0" w:space="0" w:color="auto"/>
            <w:right w:val="none" w:sz="0" w:space="0" w:color="auto"/>
          </w:divBdr>
        </w:div>
        <w:div w:id="1649701357">
          <w:marLeft w:val="640"/>
          <w:marRight w:val="0"/>
          <w:marTop w:val="0"/>
          <w:marBottom w:val="0"/>
          <w:divBdr>
            <w:top w:val="none" w:sz="0" w:space="0" w:color="auto"/>
            <w:left w:val="none" w:sz="0" w:space="0" w:color="auto"/>
            <w:bottom w:val="none" w:sz="0" w:space="0" w:color="auto"/>
            <w:right w:val="none" w:sz="0" w:space="0" w:color="auto"/>
          </w:divBdr>
        </w:div>
        <w:div w:id="175072616">
          <w:marLeft w:val="640"/>
          <w:marRight w:val="0"/>
          <w:marTop w:val="0"/>
          <w:marBottom w:val="0"/>
          <w:divBdr>
            <w:top w:val="none" w:sz="0" w:space="0" w:color="auto"/>
            <w:left w:val="none" w:sz="0" w:space="0" w:color="auto"/>
            <w:bottom w:val="none" w:sz="0" w:space="0" w:color="auto"/>
            <w:right w:val="none" w:sz="0" w:space="0" w:color="auto"/>
          </w:divBdr>
        </w:div>
        <w:div w:id="369183962">
          <w:marLeft w:val="640"/>
          <w:marRight w:val="0"/>
          <w:marTop w:val="0"/>
          <w:marBottom w:val="0"/>
          <w:divBdr>
            <w:top w:val="none" w:sz="0" w:space="0" w:color="auto"/>
            <w:left w:val="none" w:sz="0" w:space="0" w:color="auto"/>
            <w:bottom w:val="none" w:sz="0" w:space="0" w:color="auto"/>
            <w:right w:val="none" w:sz="0" w:space="0" w:color="auto"/>
          </w:divBdr>
        </w:div>
        <w:div w:id="1849371711">
          <w:marLeft w:val="640"/>
          <w:marRight w:val="0"/>
          <w:marTop w:val="0"/>
          <w:marBottom w:val="0"/>
          <w:divBdr>
            <w:top w:val="none" w:sz="0" w:space="0" w:color="auto"/>
            <w:left w:val="none" w:sz="0" w:space="0" w:color="auto"/>
            <w:bottom w:val="none" w:sz="0" w:space="0" w:color="auto"/>
            <w:right w:val="none" w:sz="0" w:space="0" w:color="auto"/>
          </w:divBdr>
        </w:div>
        <w:div w:id="1434714345">
          <w:marLeft w:val="640"/>
          <w:marRight w:val="0"/>
          <w:marTop w:val="0"/>
          <w:marBottom w:val="0"/>
          <w:divBdr>
            <w:top w:val="none" w:sz="0" w:space="0" w:color="auto"/>
            <w:left w:val="none" w:sz="0" w:space="0" w:color="auto"/>
            <w:bottom w:val="none" w:sz="0" w:space="0" w:color="auto"/>
            <w:right w:val="none" w:sz="0" w:space="0" w:color="auto"/>
          </w:divBdr>
        </w:div>
        <w:div w:id="1376848430">
          <w:marLeft w:val="640"/>
          <w:marRight w:val="0"/>
          <w:marTop w:val="0"/>
          <w:marBottom w:val="0"/>
          <w:divBdr>
            <w:top w:val="none" w:sz="0" w:space="0" w:color="auto"/>
            <w:left w:val="none" w:sz="0" w:space="0" w:color="auto"/>
            <w:bottom w:val="none" w:sz="0" w:space="0" w:color="auto"/>
            <w:right w:val="none" w:sz="0" w:space="0" w:color="auto"/>
          </w:divBdr>
        </w:div>
        <w:div w:id="1708488267">
          <w:marLeft w:val="640"/>
          <w:marRight w:val="0"/>
          <w:marTop w:val="0"/>
          <w:marBottom w:val="0"/>
          <w:divBdr>
            <w:top w:val="none" w:sz="0" w:space="0" w:color="auto"/>
            <w:left w:val="none" w:sz="0" w:space="0" w:color="auto"/>
            <w:bottom w:val="none" w:sz="0" w:space="0" w:color="auto"/>
            <w:right w:val="none" w:sz="0" w:space="0" w:color="auto"/>
          </w:divBdr>
        </w:div>
        <w:div w:id="1941721364">
          <w:marLeft w:val="640"/>
          <w:marRight w:val="0"/>
          <w:marTop w:val="0"/>
          <w:marBottom w:val="0"/>
          <w:divBdr>
            <w:top w:val="none" w:sz="0" w:space="0" w:color="auto"/>
            <w:left w:val="none" w:sz="0" w:space="0" w:color="auto"/>
            <w:bottom w:val="none" w:sz="0" w:space="0" w:color="auto"/>
            <w:right w:val="none" w:sz="0" w:space="0" w:color="auto"/>
          </w:divBdr>
        </w:div>
        <w:div w:id="553195697">
          <w:marLeft w:val="640"/>
          <w:marRight w:val="0"/>
          <w:marTop w:val="0"/>
          <w:marBottom w:val="0"/>
          <w:divBdr>
            <w:top w:val="none" w:sz="0" w:space="0" w:color="auto"/>
            <w:left w:val="none" w:sz="0" w:space="0" w:color="auto"/>
            <w:bottom w:val="none" w:sz="0" w:space="0" w:color="auto"/>
            <w:right w:val="none" w:sz="0" w:space="0" w:color="auto"/>
          </w:divBdr>
        </w:div>
        <w:div w:id="1439252827">
          <w:marLeft w:val="640"/>
          <w:marRight w:val="0"/>
          <w:marTop w:val="0"/>
          <w:marBottom w:val="0"/>
          <w:divBdr>
            <w:top w:val="none" w:sz="0" w:space="0" w:color="auto"/>
            <w:left w:val="none" w:sz="0" w:space="0" w:color="auto"/>
            <w:bottom w:val="none" w:sz="0" w:space="0" w:color="auto"/>
            <w:right w:val="none" w:sz="0" w:space="0" w:color="auto"/>
          </w:divBdr>
        </w:div>
        <w:div w:id="1330786768">
          <w:marLeft w:val="640"/>
          <w:marRight w:val="0"/>
          <w:marTop w:val="0"/>
          <w:marBottom w:val="0"/>
          <w:divBdr>
            <w:top w:val="none" w:sz="0" w:space="0" w:color="auto"/>
            <w:left w:val="none" w:sz="0" w:space="0" w:color="auto"/>
            <w:bottom w:val="none" w:sz="0" w:space="0" w:color="auto"/>
            <w:right w:val="none" w:sz="0" w:space="0" w:color="auto"/>
          </w:divBdr>
        </w:div>
        <w:div w:id="972751590">
          <w:marLeft w:val="640"/>
          <w:marRight w:val="0"/>
          <w:marTop w:val="0"/>
          <w:marBottom w:val="0"/>
          <w:divBdr>
            <w:top w:val="none" w:sz="0" w:space="0" w:color="auto"/>
            <w:left w:val="none" w:sz="0" w:space="0" w:color="auto"/>
            <w:bottom w:val="none" w:sz="0" w:space="0" w:color="auto"/>
            <w:right w:val="none" w:sz="0" w:space="0" w:color="auto"/>
          </w:divBdr>
        </w:div>
        <w:div w:id="347216200">
          <w:marLeft w:val="640"/>
          <w:marRight w:val="0"/>
          <w:marTop w:val="0"/>
          <w:marBottom w:val="0"/>
          <w:divBdr>
            <w:top w:val="none" w:sz="0" w:space="0" w:color="auto"/>
            <w:left w:val="none" w:sz="0" w:space="0" w:color="auto"/>
            <w:bottom w:val="none" w:sz="0" w:space="0" w:color="auto"/>
            <w:right w:val="none" w:sz="0" w:space="0" w:color="auto"/>
          </w:divBdr>
        </w:div>
        <w:div w:id="876939174">
          <w:marLeft w:val="640"/>
          <w:marRight w:val="0"/>
          <w:marTop w:val="0"/>
          <w:marBottom w:val="0"/>
          <w:divBdr>
            <w:top w:val="none" w:sz="0" w:space="0" w:color="auto"/>
            <w:left w:val="none" w:sz="0" w:space="0" w:color="auto"/>
            <w:bottom w:val="none" w:sz="0" w:space="0" w:color="auto"/>
            <w:right w:val="none" w:sz="0" w:space="0" w:color="auto"/>
          </w:divBdr>
        </w:div>
        <w:div w:id="1794014768">
          <w:marLeft w:val="640"/>
          <w:marRight w:val="0"/>
          <w:marTop w:val="0"/>
          <w:marBottom w:val="0"/>
          <w:divBdr>
            <w:top w:val="none" w:sz="0" w:space="0" w:color="auto"/>
            <w:left w:val="none" w:sz="0" w:space="0" w:color="auto"/>
            <w:bottom w:val="none" w:sz="0" w:space="0" w:color="auto"/>
            <w:right w:val="none" w:sz="0" w:space="0" w:color="auto"/>
          </w:divBdr>
        </w:div>
        <w:div w:id="1052583364">
          <w:marLeft w:val="640"/>
          <w:marRight w:val="0"/>
          <w:marTop w:val="0"/>
          <w:marBottom w:val="0"/>
          <w:divBdr>
            <w:top w:val="none" w:sz="0" w:space="0" w:color="auto"/>
            <w:left w:val="none" w:sz="0" w:space="0" w:color="auto"/>
            <w:bottom w:val="none" w:sz="0" w:space="0" w:color="auto"/>
            <w:right w:val="none" w:sz="0" w:space="0" w:color="auto"/>
          </w:divBdr>
        </w:div>
        <w:div w:id="644893987">
          <w:marLeft w:val="640"/>
          <w:marRight w:val="0"/>
          <w:marTop w:val="0"/>
          <w:marBottom w:val="0"/>
          <w:divBdr>
            <w:top w:val="none" w:sz="0" w:space="0" w:color="auto"/>
            <w:left w:val="none" w:sz="0" w:space="0" w:color="auto"/>
            <w:bottom w:val="none" w:sz="0" w:space="0" w:color="auto"/>
            <w:right w:val="none" w:sz="0" w:space="0" w:color="auto"/>
          </w:divBdr>
        </w:div>
        <w:div w:id="489372174">
          <w:marLeft w:val="640"/>
          <w:marRight w:val="0"/>
          <w:marTop w:val="0"/>
          <w:marBottom w:val="0"/>
          <w:divBdr>
            <w:top w:val="none" w:sz="0" w:space="0" w:color="auto"/>
            <w:left w:val="none" w:sz="0" w:space="0" w:color="auto"/>
            <w:bottom w:val="none" w:sz="0" w:space="0" w:color="auto"/>
            <w:right w:val="none" w:sz="0" w:space="0" w:color="auto"/>
          </w:divBdr>
        </w:div>
        <w:div w:id="1888759721">
          <w:marLeft w:val="640"/>
          <w:marRight w:val="0"/>
          <w:marTop w:val="0"/>
          <w:marBottom w:val="0"/>
          <w:divBdr>
            <w:top w:val="none" w:sz="0" w:space="0" w:color="auto"/>
            <w:left w:val="none" w:sz="0" w:space="0" w:color="auto"/>
            <w:bottom w:val="none" w:sz="0" w:space="0" w:color="auto"/>
            <w:right w:val="none" w:sz="0" w:space="0" w:color="auto"/>
          </w:divBdr>
        </w:div>
        <w:div w:id="260334694">
          <w:marLeft w:val="640"/>
          <w:marRight w:val="0"/>
          <w:marTop w:val="0"/>
          <w:marBottom w:val="0"/>
          <w:divBdr>
            <w:top w:val="none" w:sz="0" w:space="0" w:color="auto"/>
            <w:left w:val="none" w:sz="0" w:space="0" w:color="auto"/>
            <w:bottom w:val="none" w:sz="0" w:space="0" w:color="auto"/>
            <w:right w:val="none" w:sz="0" w:space="0" w:color="auto"/>
          </w:divBdr>
        </w:div>
        <w:div w:id="372073943">
          <w:marLeft w:val="640"/>
          <w:marRight w:val="0"/>
          <w:marTop w:val="0"/>
          <w:marBottom w:val="0"/>
          <w:divBdr>
            <w:top w:val="none" w:sz="0" w:space="0" w:color="auto"/>
            <w:left w:val="none" w:sz="0" w:space="0" w:color="auto"/>
            <w:bottom w:val="none" w:sz="0" w:space="0" w:color="auto"/>
            <w:right w:val="none" w:sz="0" w:space="0" w:color="auto"/>
          </w:divBdr>
        </w:div>
        <w:div w:id="904148159">
          <w:marLeft w:val="640"/>
          <w:marRight w:val="0"/>
          <w:marTop w:val="0"/>
          <w:marBottom w:val="0"/>
          <w:divBdr>
            <w:top w:val="none" w:sz="0" w:space="0" w:color="auto"/>
            <w:left w:val="none" w:sz="0" w:space="0" w:color="auto"/>
            <w:bottom w:val="none" w:sz="0" w:space="0" w:color="auto"/>
            <w:right w:val="none" w:sz="0" w:space="0" w:color="auto"/>
          </w:divBdr>
        </w:div>
        <w:div w:id="13848677">
          <w:marLeft w:val="640"/>
          <w:marRight w:val="0"/>
          <w:marTop w:val="0"/>
          <w:marBottom w:val="0"/>
          <w:divBdr>
            <w:top w:val="none" w:sz="0" w:space="0" w:color="auto"/>
            <w:left w:val="none" w:sz="0" w:space="0" w:color="auto"/>
            <w:bottom w:val="none" w:sz="0" w:space="0" w:color="auto"/>
            <w:right w:val="none" w:sz="0" w:space="0" w:color="auto"/>
          </w:divBdr>
        </w:div>
        <w:div w:id="2079817598">
          <w:marLeft w:val="640"/>
          <w:marRight w:val="0"/>
          <w:marTop w:val="0"/>
          <w:marBottom w:val="0"/>
          <w:divBdr>
            <w:top w:val="none" w:sz="0" w:space="0" w:color="auto"/>
            <w:left w:val="none" w:sz="0" w:space="0" w:color="auto"/>
            <w:bottom w:val="none" w:sz="0" w:space="0" w:color="auto"/>
            <w:right w:val="none" w:sz="0" w:space="0" w:color="auto"/>
          </w:divBdr>
        </w:div>
      </w:divsChild>
    </w:div>
    <w:div w:id="1348947256">
      <w:bodyDiv w:val="1"/>
      <w:marLeft w:val="0"/>
      <w:marRight w:val="0"/>
      <w:marTop w:val="0"/>
      <w:marBottom w:val="0"/>
      <w:divBdr>
        <w:top w:val="none" w:sz="0" w:space="0" w:color="auto"/>
        <w:left w:val="none" w:sz="0" w:space="0" w:color="auto"/>
        <w:bottom w:val="none" w:sz="0" w:space="0" w:color="auto"/>
        <w:right w:val="none" w:sz="0" w:space="0" w:color="auto"/>
      </w:divBdr>
    </w:div>
    <w:div w:id="1368287462">
      <w:bodyDiv w:val="1"/>
      <w:marLeft w:val="0"/>
      <w:marRight w:val="0"/>
      <w:marTop w:val="0"/>
      <w:marBottom w:val="0"/>
      <w:divBdr>
        <w:top w:val="none" w:sz="0" w:space="0" w:color="auto"/>
        <w:left w:val="none" w:sz="0" w:space="0" w:color="auto"/>
        <w:bottom w:val="none" w:sz="0" w:space="0" w:color="auto"/>
        <w:right w:val="none" w:sz="0" w:space="0" w:color="auto"/>
      </w:divBdr>
    </w:div>
    <w:div w:id="1373655667">
      <w:bodyDiv w:val="1"/>
      <w:marLeft w:val="0"/>
      <w:marRight w:val="0"/>
      <w:marTop w:val="0"/>
      <w:marBottom w:val="0"/>
      <w:divBdr>
        <w:top w:val="none" w:sz="0" w:space="0" w:color="auto"/>
        <w:left w:val="none" w:sz="0" w:space="0" w:color="auto"/>
        <w:bottom w:val="none" w:sz="0" w:space="0" w:color="auto"/>
        <w:right w:val="none" w:sz="0" w:space="0" w:color="auto"/>
      </w:divBdr>
    </w:div>
    <w:div w:id="1382288324">
      <w:bodyDiv w:val="1"/>
      <w:marLeft w:val="0"/>
      <w:marRight w:val="0"/>
      <w:marTop w:val="0"/>
      <w:marBottom w:val="0"/>
      <w:divBdr>
        <w:top w:val="none" w:sz="0" w:space="0" w:color="auto"/>
        <w:left w:val="none" w:sz="0" w:space="0" w:color="auto"/>
        <w:bottom w:val="none" w:sz="0" w:space="0" w:color="auto"/>
        <w:right w:val="none" w:sz="0" w:space="0" w:color="auto"/>
      </w:divBdr>
      <w:divsChild>
        <w:div w:id="1226141609">
          <w:marLeft w:val="640"/>
          <w:marRight w:val="0"/>
          <w:marTop w:val="0"/>
          <w:marBottom w:val="0"/>
          <w:divBdr>
            <w:top w:val="none" w:sz="0" w:space="0" w:color="auto"/>
            <w:left w:val="none" w:sz="0" w:space="0" w:color="auto"/>
            <w:bottom w:val="none" w:sz="0" w:space="0" w:color="auto"/>
            <w:right w:val="none" w:sz="0" w:space="0" w:color="auto"/>
          </w:divBdr>
        </w:div>
        <w:div w:id="286394434">
          <w:marLeft w:val="640"/>
          <w:marRight w:val="0"/>
          <w:marTop w:val="0"/>
          <w:marBottom w:val="0"/>
          <w:divBdr>
            <w:top w:val="none" w:sz="0" w:space="0" w:color="auto"/>
            <w:left w:val="none" w:sz="0" w:space="0" w:color="auto"/>
            <w:bottom w:val="none" w:sz="0" w:space="0" w:color="auto"/>
            <w:right w:val="none" w:sz="0" w:space="0" w:color="auto"/>
          </w:divBdr>
        </w:div>
        <w:div w:id="1596476961">
          <w:marLeft w:val="640"/>
          <w:marRight w:val="0"/>
          <w:marTop w:val="0"/>
          <w:marBottom w:val="0"/>
          <w:divBdr>
            <w:top w:val="none" w:sz="0" w:space="0" w:color="auto"/>
            <w:left w:val="none" w:sz="0" w:space="0" w:color="auto"/>
            <w:bottom w:val="none" w:sz="0" w:space="0" w:color="auto"/>
            <w:right w:val="none" w:sz="0" w:space="0" w:color="auto"/>
          </w:divBdr>
        </w:div>
        <w:div w:id="1510293536">
          <w:marLeft w:val="640"/>
          <w:marRight w:val="0"/>
          <w:marTop w:val="0"/>
          <w:marBottom w:val="0"/>
          <w:divBdr>
            <w:top w:val="none" w:sz="0" w:space="0" w:color="auto"/>
            <w:left w:val="none" w:sz="0" w:space="0" w:color="auto"/>
            <w:bottom w:val="none" w:sz="0" w:space="0" w:color="auto"/>
            <w:right w:val="none" w:sz="0" w:space="0" w:color="auto"/>
          </w:divBdr>
        </w:div>
        <w:div w:id="33579832">
          <w:marLeft w:val="640"/>
          <w:marRight w:val="0"/>
          <w:marTop w:val="0"/>
          <w:marBottom w:val="0"/>
          <w:divBdr>
            <w:top w:val="none" w:sz="0" w:space="0" w:color="auto"/>
            <w:left w:val="none" w:sz="0" w:space="0" w:color="auto"/>
            <w:bottom w:val="none" w:sz="0" w:space="0" w:color="auto"/>
            <w:right w:val="none" w:sz="0" w:space="0" w:color="auto"/>
          </w:divBdr>
        </w:div>
        <w:div w:id="1907569879">
          <w:marLeft w:val="640"/>
          <w:marRight w:val="0"/>
          <w:marTop w:val="0"/>
          <w:marBottom w:val="0"/>
          <w:divBdr>
            <w:top w:val="none" w:sz="0" w:space="0" w:color="auto"/>
            <w:left w:val="none" w:sz="0" w:space="0" w:color="auto"/>
            <w:bottom w:val="none" w:sz="0" w:space="0" w:color="auto"/>
            <w:right w:val="none" w:sz="0" w:space="0" w:color="auto"/>
          </w:divBdr>
        </w:div>
        <w:div w:id="2006858870">
          <w:marLeft w:val="640"/>
          <w:marRight w:val="0"/>
          <w:marTop w:val="0"/>
          <w:marBottom w:val="0"/>
          <w:divBdr>
            <w:top w:val="none" w:sz="0" w:space="0" w:color="auto"/>
            <w:left w:val="none" w:sz="0" w:space="0" w:color="auto"/>
            <w:bottom w:val="none" w:sz="0" w:space="0" w:color="auto"/>
            <w:right w:val="none" w:sz="0" w:space="0" w:color="auto"/>
          </w:divBdr>
        </w:div>
        <w:div w:id="171996442">
          <w:marLeft w:val="640"/>
          <w:marRight w:val="0"/>
          <w:marTop w:val="0"/>
          <w:marBottom w:val="0"/>
          <w:divBdr>
            <w:top w:val="none" w:sz="0" w:space="0" w:color="auto"/>
            <w:left w:val="none" w:sz="0" w:space="0" w:color="auto"/>
            <w:bottom w:val="none" w:sz="0" w:space="0" w:color="auto"/>
            <w:right w:val="none" w:sz="0" w:space="0" w:color="auto"/>
          </w:divBdr>
        </w:div>
        <w:div w:id="1670792422">
          <w:marLeft w:val="640"/>
          <w:marRight w:val="0"/>
          <w:marTop w:val="0"/>
          <w:marBottom w:val="0"/>
          <w:divBdr>
            <w:top w:val="none" w:sz="0" w:space="0" w:color="auto"/>
            <w:left w:val="none" w:sz="0" w:space="0" w:color="auto"/>
            <w:bottom w:val="none" w:sz="0" w:space="0" w:color="auto"/>
            <w:right w:val="none" w:sz="0" w:space="0" w:color="auto"/>
          </w:divBdr>
        </w:div>
        <w:div w:id="658271540">
          <w:marLeft w:val="640"/>
          <w:marRight w:val="0"/>
          <w:marTop w:val="0"/>
          <w:marBottom w:val="0"/>
          <w:divBdr>
            <w:top w:val="none" w:sz="0" w:space="0" w:color="auto"/>
            <w:left w:val="none" w:sz="0" w:space="0" w:color="auto"/>
            <w:bottom w:val="none" w:sz="0" w:space="0" w:color="auto"/>
            <w:right w:val="none" w:sz="0" w:space="0" w:color="auto"/>
          </w:divBdr>
        </w:div>
        <w:div w:id="973289089">
          <w:marLeft w:val="640"/>
          <w:marRight w:val="0"/>
          <w:marTop w:val="0"/>
          <w:marBottom w:val="0"/>
          <w:divBdr>
            <w:top w:val="none" w:sz="0" w:space="0" w:color="auto"/>
            <w:left w:val="none" w:sz="0" w:space="0" w:color="auto"/>
            <w:bottom w:val="none" w:sz="0" w:space="0" w:color="auto"/>
            <w:right w:val="none" w:sz="0" w:space="0" w:color="auto"/>
          </w:divBdr>
        </w:div>
        <w:div w:id="1099594227">
          <w:marLeft w:val="640"/>
          <w:marRight w:val="0"/>
          <w:marTop w:val="0"/>
          <w:marBottom w:val="0"/>
          <w:divBdr>
            <w:top w:val="none" w:sz="0" w:space="0" w:color="auto"/>
            <w:left w:val="none" w:sz="0" w:space="0" w:color="auto"/>
            <w:bottom w:val="none" w:sz="0" w:space="0" w:color="auto"/>
            <w:right w:val="none" w:sz="0" w:space="0" w:color="auto"/>
          </w:divBdr>
        </w:div>
        <w:div w:id="1741832887">
          <w:marLeft w:val="640"/>
          <w:marRight w:val="0"/>
          <w:marTop w:val="0"/>
          <w:marBottom w:val="0"/>
          <w:divBdr>
            <w:top w:val="none" w:sz="0" w:space="0" w:color="auto"/>
            <w:left w:val="none" w:sz="0" w:space="0" w:color="auto"/>
            <w:bottom w:val="none" w:sz="0" w:space="0" w:color="auto"/>
            <w:right w:val="none" w:sz="0" w:space="0" w:color="auto"/>
          </w:divBdr>
        </w:div>
        <w:div w:id="823745400">
          <w:marLeft w:val="640"/>
          <w:marRight w:val="0"/>
          <w:marTop w:val="0"/>
          <w:marBottom w:val="0"/>
          <w:divBdr>
            <w:top w:val="none" w:sz="0" w:space="0" w:color="auto"/>
            <w:left w:val="none" w:sz="0" w:space="0" w:color="auto"/>
            <w:bottom w:val="none" w:sz="0" w:space="0" w:color="auto"/>
            <w:right w:val="none" w:sz="0" w:space="0" w:color="auto"/>
          </w:divBdr>
        </w:div>
        <w:div w:id="1436947750">
          <w:marLeft w:val="640"/>
          <w:marRight w:val="0"/>
          <w:marTop w:val="0"/>
          <w:marBottom w:val="0"/>
          <w:divBdr>
            <w:top w:val="none" w:sz="0" w:space="0" w:color="auto"/>
            <w:left w:val="none" w:sz="0" w:space="0" w:color="auto"/>
            <w:bottom w:val="none" w:sz="0" w:space="0" w:color="auto"/>
            <w:right w:val="none" w:sz="0" w:space="0" w:color="auto"/>
          </w:divBdr>
        </w:div>
        <w:div w:id="676270687">
          <w:marLeft w:val="640"/>
          <w:marRight w:val="0"/>
          <w:marTop w:val="0"/>
          <w:marBottom w:val="0"/>
          <w:divBdr>
            <w:top w:val="none" w:sz="0" w:space="0" w:color="auto"/>
            <w:left w:val="none" w:sz="0" w:space="0" w:color="auto"/>
            <w:bottom w:val="none" w:sz="0" w:space="0" w:color="auto"/>
            <w:right w:val="none" w:sz="0" w:space="0" w:color="auto"/>
          </w:divBdr>
        </w:div>
        <w:div w:id="2124960113">
          <w:marLeft w:val="640"/>
          <w:marRight w:val="0"/>
          <w:marTop w:val="0"/>
          <w:marBottom w:val="0"/>
          <w:divBdr>
            <w:top w:val="none" w:sz="0" w:space="0" w:color="auto"/>
            <w:left w:val="none" w:sz="0" w:space="0" w:color="auto"/>
            <w:bottom w:val="none" w:sz="0" w:space="0" w:color="auto"/>
            <w:right w:val="none" w:sz="0" w:space="0" w:color="auto"/>
          </w:divBdr>
        </w:div>
        <w:div w:id="1828521245">
          <w:marLeft w:val="640"/>
          <w:marRight w:val="0"/>
          <w:marTop w:val="0"/>
          <w:marBottom w:val="0"/>
          <w:divBdr>
            <w:top w:val="none" w:sz="0" w:space="0" w:color="auto"/>
            <w:left w:val="none" w:sz="0" w:space="0" w:color="auto"/>
            <w:bottom w:val="none" w:sz="0" w:space="0" w:color="auto"/>
            <w:right w:val="none" w:sz="0" w:space="0" w:color="auto"/>
          </w:divBdr>
        </w:div>
        <w:div w:id="694426328">
          <w:marLeft w:val="640"/>
          <w:marRight w:val="0"/>
          <w:marTop w:val="0"/>
          <w:marBottom w:val="0"/>
          <w:divBdr>
            <w:top w:val="none" w:sz="0" w:space="0" w:color="auto"/>
            <w:left w:val="none" w:sz="0" w:space="0" w:color="auto"/>
            <w:bottom w:val="none" w:sz="0" w:space="0" w:color="auto"/>
            <w:right w:val="none" w:sz="0" w:space="0" w:color="auto"/>
          </w:divBdr>
        </w:div>
        <w:div w:id="93550233">
          <w:marLeft w:val="640"/>
          <w:marRight w:val="0"/>
          <w:marTop w:val="0"/>
          <w:marBottom w:val="0"/>
          <w:divBdr>
            <w:top w:val="none" w:sz="0" w:space="0" w:color="auto"/>
            <w:left w:val="none" w:sz="0" w:space="0" w:color="auto"/>
            <w:bottom w:val="none" w:sz="0" w:space="0" w:color="auto"/>
            <w:right w:val="none" w:sz="0" w:space="0" w:color="auto"/>
          </w:divBdr>
        </w:div>
        <w:div w:id="1376387477">
          <w:marLeft w:val="640"/>
          <w:marRight w:val="0"/>
          <w:marTop w:val="0"/>
          <w:marBottom w:val="0"/>
          <w:divBdr>
            <w:top w:val="none" w:sz="0" w:space="0" w:color="auto"/>
            <w:left w:val="none" w:sz="0" w:space="0" w:color="auto"/>
            <w:bottom w:val="none" w:sz="0" w:space="0" w:color="auto"/>
            <w:right w:val="none" w:sz="0" w:space="0" w:color="auto"/>
          </w:divBdr>
        </w:div>
        <w:div w:id="472138087">
          <w:marLeft w:val="640"/>
          <w:marRight w:val="0"/>
          <w:marTop w:val="0"/>
          <w:marBottom w:val="0"/>
          <w:divBdr>
            <w:top w:val="none" w:sz="0" w:space="0" w:color="auto"/>
            <w:left w:val="none" w:sz="0" w:space="0" w:color="auto"/>
            <w:bottom w:val="none" w:sz="0" w:space="0" w:color="auto"/>
            <w:right w:val="none" w:sz="0" w:space="0" w:color="auto"/>
          </w:divBdr>
        </w:div>
        <w:div w:id="180435633">
          <w:marLeft w:val="640"/>
          <w:marRight w:val="0"/>
          <w:marTop w:val="0"/>
          <w:marBottom w:val="0"/>
          <w:divBdr>
            <w:top w:val="none" w:sz="0" w:space="0" w:color="auto"/>
            <w:left w:val="none" w:sz="0" w:space="0" w:color="auto"/>
            <w:bottom w:val="none" w:sz="0" w:space="0" w:color="auto"/>
            <w:right w:val="none" w:sz="0" w:space="0" w:color="auto"/>
          </w:divBdr>
        </w:div>
        <w:div w:id="1930311511">
          <w:marLeft w:val="640"/>
          <w:marRight w:val="0"/>
          <w:marTop w:val="0"/>
          <w:marBottom w:val="0"/>
          <w:divBdr>
            <w:top w:val="none" w:sz="0" w:space="0" w:color="auto"/>
            <w:left w:val="none" w:sz="0" w:space="0" w:color="auto"/>
            <w:bottom w:val="none" w:sz="0" w:space="0" w:color="auto"/>
            <w:right w:val="none" w:sz="0" w:space="0" w:color="auto"/>
          </w:divBdr>
        </w:div>
        <w:div w:id="762994121">
          <w:marLeft w:val="640"/>
          <w:marRight w:val="0"/>
          <w:marTop w:val="0"/>
          <w:marBottom w:val="0"/>
          <w:divBdr>
            <w:top w:val="none" w:sz="0" w:space="0" w:color="auto"/>
            <w:left w:val="none" w:sz="0" w:space="0" w:color="auto"/>
            <w:bottom w:val="none" w:sz="0" w:space="0" w:color="auto"/>
            <w:right w:val="none" w:sz="0" w:space="0" w:color="auto"/>
          </w:divBdr>
        </w:div>
        <w:div w:id="1533298848">
          <w:marLeft w:val="640"/>
          <w:marRight w:val="0"/>
          <w:marTop w:val="0"/>
          <w:marBottom w:val="0"/>
          <w:divBdr>
            <w:top w:val="none" w:sz="0" w:space="0" w:color="auto"/>
            <w:left w:val="none" w:sz="0" w:space="0" w:color="auto"/>
            <w:bottom w:val="none" w:sz="0" w:space="0" w:color="auto"/>
            <w:right w:val="none" w:sz="0" w:space="0" w:color="auto"/>
          </w:divBdr>
        </w:div>
        <w:div w:id="216165169">
          <w:marLeft w:val="640"/>
          <w:marRight w:val="0"/>
          <w:marTop w:val="0"/>
          <w:marBottom w:val="0"/>
          <w:divBdr>
            <w:top w:val="none" w:sz="0" w:space="0" w:color="auto"/>
            <w:left w:val="none" w:sz="0" w:space="0" w:color="auto"/>
            <w:bottom w:val="none" w:sz="0" w:space="0" w:color="auto"/>
            <w:right w:val="none" w:sz="0" w:space="0" w:color="auto"/>
          </w:divBdr>
        </w:div>
        <w:div w:id="592933441">
          <w:marLeft w:val="640"/>
          <w:marRight w:val="0"/>
          <w:marTop w:val="0"/>
          <w:marBottom w:val="0"/>
          <w:divBdr>
            <w:top w:val="none" w:sz="0" w:space="0" w:color="auto"/>
            <w:left w:val="none" w:sz="0" w:space="0" w:color="auto"/>
            <w:bottom w:val="none" w:sz="0" w:space="0" w:color="auto"/>
            <w:right w:val="none" w:sz="0" w:space="0" w:color="auto"/>
          </w:divBdr>
        </w:div>
        <w:div w:id="541139247">
          <w:marLeft w:val="640"/>
          <w:marRight w:val="0"/>
          <w:marTop w:val="0"/>
          <w:marBottom w:val="0"/>
          <w:divBdr>
            <w:top w:val="none" w:sz="0" w:space="0" w:color="auto"/>
            <w:left w:val="none" w:sz="0" w:space="0" w:color="auto"/>
            <w:bottom w:val="none" w:sz="0" w:space="0" w:color="auto"/>
            <w:right w:val="none" w:sz="0" w:space="0" w:color="auto"/>
          </w:divBdr>
        </w:div>
        <w:div w:id="727607913">
          <w:marLeft w:val="640"/>
          <w:marRight w:val="0"/>
          <w:marTop w:val="0"/>
          <w:marBottom w:val="0"/>
          <w:divBdr>
            <w:top w:val="none" w:sz="0" w:space="0" w:color="auto"/>
            <w:left w:val="none" w:sz="0" w:space="0" w:color="auto"/>
            <w:bottom w:val="none" w:sz="0" w:space="0" w:color="auto"/>
            <w:right w:val="none" w:sz="0" w:space="0" w:color="auto"/>
          </w:divBdr>
        </w:div>
        <w:div w:id="1090465481">
          <w:marLeft w:val="640"/>
          <w:marRight w:val="0"/>
          <w:marTop w:val="0"/>
          <w:marBottom w:val="0"/>
          <w:divBdr>
            <w:top w:val="none" w:sz="0" w:space="0" w:color="auto"/>
            <w:left w:val="none" w:sz="0" w:space="0" w:color="auto"/>
            <w:bottom w:val="none" w:sz="0" w:space="0" w:color="auto"/>
            <w:right w:val="none" w:sz="0" w:space="0" w:color="auto"/>
          </w:divBdr>
        </w:div>
        <w:div w:id="1928466285">
          <w:marLeft w:val="640"/>
          <w:marRight w:val="0"/>
          <w:marTop w:val="0"/>
          <w:marBottom w:val="0"/>
          <w:divBdr>
            <w:top w:val="none" w:sz="0" w:space="0" w:color="auto"/>
            <w:left w:val="none" w:sz="0" w:space="0" w:color="auto"/>
            <w:bottom w:val="none" w:sz="0" w:space="0" w:color="auto"/>
            <w:right w:val="none" w:sz="0" w:space="0" w:color="auto"/>
          </w:divBdr>
        </w:div>
        <w:div w:id="1474250198">
          <w:marLeft w:val="640"/>
          <w:marRight w:val="0"/>
          <w:marTop w:val="0"/>
          <w:marBottom w:val="0"/>
          <w:divBdr>
            <w:top w:val="none" w:sz="0" w:space="0" w:color="auto"/>
            <w:left w:val="none" w:sz="0" w:space="0" w:color="auto"/>
            <w:bottom w:val="none" w:sz="0" w:space="0" w:color="auto"/>
            <w:right w:val="none" w:sz="0" w:space="0" w:color="auto"/>
          </w:divBdr>
        </w:div>
        <w:div w:id="2132090328">
          <w:marLeft w:val="640"/>
          <w:marRight w:val="0"/>
          <w:marTop w:val="0"/>
          <w:marBottom w:val="0"/>
          <w:divBdr>
            <w:top w:val="none" w:sz="0" w:space="0" w:color="auto"/>
            <w:left w:val="none" w:sz="0" w:space="0" w:color="auto"/>
            <w:bottom w:val="none" w:sz="0" w:space="0" w:color="auto"/>
            <w:right w:val="none" w:sz="0" w:space="0" w:color="auto"/>
          </w:divBdr>
        </w:div>
        <w:div w:id="570848782">
          <w:marLeft w:val="640"/>
          <w:marRight w:val="0"/>
          <w:marTop w:val="0"/>
          <w:marBottom w:val="0"/>
          <w:divBdr>
            <w:top w:val="none" w:sz="0" w:space="0" w:color="auto"/>
            <w:left w:val="none" w:sz="0" w:space="0" w:color="auto"/>
            <w:bottom w:val="none" w:sz="0" w:space="0" w:color="auto"/>
            <w:right w:val="none" w:sz="0" w:space="0" w:color="auto"/>
          </w:divBdr>
        </w:div>
        <w:div w:id="1978605191">
          <w:marLeft w:val="640"/>
          <w:marRight w:val="0"/>
          <w:marTop w:val="0"/>
          <w:marBottom w:val="0"/>
          <w:divBdr>
            <w:top w:val="none" w:sz="0" w:space="0" w:color="auto"/>
            <w:left w:val="none" w:sz="0" w:space="0" w:color="auto"/>
            <w:bottom w:val="none" w:sz="0" w:space="0" w:color="auto"/>
            <w:right w:val="none" w:sz="0" w:space="0" w:color="auto"/>
          </w:divBdr>
        </w:div>
        <w:div w:id="51658639">
          <w:marLeft w:val="640"/>
          <w:marRight w:val="0"/>
          <w:marTop w:val="0"/>
          <w:marBottom w:val="0"/>
          <w:divBdr>
            <w:top w:val="none" w:sz="0" w:space="0" w:color="auto"/>
            <w:left w:val="none" w:sz="0" w:space="0" w:color="auto"/>
            <w:bottom w:val="none" w:sz="0" w:space="0" w:color="auto"/>
            <w:right w:val="none" w:sz="0" w:space="0" w:color="auto"/>
          </w:divBdr>
        </w:div>
        <w:div w:id="1756240367">
          <w:marLeft w:val="640"/>
          <w:marRight w:val="0"/>
          <w:marTop w:val="0"/>
          <w:marBottom w:val="0"/>
          <w:divBdr>
            <w:top w:val="none" w:sz="0" w:space="0" w:color="auto"/>
            <w:left w:val="none" w:sz="0" w:space="0" w:color="auto"/>
            <w:bottom w:val="none" w:sz="0" w:space="0" w:color="auto"/>
            <w:right w:val="none" w:sz="0" w:space="0" w:color="auto"/>
          </w:divBdr>
        </w:div>
        <w:div w:id="861549191">
          <w:marLeft w:val="640"/>
          <w:marRight w:val="0"/>
          <w:marTop w:val="0"/>
          <w:marBottom w:val="0"/>
          <w:divBdr>
            <w:top w:val="none" w:sz="0" w:space="0" w:color="auto"/>
            <w:left w:val="none" w:sz="0" w:space="0" w:color="auto"/>
            <w:bottom w:val="none" w:sz="0" w:space="0" w:color="auto"/>
            <w:right w:val="none" w:sz="0" w:space="0" w:color="auto"/>
          </w:divBdr>
        </w:div>
        <w:div w:id="97484447">
          <w:marLeft w:val="640"/>
          <w:marRight w:val="0"/>
          <w:marTop w:val="0"/>
          <w:marBottom w:val="0"/>
          <w:divBdr>
            <w:top w:val="none" w:sz="0" w:space="0" w:color="auto"/>
            <w:left w:val="none" w:sz="0" w:space="0" w:color="auto"/>
            <w:bottom w:val="none" w:sz="0" w:space="0" w:color="auto"/>
            <w:right w:val="none" w:sz="0" w:space="0" w:color="auto"/>
          </w:divBdr>
        </w:div>
        <w:div w:id="464616449">
          <w:marLeft w:val="640"/>
          <w:marRight w:val="0"/>
          <w:marTop w:val="0"/>
          <w:marBottom w:val="0"/>
          <w:divBdr>
            <w:top w:val="none" w:sz="0" w:space="0" w:color="auto"/>
            <w:left w:val="none" w:sz="0" w:space="0" w:color="auto"/>
            <w:bottom w:val="none" w:sz="0" w:space="0" w:color="auto"/>
            <w:right w:val="none" w:sz="0" w:space="0" w:color="auto"/>
          </w:divBdr>
        </w:div>
        <w:div w:id="1640576349">
          <w:marLeft w:val="640"/>
          <w:marRight w:val="0"/>
          <w:marTop w:val="0"/>
          <w:marBottom w:val="0"/>
          <w:divBdr>
            <w:top w:val="none" w:sz="0" w:space="0" w:color="auto"/>
            <w:left w:val="none" w:sz="0" w:space="0" w:color="auto"/>
            <w:bottom w:val="none" w:sz="0" w:space="0" w:color="auto"/>
            <w:right w:val="none" w:sz="0" w:space="0" w:color="auto"/>
          </w:divBdr>
        </w:div>
        <w:div w:id="2042128102">
          <w:marLeft w:val="640"/>
          <w:marRight w:val="0"/>
          <w:marTop w:val="0"/>
          <w:marBottom w:val="0"/>
          <w:divBdr>
            <w:top w:val="none" w:sz="0" w:space="0" w:color="auto"/>
            <w:left w:val="none" w:sz="0" w:space="0" w:color="auto"/>
            <w:bottom w:val="none" w:sz="0" w:space="0" w:color="auto"/>
            <w:right w:val="none" w:sz="0" w:space="0" w:color="auto"/>
          </w:divBdr>
        </w:div>
        <w:div w:id="1606428115">
          <w:marLeft w:val="640"/>
          <w:marRight w:val="0"/>
          <w:marTop w:val="0"/>
          <w:marBottom w:val="0"/>
          <w:divBdr>
            <w:top w:val="none" w:sz="0" w:space="0" w:color="auto"/>
            <w:left w:val="none" w:sz="0" w:space="0" w:color="auto"/>
            <w:bottom w:val="none" w:sz="0" w:space="0" w:color="auto"/>
            <w:right w:val="none" w:sz="0" w:space="0" w:color="auto"/>
          </w:divBdr>
        </w:div>
        <w:div w:id="468520394">
          <w:marLeft w:val="640"/>
          <w:marRight w:val="0"/>
          <w:marTop w:val="0"/>
          <w:marBottom w:val="0"/>
          <w:divBdr>
            <w:top w:val="none" w:sz="0" w:space="0" w:color="auto"/>
            <w:left w:val="none" w:sz="0" w:space="0" w:color="auto"/>
            <w:bottom w:val="none" w:sz="0" w:space="0" w:color="auto"/>
            <w:right w:val="none" w:sz="0" w:space="0" w:color="auto"/>
          </w:divBdr>
        </w:div>
        <w:div w:id="992417622">
          <w:marLeft w:val="640"/>
          <w:marRight w:val="0"/>
          <w:marTop w:val="0"/>
          <w:marBottom w:val="0"/>
          <w:divBdr>
            <w:top w:val="none" w:sz="0" w:space="0" w:color="auto"/>
            <w:left w:val="none" w:sz="0" w:space="0" w:color="auto"/>
            <w:bottom w:val="none" w:sz="0" w:space="0" w:color="auto"/>
            <w:right w:val="none" w:sz="0" w:space="0" w:color="auto"/>
          </w:divBdr>
        </w:div>
        <w:div w:id="1663436625">
          <w:marLeft w:val="640"/>
          <w:marRight w:val="0"/>
          <w:marTop w:val="0"/>
          <w:marBottom w:val="0"/>
          <w:divBdr>
            <w:top w:val="none" w:sz="0" w:space="0" w:color="auto"/>
            <w:left w:val="none" w:sz="0" w:space="0" w:color="auto"/>
            <w:bottom w:val="none" w:sz="0" w:space="0" w:color="auto"/>
            <w:right w:val="none" w:sz="0" w:space="0" w:color="auto"/>
          </w:divBdr>
        </w:div>
        <w:div w:id="650714373">
          <w:marLeft w:val="640"/>
          <w:marRight w:val="0"/>
          <w:marTop w:val="0"/>
          <w:marBottom w:val="0"/>
          <w:divBdr>
            <w:top w:val="none" w:sz="0" w:space="0" w:color="auto"/>
            <w:left w:val="none" w:sz="0" w:space="0" w:color="auto"/>
            <w:bottom w:val="none" w:sz="0" w:space="0" w:color="auto"/>
            <w:right w:val="none" w:sz="0" w:space="0" w:color="auto"/>
          </w:divBdr>
        </w:div>
        <w:div w:id="1417895911">
          <w:marLeft w:val="640"/>
          <w:marRight w:val="0"/>
          <w:marTop w:val="0"/>
          <w:marBottom w:val="0"/>
          <w:divBdr>
            <w:top w:val="none" w:sz="0" w:space="0" w:color="auto"/>
            <w:left w:val="none" w:sz="0" w:space="0" w:color="auto"/>
            <w:bottom w:val="none" w:sz="0" w:space="0" w:color="auto"/>
            <w:right w:val="none" w:sz="0" w:space="0" w:color="auto"/>
          </w:divBdr>
        </w:div>
        <w:div w:id="114107401">
          <w:marLeft w:val="640"/>
          <w:marRight w:val="0"/>
          <w:marTop w:val="0"/>
          <w:marBottom w:val="0"/>
          <w:divBdr>
            <w:top w:val="none" w:sz="0" w:space="0" w:color="auto"/>
            <w:left w:val="none" w:sz="0" w:space="0" w:color="auto"/>
            <w:bottom w:val="none" w:sz="0" w:space="0" w:color="auto"/>
            <w:right w:val="none" w:sz="0" w:space="0" w:color="auto"/>
          </w:divBdr>
        </w:div>
        <w:div w:id="145782300">
          <w:marLeft w:val="640"/>
          <w:marRight w:val="0"/>
          <w:marTop w:val="0"/>
          <w:marBottom w:val="0"/>
          <w:divBdr>
            <w:top w:val="none" w:sz="0" w:space="0" w:color="auto"/>
            <w:left w:val="none" w:sz="0" w:space="0" w:color="auto"/>
            <w:bottom w:val="none" w:sz="0" w:space="0" w:color="auto"/>
            <w:right w:val="none" w:sz="0" w:space="0" w:color="auto"/>
          </w:divBdr>
        </w:div>
        <w:div w:id="888155245">
          <w:marLeft w:val="640"/>
          <w:marRight w:val="0"/>
          <w:marTop w:val="0"/>
          <w:marBottom w:val="0"/>
          <w:divBdr>
            <w:top w:val="none" w:sz="0" w:space="0" w:color="auto"/>
            <w:left w:val="none" w:sz="0" w:space="0" w:color="auto"/>
            <w:bottom w:val="none" w:sz="0" w:space="0" w:color="auto"/>
            <w:right w:val="none" w:sz="0" w:space="0" w:color="auto"/>
          </w:divBdr>
        </w:div>
        <w:div w:id="1310012297">
          <w:marLeft w:val="640"/>
          <w:marRight w:val="0"/>
          <w:marTop w:val="0"/>
          <w:marBottom w:val="0"/>
          <w:divBdr>
            <w:top w:val="none" w:sz="0" w:space="0" w:color="auto"/>
            <w:left w:val="none" w:sz="0" w:space="0" w:color="auto"/>
            <w:bottom w:val="none" w:sz="0" w:space="0" w:color="auto"/>
            <w:right w:val="none" w:sz="0" w:space="0" w:color="auto"/>
          </w:divBdr>
        </w:div>
        <w:div w:id="129985791">
          <w:marLeft w:val="640"/>
          <w:marRight w:val="0"/>
          <w:marTop w:val="0"/>
          <w:marBottom w:val="0"/>
          <w:divBdr>
            <w:top w:val="none" w:sz="0" w:space="0" w:color="auto"/>
            <w:left w:val="none" w:sz="0" w:space="0" w:color="auto"/>
            <w:bottom w:val="none" w:sz="0" w:space="0" w:color="auto"/>
            <w:right w:val="none" w:sz="0" w:space="0" w:color="auto"/>
          </w:divBdr>
        </w:div>
      </w:divsChild>
    </w:div>
    <w:div w:id="1384334347">
      <w:bodyDiv w:val="1"/>
      <w:marLeft w:val="0"/>
      <w:marRight w:val="0"/>
      <w:marTop w:val="0"/>
      <w:marBottom w:val="0"/>
      <w:divBdr>
        <w:top w:val="none" w:sz="0" w:space="0" w:color="auto"/>
        <w:left w:val="none" w:sz="0" w:space="0" w:color="auto"/>
        <w:bottom w:val="none" w:sz="0" w:space="0" w:color="auto"/>
        <w:right w:val="none" w:sz="0" w:space="0" w:color="auto"/>
      </w:divBdr>
    </w:div>
    <w:div w:id="1406798991">
      <w:bodyDiv w:val="1"/>
      <w:marLeft w:val="0"/>
      <w:marRight w:val="0"/>
      <w:marTop w:val="0"/>
      <w:marBottom w:val="0"/>
      <w:divBdr>
        <w:top w:val="none" w:sz="0" w:space="0" w:color="auto"/>
        <w:left w:val="none" w:sz="0" w:space="0" w:color="auto"/>
        <w:bottom w:val="none" w:sz="0" w:space="0" w:color="auto"/>
        <w:right w:val="none" w:sz="0" w:space="0" w:color="auto"/>
      </w:divBdr>
    </w:div>
    <w:div w:id="1412657677">
      <w:bodyDiv w:val="1"/>
      <w:marLeft w:val="0"/>
      <w:marRight w:val="0"/>
      <w:marTop w:val="0"/>
      <w:marBottom w:val="0"/>
      <w:divBdr>
        <w:top w:val="none" w:sz="0" w:space="0" w:color="auto"/>
        <w:left w:val="none" w:sz="0" w:space="0" w:color="auto"/>
        <w:bottom w:val="none" w:sz="0" w:space="0" w:color="auto"/>
        <w:right w:val="none" w:sz="0" w:space="0" w:color="auto"/>
      </w:divBdr>
      <w:divsChild>
        <w:div w:id="1207327273">
          <w:marLeft w:val="640"/>
          <w:marRight w:val="0"/>
          <w:marTop w:val="0"/>
          <w:marBottom w:val="0"/>
          <w:divBdr>
            <w:top w:val="none" w:sz="0" w:space="0" w:color="auto"/>
            <w:left w:val="none" w:sz="0" w:space="0" w:color="auto"/>
            <w:bottom w:val="none" w:sz="0" w:space="0" w:color="auto"/>
            <w:right w:val="none" w:sz="0" w:space="0" w:color="auto"/>
          </w:divBdr>
        </w:div>
        <w:div w:id="727533509">
          <w:marLeft w:val="640"/>
          <w:marRight w:val="0"/>
          <w:marTop w:val="0"/>
          <w:marBottom w:val="0"/>
          <w:divBdr>
            <w:top w:val="none" w:sz="0" w:space="0" w:color="auto"/>
            <w:left w:val="none" w:sz="0" w:space="0" w:color="auto"/>
            <w:bottom w:val="none" w:sz="0" w:space="0" w:color="auto"/>
            <w:right w:val="none" w:sz="0" w:space="0" w:color="auto"/>
          </w:divBdr>
        </w:div>
        <w:div w:id="1184901175">
          <w:marLeft w:val="640"/>
          <w:marRight w:val="0"/>
          <w:marTop w:val="0"/>
          <w:marBottom w:val="0"/>
          <w:divBdr>
            <w:top w:val="none" w:sz="0" w:space="0" w:color="auto"/>
            <w:left w:val="none" w:sz="0" w:space="0" w:color="auto"/>
            <w:bottom w:val="none" w:sz="0" w:space="0" w:color="auto"/>
            <w:right w:val="none" w:sz="0" w:space="0" w:color="auto"/>
          </w:divBdr>
        </w:div>
        <w:div w:id="1482120448">
          <w:marLeft w:val="640"/>
          <w:marRight w:val="0"/>
          <w:marTop w:val="0"/>
          <w:marBottom w:val="0"/>
          <w:divBdr>
            <w:top w:val="none" w:sz="0" w:space="0" w:color="auto"/>
            <w:left w:val="none" w:sz="0" w:space="0" w:color="auto"/>
            <w:bottom w:val="none" w:sz="0" w:space="0" w:color="auto"/>
            <w:right w:val="none" w:sz="0" w:space="0" w:color="auto"/>
          </w:divBdr>
        </w:div>
        <w:div w:id="1602495584">
          <w:marLeft w:val="640"/>
          <w:marRight w:val="0"/>
          <w:marTop w:val="0"/>
          <w:marBottom w:val="0"/>
          <w:divBdr>
            <w:top w:val="none" w:sz="0" w:space="0" w:color="auto"/>
            <w:left w:val="none" w:sz="0" w:space="0" w:color="auto"/>
            <w:bottom w:val="none" w:sz="0" w:space="0" w:color="auto"/>
            <w:right w:val="none" w:sz="0" w:space="0" w:color="auto"/>
          </w:divBdr>
        </w:div>
        <w:div w:id="800734206">
          <w:marLeft w:val="640"/>
          <w:marRight w:val="0"/>
          <w:marTop w:val="0"/>
          <w:marBottom w:val="0"/>
          <w:divBdr>
            <w:top w:val="none" w:sz="0" w:space="0" w:color="auto"/>
            <w:left w:val="none" w:sz="0" w:space="0" w:color="auto"/>
            <w:bottom w:val="none" w:sz="0" w:space="0" w:color="auto"/>
            <w:right w:val="none" w:sz="0" w:space="0" w:color="auto"/>
          </w:divBdr>
        </w:div>
        <w:div w:id="1745373675">
          <w:marLeft w:val="640"/>
          <w:marRight w:val="0"/>
          <w:marTop w:val="0"/>
          <w:marBottom w:val="0"/>
          <w:divBdr>
            <w:top w:val="none" w:sz="0" w:space="0" w:color="auto"/>
            <w:left w:val="none" w:sz="0" w:space="0" w:color="auto"/>
            <w:bottom w:val="none" w:sz="0" w:space="0" w:color="auto"/>
            <w:right w:val="none" w:sz="0" w:space="0" w:color="auto"/>
          </w:divBdr>
        </w:div>
        <w:div w:id="866024327">
          <w:marLeft w:val="640"/>
          <w:marRight w:val="0"/>
          <w:marTop w:val="0"/>
          <w:marBottom w:val="0"/>
          <w:divBdr>
            <w:top w:val="none" w:sz="0" w:space="0" w:color="auto"/>
            <w:left w:val="none" w:sz="0" w:space="0" w:color="auto"/>
            <w:bottom w:val="none" w:sz="0" w:space="0" w:color="auto"/>
            <w:right w:val="none" w:sz="0" w:space="0" w:color="auto"/>
          </w:divBdr>
        </w:div>
        <w:div w:id="1433159881">
          <w:marLeft w:val="640"/>
          <w:marRight w:val="0"/>
          <w:marTop w:val="0"/>
          <w:marBottom w:val="0"/>
          <w:divBdr>
            <w:top w:val="none" w:sz="0" w:space="0" w:color="auto"/>
            <w:left w:val="none" w:sz="0" w:space="0" w:color="auto"/>
            <w:bottom w:val="none" w:sz="0" w:space="0" w:color="auto"/>
            <w:right w:val="none" w:sz="0" w:space="0" w:color="auto"/>
          </w:divBdr>
        </w:div>
        <w:div w:id="818837910">
          <w:marLeft w:val="640"/>
          <w:marRight w:val="0"/>
          <w:marTop w:val="0"/>
          <w:marBottom w:val="0"/>
          <w:divBdr>
            <w:top w:val="none" w:sz="0" w:space="0" w:color="auto"/>
            <w:left w:val="none" w:sz="0" w:space="0" w:color="auto"/>
            <w:bottom w:val="none" w:sz="0" w:space="0" w:color="auto"/>
            <w:right w:val="none" w:sz="0" w:space="0" w:color="auto"/>
          </w:divBdr>
        </w:div>
        <w:div w:id="1289312367">
          <w:marLeft w:val="640"/>
          <w:marRight w:val="0"/>
          <w:marTop w:val="0"/>
          <w:marBottom w:val="0"/>
          <w:divBdr>
            <w:top w:val="none" w:sz="0" w:space="0" w:color="auto"/>
            <w:left w:val="none" w:sz="0" w:space="0" w:color="auto"/>
            <w:bottom w:val="none" w:sz="0" w:space="0" w:color="auto"/>
            <w:right w:val="none" w:sz="0" w:space="0" w:color="auto"/>
          </w:divBdr>
        </w:div>
        <w:div w:id="940795429">
          <w:marLeft w:val="640"/>
          <w:marRight w:val="0"/>
          <w:marTop w:val="0"/>
          <w:marBottom w:val="0"/>
          <w:divBdr>
            <w:top w:val="none" w:sz="0" w:space="0" w:color="auto"/>
            <w:left w:val="none" w:sz="0" w:space="0" w:color="auto"/>
            <w:bottom w:val="none" w:sz="0" w:space="0" w:color="auto"/>
            <w:right w:val="none" w:sz="0" w:space="0" w:color="auto"/>
          </w:divBdr>
        </w:div>
        <w:div w:id="513231495">
          <w:marLeft w:val="640"/>
          <w:marRight w:val="0"/>
          <w:marTop w:val="0"/>
          <w:marBottom w:val="0"/>
          <w:divBdr>
            <w:top w:val="none" w:sz="0" w:space="0" w:color="auto"/>
            <w:left w:val="none" w:sz="0" w:space="0" w:color="auto"/>
            <w:bottom w:val="none" w:sz="0" w:space="0" w:color="auto"/>
            <w:right w:val="none" w:sz="0" w:space="0" w:color="auto"/>
          </w:divBdr>
        </w:div>
        <w:div w:id="1698387613">
          <w:marLeft w:val="640"/>
          <w:marRight w:val="0"/>
          <w:marTop w:val="0"/>
          <w:marBottom w:val="0"/>
          <w:divBdr>
            <w:top w:val="none" w:sz="0" w:space="0" w:color="auto"/>
            <w:left w:val="none" w:sz="0" w:space="0" w:color="auto"/>
            <w:bottom w:val="none" w:sz="0" w:space="0" w:color="auto"/>
            <w:right w:val="none" w:sz="0" w:space="0" w:color="auto"/>
          </w:divBdr>
        </w:div>
        <w:div w:id="470288570">
          <w:marLeft w:val="640"/>
          <w:marRight w:val="0"/>
          <w:marTop w:val="0"/>
          <w:marBottom w:val="0"/>
          <w:divBdr>
            <w:top w:val="none" w:sz="0" w:space="0" w:color="auto"/>
            <w:left w:val="none" w:sz="0" w:space="0" w:color="auto"/>
            <w:bottom w:val="none" w:sz="0" w:space="0" w:color="auto"/>
            <w:right w:val="none" w:sz="0" w:space="0" w:color="auto"/>
          </w:divBdr>
        </w:div>
        <w:div w:id="36859417">
          <w:marLeft w:val="640"/>
          <w:marRight w:val="0"/>
          <w:marTop w:val="0"/>
          <w:marBottom w:val="0"/>
          <w:divBdr>
            <w:top w:val="none" w:sz="0" w:space="0" w:color="auto"/>
            <w:left w:val="none" w:sz="0" w:space="0" w:color="auto"/>
            <w:bottom w:val="none" w:sz="0" w:space="0" w:color="auto"/>
            <w:right w:val="none" w:sz="0" w:space="0" w:color="auto"/>
          </w:divBdr>
        </w:div>
        <w:div w:id="812411108">
          <w:marLeft w:val="640"/>
          <w:marRight w:val="0"/>
          <w:marTop w:val="0"/>
          <w:marBottom w:val="0"/>
          <w:divBdr>
            <w:top w:val="none" w:sz="0" w:space="0" w:color="auto"/>
            <w:left w:val="none" w:sz="0" w:space="0" w:color="auto"/>
            <w:bottom w:val="none" w:sz="0" w:space="0" w:color="auto"/>
            <w:right w:val="none" w:sz="0" w:space="0" w:color="auto"/>
          </w:divBdr>
        </w:div>
        <w:div w:id="1819110202">
          <w:marLeft w:val="640"/>
          <w:marRight w:val="0"/>
          <w:marTop w:val="0"/>
          <w:marBottom w:val="0"/>
          <w:divBdr>
            <w:top w:val="none" w:sz="0" w:space="0" w:color="auto"/>
            <w:left w:val="none" w:sz="0" w:space="0" w:color="auto"/>
            <w:bottom w:val="none" w:sz="0" w:space="0" w:color="auto"/>
            <w:right w:val="none" w:sz="0" w:space="0" w:color="auto"/>
          </w:divBdr>
        </w:div>
        <w:div w:id="143200925">
          <w:marLeft w:val="640"/>
          <w:marRight w:val="0"/>
          <w:marTop w:val="0"/>
          <w:marBottom w:val="0"/>
          <w:divBdr>
            <w:top w:val="none" w:sz="0" w:space="0" w:color="auto"/>
            <w:left w:val="none" w:sz="0" w:space="0" w:color="auto"/>
            <w:bottom w:val="none" w:sz="0" w:space="0" w:color="auto"/>
            <w:right w:val="none" w:sz="0" w:space="0" w:color="auto"/>
          </w:divBdr>
        </w:div>
        <w:div w:id="1484659006">
          <w:marLeft w:val="640"/>
          <w:marRight w:val="0"/>
          <w:marTop w:val="0"/>
          <w:marBottom w:val="0"/>
          <w:divBdr>
            <w:top w:val="none" w:sz="0" w:space="0" w:color="auto"/>
            <w:left w:val="none" w:sz="0" w:space="0" w:color="auto"/>
            <w:bottom w:val="none" w:sz="0" w:space="0" w:color="auto"/>
            <w:right w:val="none" w:sz="0" w:space="0" w:color="auto"/>
          </w:divBdr>
        </w:div>
        <w:div w:id="1823884829">
          <w:marLeft w:val="640"/>
          <w:marRight w:val="0"/>
          <w:marTop w:val="0"/>
          <w:marBottom w:val="0"/>
          <w:divBdr>
            <w:top w:val="none" w:sz="0" w:space="0" w:color="auto"/>
            <w:left w:val="none" w:sz="0" w:space="0" w:color="auto"/>
            <w:bottom w:val="none" w:sz="0" w:space="0" w:color="auto"/>
            <w:right w:val="none" w:sz="0" w:space="0" w:color="auto"/>
          </w:divBdr>
        </w:div>
        <w:div w:id="1066683347">
          <w:marLeft w:val="640"/>
          <w:marRight w:val="0"/>
          <w:marTop w:val="0"/>
          <w:marBottom w:val="0"/>
          <w:divBdr>
            <w:top w:val="none" w:sz="0" w:space="0" w:color="auto"/>
            <w:left w:val="none" w:sz="0" w:space="0" w:color="auto"/>
            <w:bottom w:val="none" w:sz="0" w:space="0" w:color="auto"/>
            <w:right w:val="none" w:sz="0" w:space="0" w:color="auto"/>
          </w:divBdr>
        </w:div>
        <w:div w:id="719477706">
          <w:marLeft w:val="640"/>
          <w:marRight w:val="0"/>
          <w:marTop w:val="0"/>
          <w:marBottom w:val="0"/>
          <w:divBdr>
            <w:top w:val="none" w:sz="0" w:space="0" w:color="auto"/>
            <w:left w:val="none" w:sz="0" w:space="0" w:color="auto"/>
            <w:bottom w:val="none" w:sz="0" w:space="0" w:color="auto"/>
            <w:right w:val="none" w:sz="0" w:space="0" w:color="auto"/>
          </w:divBdr>
        </w:div>
        <w:div w:id="1512572130">
          <w:marLeft w:val="640"/>
          <w:marRight w:val="0"/>
          <w:marTop w:val="0"/>
          <w:marBottom w:val="0"/>
          <w:divBdr>
            <w:top w:val="none" w:sz="0" w:space="0" w:color="auto"/>
            <w:left w:val="none" w:sz="0" w:space="0" w:color="auto"/>
            <w:bottom w:val="none" w:sz="0" w:space="0" w:color="auto"/>
            <w:right w:val="none" w:sz="0" w:space="0" w:color="auto"/>
          </w:divBdr>
        </w:div>
        <w:div w:id="683434052">
          <w:marLeft w:val="640"/>
          <w:marRight w:val="0"/>
          <w:marTop w:val="0"/>
          <w:marBottom w:val="0"/>
          <w:divBdr>
            <w:top w:val="none" w:sz="0" w:space="0" w:color="auto"/>
            <w:left w:val="none" w:sz="0" w:space="0" w:color="auto"/>
            <w:bottom w:val="none" w:sz="0" w:space="0" w:color="auto"/>
            <w:right w:val="none" w:sz="0" w:space="0" w:color="auto"/>
          </w:divBdr>
        </w:div>
        <w:div w:id="1189294799">
          <w:marLeft w:val="640"/>
          <w:marRight w:val="0"/>
          <w:marTop w:val="0"/>
          <w:marBottom w:val="0"/>
          <w:divBdr>
            <w:top w:val="none" w:sz="0" w:space="0" w:color="auto"/>
            <w:left w:val="none" w:sz="0" w:space="0" w:color="auto"/>
            <w:bottom w:val="none" w:sz="0" w:space="0" w:color="auto"/>
            <w:right w:val="none" w:sz="0" w:space="0" w:color="auto"/>
          </w:divBdr>
        </w:div>
        <w:div w:id="1221869612">
          <w:marLeft w:val="640"/>
          <w:marRight w:val="0"/>
          <w:marTop w:val="0"/>
          <w:marBottom w:val="0"/>
          <w:divBdr>
            <w:top w:val="none" w:sz="0" w:space="0" w:color="auto"/>
            <w:left w:val="none" w:sz="0" w:space="0" w:color="auto"/>
            <w:bottom w:val="none" w:sz="0" w:space="0" w:color="auto"/>
            <w:right w:val="none" w:sz="0" w:space="0" w:color="auto"/>
          </w:divBdr>
        </w:div>
        <w:div w:id="828253276">
          <w:marLeft w:val="640"/>
          <w:marRight w:val="0"/>
          <w:marTop w:val="0"/>
          <w:marBottom w:val="0"/>
          <w:divBdr>
            <w:top w:val="none" w:sz="0" w:space="0" w:color="auto"/>
            <w:left w:val="none" w:sz="0" w:space="0" w:color="auto"/>
            <w:bottom w:val="none" w:sz="0" w:space="0" w:color="auto"/>
            <w:right w:val="none" w:sz="0" w:space="0" w:color="auto"/>
          </w:divBdr>
        </w:div>
        <w:div w:id="1654988946">
          <w:marLeft w:val="640"/>
          <w:marRight w:val="0"/>
          <w:marTop w:val="0"/>
          <w:marBottom w:val="0"/>
          <w:divBdr>
            <w:top w:val="none" w:sz="0" w:space="0" w:color="auto"/>
            <w:left w:val="none" w:sz="0" w:space="0" w:color="auto"/>
            <w:bottom w:val="none" w:sz="0" w:space="0" w:color="auto"/>
            <w:right w:val="none" w:sz="0" w:space="0" w:color="auto"/>
          </w:divBdr>
        </w:div>
        <w:div w:id="1508859871">
          <w:marLeft w:val="640"/>
          <w:marRight w:val="0"/>
          <w:marTop w:val="0"/>
          <w:marBottom w:val="0"/>
          <w:divBdr>
            <w:top w:val="none" w:sz="0" w:space="0" w:color="auto"/>
            <w:left w:val="none" w:sz="0" w:space="0" w:color="auto"/>
            <w:bottom w:val="none" w:sz="0" w:space="0" w:color="auto"/>
            <w:right w:val="none" w:sz="0" w:space="0" w:color="auto"/>
          </w:divBdr>
        </w:div>
        <w:div w:id="1359353399">
          <w:marLeft w:val="640"/>
          <w:marRight w:val="0"/>
          <w:marTop w:val="0"/>
          <w:marBottom w:val="0"/>
          <w:divBdr>
            <w:top w:val="none" w:sz="0" w:space="0" w:color="auto"/>
            <w:left w:val="none" w:sz="0" w:space="0" w:color="auto"/>
            <w:bottom w:val="none" w:sz="0" w:space="0" w:color="auto"/>
            <w:right w:val="none" w:sz="0" w:space="0" w:color="auto"/>
          </w:divBdr>
        </w:div>
        <w:div w:id="552548370">
          <w:marLeft w:val="640"/>
          <w:marRight w:val="0"/>
          <w:marTop w:val="0"/>
          <w:marBottom w:val="0"/>
          <w:divBdr>
            <w:top w:val="none" w:sz="0" w:space="0" w:color="auto"/>
            <w:left w:val="none" w:sz="0" w:space="0" w:color="auto"/>
            <w:bottom w:val="none" w:sz="0" w:space="0" w:color="auto"/>
            <w:right w:val="none" w:sz="0" w:space="0" w:color="auto"/>
          </w:divBdr>
        </w:div>
        <w:div w:id="1132482032">
          <w:marLeft w:val="640"/>
          <w:marRight w:val="0"/>
          <w:marTop w:val="0"/>
          <w:marBottom w:val="0"/>
          <w:divBdr>
            <w:top w:val="none" w:sz="0" w:space="0" w:color="auto"/>
            <w:left w:val="none" w:sz="0" w:space="0" w:color="auto"/>
            <w:bottom w:val="none" w:sz="0" w:space="0" w:color="auto"/>
            <w:right w:val="none" w:sz="0" w:space="0" w:color="auto"/>
          </w:divBdr>
        </w:div>
        <w:div w:id="1634023985">
          <w:marLeft w:val="640"/>
          <w:marRight w:val="0"/>
          <w:marTop w:val="0"/>
          <w:marBottom w:val="0"/>
          <w:divBdr>
            <w:top w:val="none" w:sz="0" w:space="0" w:color="auto"/>
            <w:left w:val="none" w:sz="0" w:space="0" w:color="auto"/>
            <w:bottom w:val="none" w:sz="0" w:space="0" w:color="auto"/>
            <w:right w:val="none" w:sz="0" w:space="0" w:color="auto"/>
          </w:divBdr>
        </w:div>
        <w:div w:id="3825781">
          <w:marLeft w:val="640"/>
          <w:marRight w:val="0"/>
          <w:marTop w:val="0"/>
          <w:marBottom w:val="0"/>
          <w:divBdr>
            <w:top w:val="none" w:sz="0" w:space="0" w:color="auto"/>
            <w:left w:val="none" w:sz="0" w:space="0" w:color="auto"/>
            <w:bottom w:val="none" w:sz="0" w:space="0" w:color="auto"/>
            <w:right w:val="none" w:sz="0" w:space="0" w:color="auto"/>
          </w:divBdr>
        </w:div>
        <w:div w:id="1627851000">
          <w:marLeft w:val="640"/>
          <w:marRight w:val="0"/>
          <w:marTop w:val="0"/>
          <w:marBottom w:val="0"/>
          <w:divBdr>
            <w:top w:val="none" w:sz="0" w:space="0" w:color="auto"/>
            <w:left w:val="none" w:sz="0" w:space="0" w:color="auto"/>
            <w:bottom w:val="none" w:sz="0" w:space="0" w:color="auto"/>
            <w:right w:val="none" w:sz="0" w:space="0" w:color="auto"/>
          </w:divBdr>
        </w:div>
        <w:div w:id="577590562">
          <w:marLeft w:val="640"/>
          <w:marRight w:val="0"/>
          <w:marTop w:val="0"/>
          <w:marBottom w:val="0"/>
          <w:divBdr>
            <w:top w:val="none" w:sz="0" w:space="0" w:color="auto"/>
            <w:left w:val="none" w:sz="0" w:space="0" w:color="auto"/>
            <w:bottom w:val="none" w:sz="0" w:space="0" w:color="auto"/>
            <w:right w:val="none" w:sz="0" w:space="0" w:color="auto"/>
          </w:divBdr>
        </w:div>
        <w:div w:id="2095474339">
          <w:marLeft w:val="640"/>
          <w:marRight w:val="0"/>
          <w:marTop w:val="0"/>
          <w:marBottom w:val="0"/>
          <w:divBdr>
            <w:top w:val="none" w:sz="0" w:space="0" w:color="auto"/>
            <w:left w:val="none" w:sz="0" w:space="0" w:color="auto"/>
            <w:bottom w:val="none" w:sz="0" w:space="0" w:color="auto"/>
            <w:right w:val="none" w:sz="0" w:space="0" w:color="auto"/>
          </w:divBdr>
        </w:div>
        <w:div w:id="834298796">
          <w:marLeft w:val="640"/>
          <w:marRight w:val="0"/>
          <w:marTop w:val="0"/>
          <w:marBottom w:val="0"/>
          <w:divBdr>
            <w:top w:val="none" w:sz="0" w:space="0" w:color="auto"/>
            <w:left w:val="none" w:sz="0" w:space="0" w:color="auto"/>
            <w:bottom w:val="none" w:sz="0" w:space="0" w:color="auto"/>
            <w:right w:val="none" w:sz="0" w:space="0" w:color="auto"/>
          </w:divBdr>
        </w:div>
        <w:div w:id="96101693">
          <w:marLeft w:val="640"/>
          <w:marRight w:val="0"/>
          <w:marTop w:val="0"/>
          <w:marBottom w:val="0"/>
          <w:divBdr>
            <w:top w:val="none" w:sz="0" w:space="0" w:color="auto"/>
            <w:left w:val="none" w:sz="0" w:space="0" w:color="auto"/>
            <w:bottom w:val="none" w:sz="0" w:space="0" w:color="auto"/>
            <w:right w:val="none" w:sz="0" w:space="0" w:color="auto"/>
          </w:divBdr>
        </w:div>
        <w:div w:id="1843662499">
          <w:marLeft w:val="640"/>
          <w:marRight w:val="0"/>
          <w:marTop w:val="0"/>
          <w:marBottom w:val="0"/>
          <w:divBdr>
            <w:top w:val="none" w:sz="0" w:space="0" w:color="auto"/>
            <w:left w:val="none" w:sz="0" w:space="0" w:color="auto"/>
            <w:bottom w:val="none" w:sz="0" w:space="0" w:color="auto"/>
            <w:right w:val="none" w:sz="0" w:space="0" w:color="auto"/>
          </w:divBdr>
        </w:div>
        <w:div w:id="2025549919">
          <w:marLeft w:val="640"/>
          <w:marRight w:val="0"/>
          <w:marTop w:val="0"/>
          <w:marBottom w:val="0"/>
          <w:divBdr>
            <w:top w:val="none" w:sz="0" w:space="0" w:color="auto"/>
            <w:left w:val="none" w:sz="0" w:space="0" w:color="auto"/>
            <w:bottom w:val="none" w:sz="0" w:space="0" w:color="auto"/>
            <w:right w:val="none" w:sz="0" w:space="0" w:color="auto"/>
          </w:divBdr>
        </w:div>
        <w:div w:id="73553966">
          <w:marLeft w:val="640"/>
          <w:marRight w:val="0"/>
          <w:marTop w:val="0"/>
          <w:marBottom w:val="0"/>
          <w:divBdr>
            <w:top w:val="none" w:sz="0" w:space="0" w:color="auto"/>
            <w:left w:val="none" w:sz="0" w:space="0" w:color="auto"/>
            <w:bottom w:val="none" w:sz="0" w:space="0" w:color="auto"/>
            <w:right w:val="none" w:sz="0" w:space="0" w:color="auto"/>
          </w:divBdr>
        </w:div>
        <w:div w:id="672294520">
          <w:marLeft w:val="640"/>
          <w:marRight w:val="0"/>
          <w:marTop w:val="0"/>
          <w:marBottom w:val="0"/>
          <w:divBdr>
            <w:top w:val="none" w:sz="0" w:space="0" w:color="auto"/>
            <w:left w:val="none" w:sz="0" w:space="0" w:color="auto"/>
            <w:bottom w:val="none" w:sz="0" w:space="0" w:color="auto"/>
            <w:right w:val="none" w:sz="0" w:space="0" w:color="auto"/>
          </w:divBdr>
        </w:div>
        <w:div w:id="910507895">
          <w:marLeft w:val="640"/>
          <w:marRight w:val="0"/>
          <w:marTop w:val="0"/>
          <w:marBottom w:val="0"/>
          <w:divBdr>
            <w:top w:val="none" w:sz="0" w:space="0" w:color="auto"/>
            <w:left w:val="none" w:sz="0" w:space="0" w:color="auto"/>
            <w:bottom w:val="none" w:sz="0" w:space="0" w:color="auto"/>
            <w:right w:val="none" w:sz="0" w:space="0" w:color="auto"/>
          </w:divBdr>
        </w:div>
        <w:div w:id="821123830">
          <w:marLeft w:val="640"/>
          <w:marRight w:val="0"/>
          <w:marTop w:val="0"/>
          <w:marBottom w:val="0"/>
          <w:divBdr>
            <w:top w:val="none" w:sz="0" w:space="0" w:color="auto"/>
            <w:left w:val="none" w:sz="0" w:space="0" w:color="auto"/>
            <w:bottom w:val="none" w:sz="0" w:space="0" w:color="auto"/>
            <w:right w:val="none" w:sz="0" w:space="0" w:color="auto"/>
          </w:divBdr>
        </w:div>
        <w:div w:id="1621566411">
          <w:marLeft w:val="640"/>
          <w:marRight w:val="0"/>
          <w:marTop w:val="0"/>
          <w:marBottom w:val="0"/>
          <w:divBdr>
            <w:top w:val="none" w:sz="0" w:space="0" w:color="auto"/>
            <w:left w:val="none" w:sz="0" w:space="0" w:color="auto"/>
            <w:bottom w:val="none" w:sz="0" w:space="0" w:color="auto"/>
            <w:right w:val="none" w:sz="0" w:space="0" w:color="auto"/>
          </w:divBdr>
        </w:div>
        <w:div w:id="1594823299">
          <w:marLeft w:val="640"/>
          <w:marRight w:val="0"/>
          <w:marTop w:val="0"/>
          <w:marBottom w:val="0"/>
          <w:divBdr>
            <w:top w:val="none" w:sz="0" w:space="0" w:color="auto"/>
            <w:left w:val="none" w:sz="0" w:space="0" w:color="auto"/>
            <w:bottom w:val="none" w:sz="0" w:space="0" w:color="auto"/>
            <w:right w:val="none" w:sz="0" w:space="0" w:color="auto"/>
          </w:divBdr>
        </w:div>
        <w:div w:id="382872919">
          <w:marLeft w:val="640"/>
          <w:marRight w:val="0"/>
          <w:marTop w:val="0"/>
          <w:marBottom w:val="0"/>
          <w:divBdr>
            <w:top w:val="none" w:sz="0" w:space="0" w:color="auto"/>
            <w:left w:val="none" w:sz="0" w:space="0" w:color="auto"/>
            <w:bottom w:val="none" w:sz="0" w:space="0" w:color="auto"/>
            <w:right w:val="none" w:sz="0" w:space="0" w:color="auto"/>
          </w:divBdr>
        </w:div>
        <w:div w:id="62291407">
          <w:marLeft w:val="640"/>
          <w:marRight w:val="0"/>
          <w:marTop w:val="0"/>
          <w:marBottom w:val="0"/>
          <w:divBdr>
            <w:top w:val="none" w:sz="0" w:space="0" w:color="auto"/>
            <w:left w:val="none" w:sz="0" w:space="0" w:color="auto"/>
            <w:bottom w:val="none" w:sz="0" w:space="0" w:color="auto"/>
            <w:right w:val="none" w:sz="0" w:space="0" w:color="auto"/>
          </w:divBdr>
        </w:div>
        <w:div w:id="2146655345">
          <w:marLeft w:val="640"/>
          <w:marRight w:val="0"/>
          <w:marTop w:val="0"/>
          <w:marBottom w:val="0"/>
          <w:divBdr>
            <w:top w:val="none" w:sz="0" w:space="0" w:color="auto"/>
            <w:left w:val="none" w:sz="0" w:space="0" w:color="auto"/>
            <w:bottom w:val="none" w:sz="0" w:space="0" w:color="auto"/>
            <w:right w:val="none" w:sz="0" w:space="0" w:color="auto"/>
          </w:divBdr>
        </w:div>
        <w:div w:id="1614435343">
          <w:marLeft w:val="640"/>
          <w:marRight w:val="0"/>
          <w:marTop w:val="0"/>
          <w:marBottom w:val="0"/>
          <w:divBdr>
            <w:top w:val="none" w:sz="0" w:space="0" w:color="auto"/>
            <w:left w:val="none" w:sz="0" w:space="0" w:color="auto"/>
            <w:bottom w:val="none" w:sz="0" w:space="0" w:color="auto"/>
            <w:right w:val="none" w:sz="0" w:space="0" w:color="auto"/>
          </w:divBdr>
        </w:div>
        <w:div w:id="1892183755">
          <w:marLeft w:val="640"/>
          <w:marRight w:val="0"/>
          <w:marTop w:val="0"/>
          <w:marBottom w:val="0"/>
          <w:divBdr>
            <w:top w:val="none" w:sz="0" w:space="0" w:color="auto"/>
            <w:left w:val="none" w:sz="0" w:space="0" w:color="auto"/>
            <w:bottom w:val="none" w:sz="0" w:space="0" w:color="auto"/>
            <w:right w:val="none" w:sz="0" w:space="0" w:color="auto"/>
          </w:divBdr>
        </w:div>
        <w:div w:id="632829565">
          <w:marLeft w:val="640"/>
          <w:marRight w:val="0"/>
          <w:marTop w:val="0"/>
          <w:marBottom w:val="0"/>
          <w:divBdr>
            <w:top w:val="none" w:sz="0" w:space="0" w:color="auto"/>
            <w:left w:val="none" w:sz="0" w:space="0" w:color="auto"/>
            <w:bottom w:val="none" w:sz="0" w:space="0" w:color="auto"/>
            <w:right w:val="none" w:sz="0" w:space="0" w:color="auto"/>
          </w:divBdr>
        </w:div>
      </w:divsChild>
    </w:div>
    <w:div w:id="14149353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468">
          <w:marLeft w:val="640"/>
          <w:marRight w:val="0"/>
          <w:marTop w:val="0"/>
          <w:marBottom w:val="0"/>
          <w:divBdr>
            <w:top w:val="none" w:sz="0" w:space="0" w:color="auto"/>
            <w:left w:val="none" w:sz="0" w:space="0" w:color="auto"/>
            <w:bottom w:val="none" w:sz="0" w:space="0" w:color="auto"/>
            <w:right w:val="none" w:sz="0" w:space="0" w:color="auto"/>
          </w:divBdr>
        </w:div>
        <w:div w:id="253828670">
          <w:marLeft w:val="640"/>
          <w:marRight w:val="0"/>
          <w:marTop w:val="0"/>
          <w:marBottom w:val="0"/>
          <w:divBdr>
            <w:top w:val="none" w:sz="0" w:space="0" w:color="auto"/>
            <w:left w:val="none" w:sz="0" w:space="0" w:color="auto"/>
            <w:bottom w:val="none" w:sz="0" w:space="0" w:color="auto"/>
            <w:right w:val="none" w:sz="0" w:space="0" w:color="auto"/>
          </w:divBdr>
        </w:div>
        <w:div w:id="1647589929">
          <w:marLeft w:val="640"/>
          <w:marRight w:val="0"/>
          <w:marTop w:val="0"/>
          <w:marBottom w:val="0"/>
          <w:divBdr>
            <w:top w:val="none" w:sz="0" w:space="0" w:color="auto"/>
            <w:left w:val="none" w:sz="0" w:space="0" w:color="auto"/>
            <w:bottom w:val="none" w:sz="0" w:space="0" w:color="auto"/>
            <w:right w:val="none" w:sz="0" w:space="0" w:color="auto"/>
          </w:divBdr>
        </w:div>
        <w:div w:id="2134321331">
          <w:marLeft w:val="640"/>
          <w:marRight w:val="0"/>
          <w:marTop w:val="0"/>
          <w:marBottom w:val="0"/>
          <w:divBdr>
            <w:top w:val="none" w:sz="0" w:space="0" w:color="auto"/>
            <w:left w:val="none" w:sz="0" w:space="0" w:color="auto"/>
            <w:bottom w:val="none" w:sz="0" w:space="0" w:color="auto"/>
            <w:right w:val="none" w:sz="0" w:space="0" w:color="auto"/>
          </w:divBdr>
        </w:div>
        <w:div w:id="1406219447">
          <w:marLeft w:val="640"/>
          <w:marRight w:val="0"/>
          <w:marTop w:val="0"/>
          <w:marBottom w:val="0"/>
          <w:divBdr>
            <w:top w:val="none" w:sz="0" w:space="0" w:color="auto"/>
            <w:left w:val="none" w:sz="0" w:space="0" w:color="auto"/>
            <w:bottom w:val="none" w:sz="0" w:space="0" w:color="auto"/>
            <w:right w:val="none" w:sz="0" w:space="0" w:color="auto"/>
          </w:divBdr>
        </w:div>
        <w:div w:id="784691077">
          <w:marLeft w:val="640"/>
          <w:marRight w:val="0"/>
          <w:marTop w:val="0"/>
          <w:marBottom w:val="0"/>
          <w:divBdr>
            <w:top w:val="none" w:sz="0" w:space="0" w:color="auto"/>
            <w:left w:val="none" w:sz="0" w:space="0" w:color="auto"/>
            <w:bottom w:val="none" w:sz="0" w:space="0" w:color="auto"/>
            <w:right w:val="none" w:sz="0" w:space="0" w:color="auto"/>
          </w:divBdr>
        </w:div>
        <w:div w:id="37824820">
          <w:marLeft w:val="640"/>
          <w:marRight w:val="0"/>
          <w:marTop w:val="0"/>
          <w:marBottom w:val="0"/>
          <w:divBdr>
            <w:top w:val="none" w:sz="0" w:space="0" w:color="auto"/>
            <w:left w:val="none" w:sz="0" w:space="0" w:color="auto"/>
            <w:bottom w:val="none" w:sz="0" w:space="0" w:color="auto"/>
            <w:right w:val="none" w:sz="0" w:space="0" w:color="auto"/>
          </w:divBdr>
        </w:div>
        <w:div w:id="106317473">
          <w:marLeft w:val="640"/>
          <w:marRight w:val="0"/>
          <w:marTop w:val="0"/>
          <w:marBottom w:val="0"/>
          <w:divBdr>
            <w:top w:val="none" w:sz="0" w:space="0" w:color="auto"/>
            <w:left w:val="none" w:sz="0" w:space="0" w:color="auto"/>
            <w:bottom w:val="none" w:sz="0" w:space="0" w:color="auto"/>
            <w:right w:val="none" w:sz="0" w:space="0" w:color="auto"/>
          </w:divBdr>
        </w:div>
        <w:div w:id="808284854">
          <w:marLeft w:val="640"/>
          <w:marRight w:val="0"/>
          <w:marTop w:val="0"/>
          <w:marBottom w:val="0"/>
          <w:divBdr>
            <w:top w:val="none" w:sz="0" w:space="0" w:color="auto"/>
            <w:left w:val="none" w:sz="0" w:space="0" w:color="auto"/>
            <w:bottom w:val="none" w:sz="0" w:space="0" w:color="auto"/>
            <w:right w:val="none" w:sz="0" w:space="0" w:color="auto"/>
          </w:divBdr>
        </w:div>
        <w:div w:id="1801340726">
          <w:marLeft w:val="640"/>
          <w:marRight w:val="0"/>
          <w:marTop w:val="0"/>
          <w:marBottom w:val="0"/>
          <w:divBdr>
            <w:top w:val="none" w:sz="0" w:space="0" w:color="auto"/>
            <w:left w:val="none" w:sz="0" w:space="0" w:color="auto"/>
            <w:bottom w:val="none" w:sz="0" w:space="0" w:color="auto"/>
            <w:right w:val="none" w:sz="0" w:space="0" w:color="auto"/>
          </w:divBdr>
        </w:div>
        <w:div w:id="1019695166">
          <w:marLeft w:val="640"/>
          <w:marRight w:val="0"/>
          <w:marTop w:val="0"/>
          <w:marBottom w:val="0"/>
          <w:divBdr>
            <w:top w:val="none" w:sz="0" w:space="0" w:color="auto"/>
            <w:left w:val="none" w:sz="0" w:space="0" w:color="auto"/>
            <w:bottom w:val="none" w:sz="0" w:space="0" w:color="auto"/>
            <w:right w:val="none" w:sz="0" w:space="0" w:color="auto"/>
          </w:divBdr>
        </w:div>
        <w:div w:id="776563390">
          <w:marLeft w:val="640"/>
          <w:marRight w:val="0"/>
          <w:marTop w:val="0"/>
          <w:marBottom w:val="0"/>
          <w:divBdr>
            <w:top w:val="none" w:sz="0" w:space="0" w:color="auto"/>
            <w:left w:val="none" w:sz="0" w:space="0" w:color="auto"/>
            <w:bottom w:val="none" w:sz="0" w:space="0" w:color="auto"/>
            <w:right w:val="none" w:sz="0" w:space="0" w:color="auto"/>
          </w:divBdr>
        </w:div>
        <w:div w:id="2108772237">
          <w:marLeft w:val="640"/>
          <w:marRight w:val="0"/>
          <w:marTop w:val="0"/>
          <w:marBottom w:val="0"/>
          <w:divBdr>
            <w:top w:val="none" w:sz="0" w:space="0" w:color="auto"/>
            <w:left w:val="none" w:sz="0" w:space="0" w:color="auto"/>
            <w:bottom w:val="none" w:sz="0" w:space="0" w:color="auto"/>
            <w:right w:val="none" w:sz="0" w:space="0" w:color="auto"/>
          </w:divBdr>
        </w:div>
        <w:div w:id="724068839">
          <w:marLeft w:val="640"/>
          <w:marRight w:val="0"/>
          <w:marTop w:val="0"/>
          <w:marBottom w:val="0"/>
          <w:divBdr>
            <w:top w:val="none" w:sz="0" w:space="0" w:color="auto"/>
            <w:left w:val="none" w:sz="0" w:space="0" w:color="auto"/>
            <w:bottom w:val="none" w:sz="0" w:space="0" w:color="auto"/>
            <w:right w:val="none" w:sz="0" w:space="0" w:color="auto"/>
          </w:divBdr>
        </w:div>
        <w:div w:id="1920215360">
          <w:marLeft w:val="640"/>
          <w:marRight w:val="0"/>
          <w:marTop w:val="0"/>
          <w:marBottom w:val="0"/>
          <w:divBdr>
            <w:top w:val="none" w:sz="0" w:space="0" w:color="auto"/>
            <w:left w:val="none" w:sz="0" w:space="0" w:color="auto"/>
            <w:bottom w:val="none" w:sz="0" w:space="0" w:color="auto"/>
            <w:right w:val="none" w:sz="0" w:space="0" w:color="auto"/>
          </w:divBdr>
        </w:div>
        <w:div w:id="581989242">
          <w:marLeft w:val="640"/>
          <w:marRight w:val="0"/>
          <w:marTop w:val="0"/>
          <w:marBottom w:val="0"/>
          <w:divBdr>
            <w:top w:val="none" w:sz="0" w:space="0" w:color="auto"/>
            <w:left w:val="none" w:sz="0" w:space="0" w:color="auto"/>
            <w:bottom w:val="none" w:sz="0" w:space="0" w:color="auto"/>
            <w:right w:val="none" w:sz="0" w:space="0" w:color="auto"/>
          </w:divBdr>
        </w:div>
        <w:div w:id="1042707616">
          <w:marLeft w:val="640"/>
          <w:marRight w:val="0"/>
          <w:marTop w:val="0"/>
          <w:marBottom w:val="0"/>
          <w:divBdr>
            <w:top w:val="none" w:sz="0" w:space="0" w:color="auto"/>
            <w:left w:val="none" w:sz="0" w:space="0" w:color="auto"/>
            <w:bottom w:val="none" w:sz="0" w:space="0" w:color="auto"/>
            <w:right w:val="none" w:sz="0" w:space="0" w:color="auto"/>
          </w:divBdr>
        </w:div>
        <w:div w:id="714235467">
          <w:marLeft w:val="640"/>
          <w:marRight w:val="0"/>
          <w:marTop w:val="0"/>
          <w:marBottom w:val="0"/>
          <w:divBdr>
            <w:top w:val="none" w:sz="0" w:space="0" w:color="auto"/>
            <w:left w:val="none" w:sz="0" w:space="0" w:color="auto"/>
            <w:bottom w:val="none" w:sz="0" w:space="0" w:color="auto"/>
            <w:right w:val="none" w:sz="0" w:space="0" w:color="auto"/>
          </w:divBdr>
        </w:div>
        <w:div w:id="1175533281">
          <w:marLeft w:val="640"/>
          <w:marRight w:val="0"/>
          <w:marTop w:val="0"/>
          <w:marBottom w:val="0"/>
          <w:divBdr>
            <w:top w:val="none" w:sz="0" w:space="0" w:color="auto"/>
            <w:left w:val="none" w:sz="0" w:space="0" w:color="auto"/>
            <w:bottom w:val="none" w:sz="0" w:space="0" w:color="auto"/>
            <w:right w:val="none" w:sz="0" w:space="0" w:color="auto"/>
          </w:divBdr>
        </w:div>
        <w:div w:id="1394113474">
          <w:marLeft w:val="640"/>
          <w:marRight w:val="0"/>
          <w:marTop w:val="0"/>
          <w:marBottom w:val="0"/>
          <w:divBdr>
            <w:top w:val="none" w:sz="0" w:space="0" w:color="auto"/>
            <w:left w:val="none" w:sz="0" w:space="0" w:color="auto"/>
            <w:bottom w:val="none" w:sz="0" w:space="0" w:color="auto"/>
            <w:right w:val="none" w:sz="0" w:space="0" w:color="auto"/>
          </w:divBdr>
        </w:div>
        <w:div w:id="699816891">
          <w:marLeft w:val="640"/>
          <w:marRight w:val="0"/>
          <w:marTop w:val="0"/>
          <w:marBottom w:val="0"/>
          <w:divBdr>
            <w:top w:val="none" w:sz="0" w:space="0" w:color="auto"/>
            <w:left w:val="none" w:sz="0" w:space="0" w:color="auto"/>
            <w:bottom w:val="none" w:sz="0" w:space="0" w:color="auto"/>
            <w:right w:val="none" w:sz="0" w:space="0" w:color="auto"/>
          </w:divBdr>
        </w:div>
        <w:div w:id="230778310">
          <w:marLeft w:val="640"/>
          <w:marRight w:val="0"/>
          <w:marTop w:val="0"/>
          <w:marBottom w:val="0"/>
          <w:divBdr>
            <w:top w:val="none" w:sz="0" w:space="0" w:color="auto"/>
            <w:left w:val="none" w:sz="0" w:space="0" w:color="auto"/>
            <w:bottom w:val="none" w:sz="0" w:space="0" w:color="auto"/>
            <w:right w:val="none" w:sz="0" w:space="0" w:color="auto"/>
          </w:divBdr>
        </w:div>
        <w:div w:id="1096294486">
          <w:marLeft w:val="640"/>
          <w:marRight w:val="0"/>
          <w:marTop w:val="0"/>
          <w:marBottom w:val="0"/>
          <w:divBdr>
            <w:top w:val="none" w:sz="0" w:space="0" w:color="auto"/>
            <w:left w:val="none" w:sz="0" w:space="0" w:color="auto"/>
            <w:bottom w:val="none" w:sz="0" w:space="0" w:color="auto"/>
            <w:right w:val="none" w:sz="0" w:space="0" w:color="auto"/>
          </w:divBdr>
        </w:div>
        <w:div w:id="2093039544">
          <w:marLeft w:val="640"/>
          <w:marRight w:val="0"/>
          <w:marTop w:val="0"/>
          <w:marBottom w:val="0"/>
          <w:divBdr>
            <w:top w:val="none" w:sz="0" w:space="0" w:color="auto"/>
            <w:left w:val="none" w:sz="0" w:space="0" w:color="auto"/>
            <w:bottom w:val="none" w:sz="0" w:space="0" w:color="auto"/>
            <w:right w:val="none" w:sz="0" w:space="0" w:color="auto"/>
          </w:divBdr>
        </w:div>
        <w:div w:id="914978291">
          <w:marLeft w:val="640"/>
          <w:marRight w:val="0"/>
          <w:marTop w:val="0"/>
          <w:marBottom w:val="0"/>
          <w:divBdr>
            <w:top w:val="none" w:sz="0" w:space="0" w:color="auto"/>
            <w:left w:val="none" w:sz="0" w:space="0" w:color="auto"/>
            <w:bottom w:val="none" w:sz="0" w:space="0" w:color="auto"/>
            <w:right w:val="none" w:sz="0" w:space="0" w:color="auto"/>
          </w:divBdr>
        </w:div>
        <w:div w:id="1830318038">
          <w:marLeft w:val="640"/>
          <w:marRight w:val="0"/>
          <w:marTop w:val="0"/>
          <w:marBottom w:val="0"/>
          <w:divBdr>
            <w:top w:val="none" w:sz="0" w:space="0" w:color="auto"/>
            <w:left w:val="none" w:sz="0" w:space="0" w:color="auto"/>
            <w:bottom w:val="none" w:sz="0" w:space="0" w:color="auto"/>
            <w:right w:val="none" w:sz="0" w:space="0" w:color="auto"/>
          </w:divBdr>
        </w:div>
        <w:div w:id="1406610979">
          <w:marLeft w:val="640"/>
          <w:marRight w:val="0"/>
          <w:marTop w:val="0"/>
          <w:marBottom w:val="0"/>
          <w:divBdr>
            <w:top w:val="none" w:sz="0" w:space="0" w:color="auto"/>
            <w:left w:val="none" w:sz="0" w:space="0" w:color="auto"/>
            <w:bottom w:val="none" w:sz="0" w:space="0" w:color="auto"/>
            <w:right w:val="none" w:sz="0" w:space="0" w:color="auto"/>
          </w:divBdr>
        </w:div>
        <w:div w:id="176507940">
          <w:marLeft w:val="640"/>
          <w:marRight w:val="0"/>
          <w:marTop w:val="0"/>
          <w:marBottom w:val="0"/>
          <w:divBdr>
            <w:top w:val="none" w:sz="0" w:space="0" w:color="auto"/>
            <w:left w:val="none" w:sz="0" w:space="0" w:color="auto"/>
            <w:bottom w:val="none" w:sz="0" w:space="0" w:color="auto"/>
            <w:right w:val="none" w:sz="0" w:space="0" w:color="auto"/>
          </w:divBdr>
        </w:div>
        <w:div w:id="957764020">
          <w:marLeft w:val="640"/>
          <w:marRight w:val="0"/>
          <w:marTop w:val="0"/>
          <w:marBottom w:val="0"/>
          <w:divBdr>
            <w:top w:val="none" w:sz="0" w:space="0" w:color="auto"/>
            <w:left w:val="none" w:sz="0" w:space="0" w:color="auto"/>
            <w:bottom w:val="none" w:sz="0" w:space="0" w:color="auto"/>
            <w:right w:val="none" w:sz="0" w:space="0" w:color="auto"/>
          </w:divBdr>
        </w:div>
        <w:div w:id="1443962031">
          <w:marLeft w:val="640"/>
          <w:marRight w:val="0"/>
          <w:marTop w:val="0"/>
          <w:marBottom w:val="0"/>
          <w:divBdr>
            <w:top w:val="none" w:sz="0" w:space="0" w:color="auto"/>
            <w:left w:val="none" w:sz="0" w:space="0" w:color="auto"/>
            <w:bottom w:val="none" w:sz="0" w:space="0" w:color="auto"/>
            <w:right w:val="none" w:sz="0" w:space="0" w:color="auto"/>
          </w:divBdr>
        </w:div>
        <w:div w:id="860818454">
          <w:marLeft w:val="640"/>
          <w:marRight w:val="0"/>
          <w:marTop w:val="0"/>
          <w:marBottom w:val="0"/>
          <w:divBdr>
            <w:top w:val="none" w:sz="0" w:space="0" w:color="auto"/>
            <w:left w:val="none" w:sz="0" w:space="0" w:color="auto"/>
            <w:bottom w:val="none" w:sz="0" w:space="0" w:color="auto"/>
            <w:right w:val="none" w:sz="0" w:space="0" w:color="auto"/>
          </w:divBdr>
        </w:div>
        <w:div w:id="1422532507">
          <w:marLeft w:val="640"/>
          <w:marRight w:val="0"/>
          <w:marTop w:val="0"/>
          <w:marBottom w:val="0"/>
          <w:divBdr>
            <w:top w:val="none" w:sz="0" w:space="0" w:color="auto"/>
            <w:left w:val="none" w:sz="0" w:space="0" w:color="auto"/>
            <w:bottom w:val="none" w:sz="0" w:space="0" w:color="auto"/>
            <w:right w:val="none" w:sz="0" w:space="0" w:color="auto"/>
          </w:divBdr>
        </w:div>
        <w:div w:id="1045644328">
          <w:marLeft w:val="640"/>
          <w:marRight w:val="0"/>
          <w:marTop w:val="0"/>
          <w:marBottom w:val="0"/>
          <w:divBdr>
            <w:top w:val="none" w:sz="0" w:space="0" w:color="auto"/>
            <w:left w:val="none" w:sz="0" w:space="0" w:color="auto"/>
            <w:bottom w:val="none" w:sz="0" w:space="0" w:color="auto"/>
            <w:right w:val="none" w:sz="0" w:space="0" w:color="auto"/>
          </w:divBdr>
        </w:div>
        <w:div w:id="557938970">
          <w:marLeft w:val="640"/>
          <w:marRight w:val="0"/>
          <w:marTop w:val="0"/>
          <w:marBottom w:val="0"/>
          <w:divBdr>
            <w:top w:val="none" w:sz="0" w:space="0" w:color="auto"/>
            <w:left w:val="none" w:sz="0" w:space="0" w:color="auto"/>
            <w:bottom w:val="none" w:sz="0" w:space="0" w:color="auto"/>
            <w:right w:val="none" w:sz="0" w:space="0" w:color="auto"/>
          </w:divBdr>
        </w:div>
        <w:div w:id="1547643159">
          <w:marLeft w:val="640"/>
          <w:marRight w:val="0"/>
          <w:marTop w:val="0"/>
          <w:marBottom w:val="0"/>
          <w:divBdr>
            <w:top w:val="none" w:sz="0" w:space="0" w:color="auto"/>
            <w:left w:val="none" w:sz="0" w:space="0" w:color="auto"/>
            <w:bottom w:val="none" w:sz="0" w:space="0" w:color="auto"/>
            <w:right w:val="none" w:sz="0" w:space="0" w:color="auto"/>
          </w:divBdr>
        </w:div>
        <w:div w:id="1578008529">
          <w:marLeft w:val="640"/>
          <w:marRight w:val="0"/>
          <w:marTop w:val="0"/>
          <w:marBottom w:val="0"/>
          <w:divBdr>
            <w:top w:val="none" w:sz="0" w:space="0" w:color="auto"/>
            <w:left w:val="none" w:sz="0" w:space="0" w:color="auto"/>
            <w:bottom w:val="none" w:sz="0" w:space="0" w:color="auto"/>
            <w:right w:val="none" w:sz="0" w:space="0" w:color="auto"/>
          </w:divBdr>
        </w:div>
        <w:div w:id="1226723894">
          <w:marLeft w:val="640"/>
          <w:marRight w:val="0"/>
          <w:marTop w:val="0"/>
          <w:marBottom w:val="0"/>
          <w:divBdr>
            <w:top w:val="none" w:sz="0" w:space="0" w:color="auto"/>
            <w:left w:val="none" w:sz="0" w:space="0" w:color="auto"/>
            <w:bottom w:val="none" w:sz="0" w:space="0" w:color="auto"/>
            <w:right w:val="none" w:sz="0" w:space="0" w:color="auto"/>
          </w:divBdr>
        </w:div>
        <w:div w:id="285430840">
          <w:marLeft w:val="640"/>
          <w:marRight w:val="0"/>
          <w:marTop w:val="0"/>
          <w:marBottom w:val="0"/>
          <w:divBdr>
            <w:top w:val="none" w:sz="0" w:space="0" w:color="auto"/>
            <w:left w:val="none" w:sz="0" w:space="0" w:color="auto"/>
            <w:bottom w:val="none" w:sz="0" w:space="0" w:color="auto"/>
            <w:right w:val="none" w:sz="0" w:space="0" w:color="auto"/>
          </w:divBdr>
        </w:div>
        <w:div w:id="1426222727">
          <w:marLeft w:val="640"/>
          <w:marRight w:val="0"/>
          <w:marTop w:val="0"/>
          <w:marBottom w:val="0"/>
          <w:divBdr>
            <w:top w:val="none" w:sz="0" w:space="0" w:color="auto"/>
            <w:left w:val="none" w:sz="0" w:space="0" w:color="auto"/>
            <w:bottom w:val="none" w:sz="0" w:space="0" w:color="auto"/>
            <w:right w:val="none" w:sz="0" w:space="0" w:color="auto"/>
          </w:divBdr>
        </w:div>
        <w:div w:id="185367775">
          <w:marLeft w:val="640"/>
          <w:marRight w:val="0"/>
          <w:marTop w:val="0"/>
          <w:marBottom w:val="0"/>
          <w:divBdr>
            <w:top w:val="none" w:sz="0" w:space="0" w:color="auto"/>
            <w:left w:val="none" w:sz="0" w:space="0" w:color="auto"/>
            <w:bottom w:val="none" w:sz="0" w:space="0" w:color="auto"/>
            <w:right w:val="none" w:sz="0" w:space="0" w:color="auto"/>
          </w:divBdr>
        </w:div>
        <w:div w:id="1498569071">
          <w:marLeft w:val="640"/>
          <w:marRight w:val="0"/>
          <w:marTop w:val="0"/>
          <w:marBottom w:val="0"/>
          <w:divBdr>
            <w:top w:val="none" w:sz="0" w:space="0" w:color="auto"/>
            <w:left w:val="none" w:sz="0" w:space="0" w:color="auto"/>
            <w:bottom w:val="none" w:sz="0" w:space="0" w:color="auto"/>
            <w:right w:val="none" w:sz="0" w:space="0" w:color="auto"/>
          </w:divBdr>
        </w:div>
        <w:div w:id="28655272">
          <w:marLeft w:val="640"/>
          <w:marRight w:val="0"/>
          <w:marTop w:val="0"/>
          <w:marBottom w:val="0"/>
          <w:divBdr>
            <w:top w:val="none" w:sz="0" w:space="0" w:color="auto"/>
            <w:left w:val="none" w:sz="0" w:space="0" w:color="auto"/>
            <w:bottom w:val="none" w:sz="0" w:space="0" w:color="auto"/>
            <w:right w:val="none" w:sz="0" w:space="0" w:color="auto"/>
          </w:divBdr>
        </w:div>
        <w:div w:id="1014648264">
          <w:marLeft w:val="640"/>
          <w:marRight w:val="0"/>
          <w:marTop w:val="0"/>
          <w:marBottom w:val="0"/>
          <w:divBdr>
            <w:top w:val="none" w:sz="0" w:space="0" w:color="auto"/>
            <w:left w:val="none" w:sz="0" w:space="0" w:color="auto"/>
            <w:bottom w:val="none" w:sz="0" w:space="0" w:color="auto"/>
            <w:right w:val="none" w:sz="0" w:space="0" w:color="auto"/>
          </w:divBdr>
        </w:div>
        <w:div w:id="108399582">
          <w:marLeft w:val="640"/>
          <w:marRight w:val="0"/>
          <w:marTop w:val="0"/>
          <w:marBottom w:val="0"/>
          <w:divBdr>
            <w:top w:val="none" w:sz="0" w:space="0" w:color="auto"/>
            <w:left w:val="none" w:sz="0" w:space="0" w:color="auto"/>
            <w:bottom w:val="none" w:sz="0" w:space="0" w:color="auto"/>
            <w:right w:val="none" w:sz="0" w:space="0" w:color="auto"/>
          </w:divBdr>
        </w:div>
        <w:div w:id="454982741">
          <w:marLeft w:val="640"/>
          <w:marRight w:val="0"/>
          <w:marTop w:val="0"/>
          <w:marBottom w:val="0"/>
          <w:divBdr>
            <w:top w:val="none" w:sz="0" w:space="0" w:color="auto"/>
            <w:left w:val="none" w:sz="0" w:space="0" w:color="auto"/>
            <w:bottom w:val="none" w:sz="0" w:space="0" w:color="auto"/>
            <w:right w:val="none" w:sz="0" w:space="0" w:color="auto"/>
          </w:divBdr>
        </w:div>
        <w:div w:id="513803773">
          <w:marLeft w:val="640"/>
          <w:marRight w:val="0"/>
          <w:marTop w:val="0"/>
          <w:marBottom w:val="0"/>
          <w:divBdr>
            <w:top w:val="none" w:sz="0" w:space="0" w:color="auto"/>
            <w:left w:val="none" w:sz="0" w:space="0" w:color="auto"/>
            <w:bottom w:val="none" w:sz="0" w:space="0" w:color="auto"/>
            <w:right w:val="none" w:sz="0" w:space="0" w:color="auto"/>
          </w:divBdr>
        </w:div>
        <w:div w:id="1177039223">
          <w:marLeft w:val="640"/>
          <w:marRight w:val="0"/>
          <w:marTop w:val="0"/>
          <w:marBottom w:val="0"/>
          <w:divBdr>
            <w:top w:val="none" w:sz="0" w:space="0" w:color="auto"/>
            <w:left w:val="none" w:sz="0" w:space="0" w:color="auto"/>
            <w:bottom w:val="none" w:sz="0" w:space="0" w:color="auto"/>
            <w:right w:val="none" w:sz="0" w:space="0" w:color="auto"/>
          </w:divBdr>
        </w:div>
        <w:div w:id="46343839">
          <w:marLeft w:val="640"/>
          <w:marRight w:val="0"/>
          <w:marTop w:val="0"/>
          <w:marBottom w:val="0"/>
          <w:divBdr>
            <w:top w:val="none" w:sz="0" w:space="0" w:color="auto"/>
            <w:left w:val="none" w:sz="0" w:space="0" w:color="auto"/>
            <w:bottom w:val="none" w:sz="0" w:space="0" w:color="auto"/>
            <w:right w:val="none" w:sz="0" w:space="0" w:color="auto"/>
          </w:divBdr>
        </w:div>
        <w:div w:id="96483035">
          <w:marLeft w:val="640"/>
          <w:marRight w:val="0"/>
          <w:marTop w:val="0"/>
          <w:marBottom w:val="0"/>
          <w:divBdr>
            <w:top w:val="none" w:sz="0" w:space="0" w:color="auto"/>
            <w:left w:val="none" w:sz="0" w:space="0" w:color="auto"/>
            <w:bottom w:val="none" w:sz="0" w:space="0" w:color="auto"/>
            <w:right w:val="none" w:sz="0" w:space="0" w:color="auto"/>
          </w:divBdr>
        </w:div>
        <w:div w:id="1311641452">
          <w:marLeft w:val="640"/>
          <w:marRight w:val="0"/>
          <w:marTop w:val="0"/>
          <w:marBottom w:val="0"/>
          <w:divBdr>
            <w:top w:val="none" w:sz="0" w:space="0" w:color="auto"/>
            <w:left w:val="none" w:sz="0" w:space="0" w:color="auto"/>
            <w:bottom w:val="none" w:sz="0" w:space="0" w:color="auto"/>
            <w:right w:val="none" w:sz="0" w:space="0" w:color="auto"/>
          </w:divBdr>
        </w:div>
        <w:div w:id="945431807">
          <w:marLeft w:val="640"/>
          <w:marRight w:val="0"/>
          <w:marTop w:val="0"/>
          <w:marBottom w:val="0"/>
          <w:divBdr>
            <w:top w:val="none" w:sz="0" w:space="0" w:color="auto"/>
            <w:left w:val="none" w:sz="0" w:space="0" w:color="auto"/>
            <w:bottom w:val="none" w:sz="0" w:space="0" w:color="auto"/>
            <w:right w:val="none" w:sz="0" w:space="0" w:color="auto"/>
          </w:divBdr>
        </w:div>
        <w:div w:id="1251356090">
          <w:marLeft w:val="640"/>
          <w:marRight w:val="0"/>
          <w:marTop w:val="0"/>
          <w:marBottom w:val="0"/>
          <w:divBdr>
            <w:top w:val="none" w:sz="0" w:space="0" w:color="auto"/>
            <w:left w:val="none" w:sz="0" w:space="0" w:color="auto"/>
            <w:bottom w:val="none" w:sz="0" w:space="0" w:color="auto"/>
            <w:right w:val="none" w:sz="0" w:space="0" w:color="auto"/>
          </w:divBdr>
        </w:div>
        <w:div w:id="1432428531">
          <w:marLeft w:val="640"/>
          <w:marRight w:val="0"/>
          <w:marTop w:val="0"/>
          <w:marBottom w:val="0"/>
          <w:divBdr>
            <w:top w:val="none" w:sz="0" w:space="0" w:color="auto"/>
            <w:left w:val="none" w:sz="0" w:space="0" w:color="auto"/>
            <w:bottom w:val="none" w:sz="0" w:space="0" w:color="auto"/>
            <w:right w:val="none" w:sz="0" w:space="0" w:color="auto"/>
          </w:divBdr>
        </w:div>
        <w:div w:id="195429149">
          <w:marLeft w:val="640"/>
          <w:marRight w:val="0"/>
          <w:marTop w:val="0"/>
          <w:marBottom w:val="0"/>
          <w:divBdr>
            <w:top w:val="none" w:sz="0" w:space="0" w:color="auto"/>
            <w:left w:val="none" w:sz="0" w:space="0" w:color="auto"/>
            <w:bottom w:val="none" w:sz="0" w:space="0" w:color="auto"/>
            <w:right w:val="none" w:sz="0" w:space="0" w:color="auto"/>
          </w:divBdr>
        </w:div>
      </w:divsChild>
    </w:div>
    <w:div w:id="1417436978">
      <w:bodyDiv w:val="1"/>
      <w:marLeft w:val="0"/>
      <w:marRight w:val="0"/>
      <w:marTop w:val="0"/>
      <w:marBottom w:val="0"/>
      <w:divBdr>
        <w:top w:val="none" w:sz="0" w:space="0" w:color="auto"/>
        <w:left w:val="none" w:sz="0" w:space="0" w:color="auto"/>
        <w:bottom w:val="none" w:sz="0" w:space="0" w:color="auto"/>
        <w:right w:val="none" w:sz="0" w:space="0" w:color="auto"/>
      </w:divBdr>
    </w:div>
    <w:div w:id="1427074454">
      <w:bodyDiv w:val="1"/>
      <w:marLeft w:val="0"/>
      <w:marRight w:val="0"/>
      <w:marTop w:val="0"/>
      <w:marBottom w:val="0"/>
      <w:divBdr>
        <w:top w:val="none" w:sz="0" w:space="0" w:color="auto"/>
        <w:left w:val="none" w:sz="0" w:space="0" w:color="auto"/>
        <w:bottom w:val="none" w:sz="0" w:space="0" w:color="auto"/>
        <w:right w:val="none" w:sz="0" w:space="0" w:color="auto"/>
      </w:divBdr>
    </w:div>
    <w:div w:id="1431509108">
      <w:bodyDiv w:val="1"/>
      <w:marLeft w:val="0"/>
      <w:marRight w:val="0"/>
      <w:marTop w:val="0"/>
      <w:marBottom w:val="0"/>
      <w:divBdr>
        <w:top w:val="none" w:sz="0" w:space="0" w:color="auto"/>
        <w:left w:val="none" w:sz="0" w:space="0" w:color="auto"/>
        <w:bottom w:val="none" w:sz="0" w:space="0" w:color="auto"/>
        <w:right w:val="none" w:sz="0" w:space="0" w:color="auto"/>
      </w:divBdr>
    </w:div>
    <w:div w:id="1434478367">
      <w:bodyDiv w:val="1"/>
      <w:marLeft w:val="0"/>
      <w:marRight w:val="0"/>
      <w:marTop w:val="0"/>
      <w:marBottom w:val="0"/>
      <w:divBdr>
        <w:top w:val="none" w:sz="0" w:space="0" w:color="auto"/>
        <w:left w:val="none" w:sz="0" w:space="0" w:color="auto"/>
        <w:bottom w:val="none" w:sz="0" w:space="0" w:color="auto"/>
        <w:right w:val="none" w:sz="0" w:space="0" w:color="auto"/>
      </w:divBdr>
      <w:divsChild>
        <w:div w:id="1878279432">
          <w:marLeft w:val="640"/>
          <w:marRight w:val="0"/>
          <w:marTop w:val="0"/>
          <w:marBottom w:val="0"/>
          <w:divBdr>
            <w:top w:val="none" w:sz="0" w:space="0" w:color="auto"/>
            <w:left w:val="none" w:sz="0" w:space="0" w:color="auto"/>
            <w:bottom w:val="none" w:sz="0" w:space="0" w:color="auto"/>
            <w:right w:val="none" w:sz="0" w:space="0" w:color="auto"/>
          </w:divBdr>
        </w:div>
        <w:div w:id="1703046594">
          <w:marLeft w:val="640"/>
          <w:marRight w:val="0"/>
          <w:marTop w:val="0"/>
          <w:marBottom w:val="0"/>
          <w:divBdr>
            <w:top w:val="none" w:sz="0" w:space="0" w:color="auto"/>
            <w:left w:val="none" w:sz="0" w:space="0" w:color="auto"/>
            <w:bottom w:val="none" w:sz="0" w:space="0" w:color="auto"/>
            <w:right w:val="none" w:sz="0" w:space="0" w:color="auto"/>
          </w:divBdr>
        </w:div>
        <w:div w:id="752553985">
          <w:marLeft w:val="640"/>
          <w:marRight w:val="0"/>
          <w:marTop w:val="0"/>
          <w:marBottom w:val="0"/>
          <w:divBdr>
            <w:top w:val="none" w:sz="0" w:space="0" w:color="auto"/>
            <w:left w:val="none" w:sz="0" w:space="0" w:color="auto"/>
            <w:bottom w:val="none" w:sz="0" w:space="0" w:color="auto"/>
            <w:right w:val="none" w:sz="0" w:space="0" w:color="auto"/>
          </w:divBdr>
        </w:div>
        <w:div w:id="1013533931">
          <w:marLeft w:val="640"/>
          <w:marRight w:val="0"/>
          <w:marTop w:val="0"/>
          <w:marBottom w:val="0"/>
          <w:divBdr>
            <w:top w:val="none" w:sz="0" w:space="0" w:color="auto"/>
            <w:left w:val="none" w:sz="0" w:space="0" w:color="auto"/>
            <w:bottom w:val="none" w:sz="0" w:space="0" w:color="auto"/>
            <w:right w:val="none" w:sz="0" w:space="0" w:color="auto"/>
          </w:divBdr>
        </w:div>
        <w:div w:id="1299842851">
          <w:marLeft w:val="640"/>
          <w:marRight w:val="0"/>
          <w:marTop w:val="0"/>
          <w:marBottom w:val="0"/>
          <w:divBdr>
            <w:top w:val="none" w:sz="0" w:space="0" w:color="auto"/>
            <w:left w:val="none" w:sz="0" w:space="0" w:color="auto"/>
            <w:bottom w:val="none" w:sz="0" w:space="0" w:color="auto"/>
            <w:right w:val="none" w:sz="0" w:space="0" w:color="auto"/>
          </w:divBdr>
        </w:div>
        <w:div w:id="1850409001">
          <w:marLeft w:val="640"/>
          <w:marRight w:val="0"/>
          <w:marTop w:val="0"/>
          <w:marBottom w:val="0"/>
          <w:divBdr>
            <w:top w:val="none" w:sz="0" w:space="0" w:color="auto"/>
            <w:left w:val="none" w:sz="0" w:space="0" w:color="auto"/>
            <w:bottom w:val="none" w:sz="0" w:space="0" w:color="auto"/>
            <w:right w:val="none" w:sz="0" w:space="0" w:color="auto"/>
          </w:divBdr>
        </w:div>
        <w:div w:id="1765761730">
          <w:marLeft w:val="640"/>
          <w:marRight w:val="0"/>
          <w:marTop w:val="0"/>
          <w:marBottom w:val="0"/>
          <w:divBdr>
            <w:top w:val="none" w:sz="0" w:space="0" w:color="auto"/>
            <w:left w:val="none" w:sz="0" w:space="0" w:color="auto"/>
            <w:bottom w:val="none" w:sz="0" w:space="0" w:color="auto"/>
            <w:right w:val="none" w:sz="0" w:space="0" w:color="auto"/>
          </w:divBdr>
        </w:div>
        <w:div w:id="899900483">
          <w:marLeft w:val="640"/>
          <w:marRight w:val="0"/>
          <w:marTop w:val="0"/>
          <w:marBottom w:val="0"/>
          <w:divBdr>
            <w:top w:val="none" w:sz="0" w:space="0" w:color="auto"/>
            <w:left w:val="none" w:sz="0" w:space="0" w:color="auto"/>
            <w:bottom w:val="none" w:sz="0" w:space="0" w:color="auto"/>
            <w:right w:val="none" w:sz="0" w:space="0" w:color="auto"/>
          </w:divBdr>
        </w:div>
        <w:div w:id="1504666749">
          <w:marLeft w:val="640"/>
          <w:marRight w:val="0"/>
          <w:marTop w:val="0"/>
          <w:marBottom w:val="0"/>
          <w:divBdr>
            <w:top w:val="none" w:sz="0" w:space="0" w:color="auto"/>
            <w:left w:val="none" w:sz="0" w:space="0" w:color="auto"/>
            <w:bottom w:val="none" w:sz="0" w:space="0" w:color="auto"/>
            <w:right w:val="none" w:sz="0" w:space="0" w:color="auto"/>
          </w:divBdr>
        </w:div>
        <w:div w:id="1110857012">
          <w:marLeft w:val="640"/>
          <w:marRight w:val="0"/>
          <w:marTop w:val="0"/>
          <w:marBottom w:val="0"/>
          <w:divBdr>
            <w:top w:val="none" w:sz="0" w:space="0" w:color="auto"/>
            <w:left w:val="none" w:sz="0" w:space="0" w:color="auto"/>
            <w:bottom w:val="none" w:sz="0" w:space="0" w:color="auto"/>
            <w:right w:val="none" w:sz="0" w:space="0" w:color="auto"/>
          </w:divBdr>
        </w:div>
        <w:div w:id="820540095">
          <w:marLeft w:val="640"/>
          <w:marRight w:val="0"/>
          <w:marTop w:val="0"/>
          <w:marBottom w:val="0"/>
          <w:divBdr>
            <w:top w:val="none" w:sz="0" w:space="0" w:color="auto"/>
            <w:left w:val="none" w:sz="0" w:space="0" w:color="auto"/>
            <w:bottom w:val="none" w:sz="0" w:space="0" w:color="auto"/>
            <w:right w:val="none" w:sz="0" w:space="0" w:color="auto"/>
          </w:divBdr>
        </w:div>
        <w:div w:id="1799447526">
          <w:marLeft w:val="640"/>
          <w:marRight w:val="0"/>
          <w:marTop w:val="0"/>
          <w:marBottom w:val="0"/>
          <w:divBdr>
            <w:top w:val="none" w:sz="0" w:space="0" w:color="auto"/>
            <w:left w:val="none" w:sz="0" w:space="0" w:color="auto"/>
            <w:bottom w:val="none" w:sz="0" w:space="0" w:color="auto"/>
            <w:right w:val="none" w:sz="0" w:space="0" w:color="auto"/>
          </w:divBdr>
        </w:div>
        <w:div w:id="1631280697">
          <w:marLeft w:val="640"/>
          <w:marRight w:val="0"/>
          <w:marTop w:val="0"/>
          <w:marBottom w:val="0"/>
          <w:divBdr>
            <w:top w:val="none" w:sz="0" w:space="0" w:color="auto"/>
            <w:left w:val="none" w:sz="0" w:space="0" w:color="auto"/>
            <w:bottom w:val="none" w:sz="0" w:space="0" w:color="auto"/>
            <w:right w:val="none" w:sz="0" w:space="0" w:color="auto"/>
          </w:divBdr>
        </w:div>
        <w:div w:id="1847477410">
          <w:marLeft w:val="640"/>
          <w:marRight w:val="0"/>
          <w:marTop w:val="0"/>
          <w:marBottom w:val="0"/>
          <w:divBdr>
            <w:top w:val="none" w:sz="0" w:space="0" w:color="auto"/>
            <w:left w:val="none" w:sz="0" w:space="0" w:color="auto"/>
            <w:bottom w:val="none" w:sz="0" w:space="0" w:color="auto"/>
            <w:right w:val="none" w:sz="0" w:space="0" w:color="auto"/>
          </w:divBdr>
        </w:div>
        <w:div w:id="431366931">
          <w:marLeft w:val="640"/>
          <w:marRight w:val="0"/>
          <w:marTop w:val="0"/>
          <w:marBottom w:val="0"/>
          <w:divBdr>
            <w:top w:val="none" w:sz="0" w:space="0" w:color="auto"/>
            <w:left w:val="none" w:sz="0" w:space="0" w:color="auto"/>
            <w:bottom w:val="none" w:sz="0" w:space="0" w:color="auto"/>
            <w:right w:val="none" w:sz="0" w:space="0" w:color="auto"/>
          </w:divBdr>
        </w:div>
        <w:div w:id="218907920">
          <w:marLeft w:val="640"/>
          <w:marRight w:val="0"/>
          <w:marTop w:val="0"/>
          <w:marBottom w:val="0"/>
          <w:divBdr>
            <w:top w:val="none" w:sz="0" w:space="0" w:color="auto"/>
            <w:left w:val="none" w:sz="0" w:space="0" w:color="auto"/>
            <w:bottom w:val="none" w:sz="0" w:space="0" w:color="auto"/>
            <w:right w:val="none" w:sz="0" w:space="0" w:color="auto"/>
          </w:divBdr>
        </w:div>
        <w:div w:id="1631939923">
          <w:marLeft w:val="640"/>
          <w:marRight w:val="0"/>
          <w:marTop w:val="0"/>
          <w:marBottom w:val="0"/>
          <w:divBdr>
            <w:top w:val="none" w:sz="0" w:space="0" w:color="auto"/>
            <w:left w:val="none" w:sz="0" w:space="0" w:color="auto"/>
            <w:bottom w:val="none" w:sz="0" w:space="0" w:color="auto"/>
            <w:right w:val="none" w:sz="0" w:space="0" w:color="auto"/>
          </w:divBdr>
        </w:div>
        <w:div w:id="1698045392">
          <w:marLeft w:val="640"/>
          <w:marRight w:val="0"/>
          <w:marTop w:val="0"/>
          <w:marBottom w:val="0"/>
          <w:divBdr>
            <w:top w:val="none" w:sz="0" w:space="0" w:color="auto"/>
            <w:left w:val="none" w:sz="0" w:space="0" w:color="auto"/>
            <w:bottom w:val="none" w:sz="0" w:space="0" w:color="auto"/>
            <w:right w:val="none" w:sz="0" w:space="0" w:color="auto"/>
          </w:divBdr>
        </w:div>
        <w:div w:id="1521818788">
          <w:marLeft w:val="640"/>
          <w:marRight w:val="0"/>
          <w:marTop w:val="0"/>
          <w:marBottom w:val="0"/>
          <w:divBdr>
            <w:top w:val="none" w:sz="0" w:space="0" w:color="auto"/>
            <w:left w:val="none" w:sz="0" w:space="0" w:color="auto"/>
            <w:bottom w:val="none" w:sz="0" w:space="0" w:color="auto"/>
            <w:right w:val="none" w:sz="0" w:space="0" w:color="auto"/>
          </w:divBdr>
        </w:div>
        <w:div w:id="2070958567">
          <w:marLeft w:val="640"/>
          <w:marRight w:val="0"/>
          <w:marTop w:val="0"/>
          <w:marBottom w:val="0"/>
          <w:divBdr>
            <w:top w:val="none" w:sz="0" w:space="0" w:color="auto"/>
            <w:left w:val="none" w:sz="0" w:space="0" w:color="auto"/>
            <w:bottom w:val="none" w:sz="0" w:space="0" w:color="auto"/>
            <w:right w:val="none" w:sz="0" w:space="0" w:color="auto"/>
          </w:divBdr>
        </w:div>
        <w:div w:id="351616428">
          <w:marLeft w:val="640"/>
          <w:marRight w:val="0"/>
          <w:marTop w:val="0"/>
          <w:marBottom w:val="0"/>
          <w:divBdr>
            <w:top w:val="none" w:sz="0" w:space="0" w:color="auto"/>
            <w:left w:val="none" w:sz="0" w:space="0" w:color="auto"/>
            <w:bottom w:val="none" w:sz="0" w:space="0" w:color="auto"/>
            <w:right w:val="none" w:sz="0" w:space="0" w:color="auto"/>
          </w:divBdr>
        </w:div>
        <w:div w:id="1021316553">
          <w:marLeft w:val="640"/>
          <w:marRight w:val="0"/>
          <w:marTop w:val="0"/>
          <w:marBottom w:val="0"/>
          <w:divBdr>
            <w:top w:val="none" w:sz="0" w:space="0" w:color="auto"/>
            <w:left w:val="none" w:sz="0" w:space="0" w:color="auto"/>
            <w:bottom w:val="none" w:sz="0" w:space="0" w:color="auto"/>
            <w:right w:val="none" w:sz="0" w:space="0" w:color="auto"/>
          </w:divBdr>
        </w:div>
        <w:div w:id="866680356">
          <w:marLeft w:val="640"/>
          <w:marRight w:val="0"/>
          <w:marTop w:val="0"/>
          <w:marBottom w:val="0"/>
          <w:divBdr>
            <w:top w:val="none" w:sz="0" w:space="0" w:color="auto"/>
            <w:left w:val="none" w:sz="0" w:space="0" w:color="auto"/>
            <w:bottom w:val="none" w:sz="0" w:space="0" w:color="auto"/>
            <w:right w:val="none" w:sz="0" w:space="0" w:color="auto"/>
          </w:divBdr>
        </w:div>
        <w:div w:id="1267886791">
          <w:marLeft w:val="640"/>
          <w:marRight w:val="0"/>
          <w:marTop w:val="0"/>
          <w:marBottom w:val="0"/>
          <w:divBdr>
            <w:top w:val="none" w:sz="0" w:space="0" w:color="auto"/>
            <w:left w:val="none" w:sz="0" w:space="0" w:color="auto"/>
            <w:bottom w:val="none" w:sz="0" w:space="0" w:color="auto"/>
            <w:right w:val="none" w:sz="0" w:space="0" w:color="auto"/>
          </w:divBdr>
        </w:div>
        <w:div w:id="1108430804">
          <w:marLeft w:val="640"/>
          <w:marRight w:val="0"/>
          <w:marTop w:val="0"/>
          <w:marBottom w:val="0"/>
          <w:divBdr>
            <w:top w:val="none" w:sz="0" w:space="0" w:color="auto"/>
            <w:left w:val="none" w:sz="0" w:space="0" w:color="auto"/>
            <w:bottom w:val="none" w:sz="0" w:space="0" w:color="auto"/>
            <w:right w:val="none" w:sz="0" w:space="0" w:color="auto"/>
          </w:divBdr>
        </w:div>
        <w:div w:id="121076032">
          <w:marLeft w:val="640"/>
          <w:marRight w:val="0"/>
          <w:marTop w:val="0"/>
          <w:marBottom w:val="0"/>
          <w:divBdr>
            <w:top w:val="none" w:sz="0" w:space="0" w:color="auto"/>
            <w:left w:val="none" w:sz="0" w:space="0" w:color="auto"/>
            <w:bottom w:val="none" w:sz="0" w:space="0" w:color="auto"/>
            <w:right w:val="none" w:sz="0" w:space="0" w:color="auto"/>
          </w:divBdr>
        </w:div>
        <w:div w:id="1644700172">
          <w:marLeft w:val="640"/>
          <w:marRight w:val="0"/>
          <w:marTop w:val="0"/>
          <w:marBottom w:val="0"/>
          <w:divBdr>
            <w:top w:val="none" w:sz="0" w:space="0" w:color="auto"/>
            <w:left w:val="none" w:sz="0" w:space="0" w:color="auto"/>
            <w:bottom w:val="none" w:sz="0" w:space="0" w:color="auto"/>
            <w:right w:val="none" w:sz="0" w:space="0" w:color="auto"/>
          </w:divBdr>
        </w:div>
      </w:divsChild>
    </w:div>
    <w:div w:id="1440486503">
      <w:bodyDiv w:val="1"/>
      <w:marLeft w:val="0"/>
      <w:marRight w:val="0"/>
      <w:marTop w:val="0"/>
      <w:marBottom w:val="0"/>
      <w:divBdr>
        <w:top w:val="none" w:sz="0" w:space="0" w:color="auto"/>
        <w:left w:val="none" w:sz="0" w:space="0" w:color="auto"/>
        <w:bottom w:val="none" w:sz="0" w:space="0" w:color="auto"/>
        <w:right w:val="none" w:sz="0" w:space="0" w:color="auto"/>
      </w:divBdr>
    </w:div>
    <w:div w:id="1471940683">
      <w:bodyDiv w:val="1"/>
      <w:marLeft w:val="0"/>
      <w:marRight w:val="0"/>
      <w:marTop w:val="0"/>
      <w:marBottom w:val="0"/>
      <w:divBdr>
        <w:top w:val="none" w:sz="0" w:space="0" w:color="auto"/>
        <w:left w:val="none" w:sz="0" w:space="0" w:color="auto"/>
        <w:bottom w:val="none" w:sz="0" w:space="0" w:color="auto"/>
        <w:right w:val="none" w:sz="0" w:space="0" w:color="auto"/>
      </w:divBdr>
      <w:divsChild>
        <w:div w:id="635181449">
          <w:marLeft w:val="640"/>
          <w:marRight w:val="0"/>
          <w:marTop w:val="0"/>
          <w:marBottom w:val="0"/>
          <w:divBdr>
            <w:top w:val="none" w:sz="0" w:space="0" w:color="auto"/>
            <w:left w:val="none" w:sz="0" w:space="0" w:color="auto"/>
            <w:bottom w:val="none" w:sz="0" w:space="0" w:color="auto"/>
            <w:right w:val="none" w:sz="0" w:space="0" w:color="auto"/>
          </w:divBdr>
        </w:div>
        <w:div w:id="2135323250">
          <w:marLeft w:val="640"/>
          <w:marRight w:val="0"/>
          <w:marTop w:val="0"/>
          <w:marBottom w:val="0"/>
          <w:divBdr>
            <w:top w:val="none" w:sz="0" w:space="0" w:color="auto"/>
            <w:left w:val="none" w:sz="0" w:space="0" w:color="auto"/>
            <w:bottom w:val="none" w:sz="0" w:space="0" w:color="auto"/>
            <w:right w:val="none" w:sz="0" w:space="0" w:color="auto"/>
          </w:divBdr>
        </w:div>
        <w:div w:id="2134013888">
          <w:marLeft w:val="640"/>
          <w:marRight w:val="0"/>
          <w:marTop w:val="0"/>
          <w:marBottom w:val="0"/>
          <w:divBdr>
            <w:top w:val="none" w:sz="0" w:space="0" w:color="auto"/>
            <w:left w:val="none" w:sz="0" w:space="0" w:color="auto"/>
            <w:bottom w:val="none" w:sz="0" w:space="0" w:color="auto"/>
            <w:right w:val="none" w:sz="0" w:space="0" w:color="auto"/>
          </w:divBdr>
        </w:div>
        <w:div w:id="238944415">
          <w:marLeft w:val="640"/>
          <w:marRight w:val="0"/>
          <w:marTop w:val="0"/>
          <w:marBottom w:val="0"/>
          <w:divBdr>
            <w:top w:val="none" w:sz="0" w:space="0" w:color="auto"/>
            <w:left w:val="none" w:sz="0" w:space="0" w:color="auto"/>
            <w:bottom w:val="none" w:sz="0" w:space="0" w:color="auto"/>
            <w:right w:val="none" w:sz="0" w:space="0" w:color="auto"/>
          </w:divBdr>
        </w:div>
        <w:div w:id="1351832785">
          <w:marLeft w:val="640"/>
          <w:marRight w:val="0"/>
          <w:marTop w:val="0"/>
          <w:marBottom w:val="0"/>
          <w:divBdr>
            <w:top w:val="none" w:sz="0" w:space="0" w:color="auto"/>
            <w:left w:val="none" w:sz="0" w:space="0" w:color="auto"/>
            <w:bottom w:val="none" w:sz="0" w:space="0" w:color="auto"/>
            <w:right w:val="none" w:sz="0" w:space="0" w:color="auto"/>
          </w:divBdr>
        </w:div>
        <w:div w:id="1690330305">
          <w:marLeft w:val="640"/>
          <w:marRight w:val="0"/>
          <w:marTop w:val="0"/>
          <w:marBottom w:val="0"/>
          <w:divBdr>
            <w:top w:val="none" w:sz="0" w:space="0" w:color="auto"/>
            <w:left w:val="none" w:sz="0" w:space="0" w:color="auto"/>
            <w:bottom w:val="none" w:sz="0" w:space="0" w:color="auto"/>
            <w:right w:val="none" w:sz="0" w:space="0" w:color="auto"/>
          </w:divBdr>
        </w:div>
        <w:div w:id="1746798286">
          <w:marLeft w:val="640"/>
          <w:marRight w:val="0"/>
          <w:marTop w:val="0"/>
          <w:marBottom w:val="0"/>
          <w:divBdr>
            <w:top w:val="none" w:sz="0" w:space="0" w:color="auto"/>
            <w:left w:val="none" w:sz="0" w:space="0" w:color="auto"/>
            <w:bottom w:val="none" w:sz="0" w:space="0" w:color="auto"/>
            <w:right w:val="none" w:sz="0" w:space="0" w:color="auto"/>
          </w:divBdr>
        </w:div>
        <w:div w:id="898789341">
          <w:marLeft w:val="640"/>
          <w:marRight w:val="0"/>
          <w:marTop w:val="0"/>
          <w:marBottom w:val="0"/>
          <w:divBdr>
            <w:top w:val="none" w:sz="0" w:space="0" w:color="auto"/>
            <w:left w:val="none" w:sz="0" w:space="0" w:color="auto"/>
            <w:bottom w:val="none" w:sz="0" w:space="0" w:color="auto"/>
            <w:right w:val="none" w:sz="0" w:space="0" w:color="auto"/>
          </w:divBdr>
        </w:div>
        <w:div w:id="915017678">
          <w:marLeft w:val="640"/>
          <w:marRight w:val="0"/>
          <w:marTop w:val="0"/>
          <w:marBottom w:val="0"/>
          <w:divBdr>
            <w:top w:val="none" w:sz="0" w:space="0" w:color="auto"/>
            <w:left w:val="none" w:sz="0" w:space="0" w:color="auto"/>
            <w:bottom w:val="none" w:sz="0" w:space="0" w:color="auto"/>
            <w:right w:val="none" w:sz="0" w:space="0" w:color="auto"/>
          </w:divBdr>
        </w:div>
        <w:div w:id="1840729239">
          <w:marLeft w:val="640"/>
          <w:marRight w:val="0"/>
          <w:marTop w:val="0"/>
          <w:marBottom w:val="0"/>
          <w:divBdr>
            <w:top w:val="none" w:sz="0" w:space="0" w:color="auto"/>
            <w:left w:val="none" w:sz="0" w:space="0" w:color="auto"/>
            <w:bottom w:val="none" w:sz="0" w:space="0" w:color="auto"/>
            <w:right w:val="none" w:sz="0" w:space="0" w:color="auto"/>
          </w:divBdr>
        </w:div>
        <w:div w:id="1696348453">
          <w:marLeft w:val="640"/>
          <w:marRight w:val="0"/>
          <w:marTop w:val="0"/>
          <w:marBottom w:val="0"/>
          <w:divBdr>
            <w:top w:val="none" w:sz="0" w:space="0" w:color="auto"/>
            <w:left w:val="none" w:sz="0" w:space="0" w:color="auto"/>
            <w:bottom w:val="none" w:sz="0" w:space="0" w:color="auto"/>
            <w:right w:val="none" w:sz="0" w:space="0" w:color="auto"/>
          </w:divBdr>
        </w:div>
        <w:div w:id="1388450737">
          <w:marLeft w:val="640"/>
          <w:marRight w:val="0"/>
          <w:marTop w:val="0"/>
          <w:marBottom w:val="0"/>
          <w:divBdr>
            <w:top w:val="none" w:sz="0" w:space="0" w:color="auto"/>
            <w:left w:val="none" w:sz="0" w:space="0" w:color="auto"/>
            <w:bottom w:val="none" w:sz="0" w:space="0" w:color="auto"/>
            <w:right w:val="none" w:sz="0" w:space="0" w:color="auto"/>
          </w:divBdr>
        </w:div>
        <w:div w:id="104932839">
          <w:marLeft w:val="640"/>
          <w:marRight w:val="0"/>
          <w:marTop w:val="0"/>
          <w:marBottom w:val="0"/>
          <w:divBdr>
            <w:top w:val="none" w:sz="0" w:space="0" w:color="auto"/>
            <w:left w:val="none" w:sz="0" w:space="0" w:color="auto"/>
            <w:bottom w:val="none" w:sz="0" w:space="0" w:color="auto"/>
            <w:right w:val="none" w:sz="0" w:space="0" w:color="auto"/>
          </w:divBdr>
        </w:div>
        <w:div w:id="758717807">
          <w:marLeft w:val="640"/>
          <w:marRight w:val="0"/>
          <w:marTop w:val="0"/>
          <w:marBottom w:val="0"/>
          <w:divBdr>
            <w:top w:val="none" w:sz="0" w:space="0" w:color="auto"/>
            <w:left w:val="none" w:sz="0" w:space="0" w:color="auto"/>
            <w:bottom w:val="none" w:sz="0" w:space="0" w:color="auto"/>
            <w:right w:val="none" w:sz="0" w:space="0" w:color="auto"/>
          </w:divBdr>
        </w:div>
        <w:div w:id="1640647866">
          <w:marLeft w:val="640"/>
          <w:marRight w:val="0"/>
          <w:marTop w:val="0"/>
          <w:marBottom w:val="0"/>
          <w:divBdr>
            <w:top w:val="none" w:sz="0" w:space="0" w:color="auto"/>
            <w:left w:val="none" w:sz="0" w:space="0" w:color="auto"/>
            <w:bottom w:val="none" w:sz="0" w:space="0" w:color="auto"/>
            <w:right w:val="none" w:sz="0" w:space="0" w:color="auto"/>
          </w:divBdr>
        </w:div>
        <w:div w:id="1854689637">
          <w:marLeft w:val="640"/>
          <w:marRight w:val="0"/>
          <w:marTop w:val="0"/>
          <w:marBottom w:val="0"/>
          <w:divBdr>
            <w:top w:val="none" w:sz="0" w:space="0" w:color="auto"/>
            <w:left w:val="none" w:sz="0" w:space="0" w:color="auto"/>
            <w:bottom w:val="none" w:sz="0" w:space="0" w:color="auto"/>
            <w:right w:val="none" w:sz="0" w:space="0" w:color="auto"/>
          </w:divBdr>
        </w:div>
        <w:div w:id="662046983">
          <w:marLeft w:val="640"/>
          <w:marRight w:val="0"/>
          <w:marTop w:val="0"/>
          <w:marBottom w:val="0"/>
          <w:divBdr>
            <w:top w:val="none" w:sz="0" w:space="0" w:color="auto"/>
            <w:left w:val="none" w:sz="0" w:space="0" w:color="auto"/>
            <w:bottom w:val="none" w:sz="0" w:space="0" w:color="auto"/>
            <w:right w:val="none" w:sz="0" w:space="0" w:color="auto"/>
          </w:divBdr>
        </w:div>
        <w:div w:id="1027751660">
          <w:marLeft w:val="640"/>
          <w:marRight w:val="0"/>
          <w:marTop w:val="0"/>
          <w:marBottom w:val="0"/>
          <w:divBdr>
            <w:top w:val="none" w:sz="0" w:space="0" w:color="auto"/>
            <w:left w:val="none" w:sz="0" w:space="0" w:color="auto"/>
            <w:bottom w:val="none" w:sz="0" w:space="0" w:color="auto"/>
            <w:right w:val="none" w:sz="0" w:space="0" w:color="auto"/>
          </w:divBdr>
        </w:div>
        <w:div w:id="1743941294">
          <w:marLeft w:val="640"/>
          <w:marRight w:val="0"/>
          <w:marTop w:val="0"/>
          <w:marBottom w:val="0"/>
          <w:divBdr>
            <w:top w:val="none" w:sz="0" w:space="0" w:color="auto"/>
            <w:left w:val="none" w:sz="0" w:space="0" w:color="auto"/>
            <w:bottom w:val="none" w:sz="0" w:space="0" w:color="auto"/>
            <w:right w:val="none" w:sz="0" w:space="0" w:color="auto"/>
          </w:divBdr>
        </w:div>
        <w:div w:id="224951478">
          <w:marLeft w:val="640"/>
          <w:marRight w:val="0"/>
          <w:marTop w:val="0"/>
          <w:marBottom w:val="0"/>
          <w:divBdr>
            <w:top w:val="none" w:sz="0" w:space="0" w:color="auto"/>
            <w:left w:val="none" w:sz="0" w:space="0" w:color="auto"/>
            <w:bottom w:val="none" w:sz="0" w:space="0" w:color="auto"/>
            <w:right w:val="none" w:sz="0" w:space="0" w:color="auto"/>
          </w:divBdr>
        </w:div>
        <w:div w:id="1117406108">
          <w:marLeft w:val="640"/>
          <w:marRight w:val="0"/>
          <w:marTop w:val="0"/>
          <w:marBottom w:val="0"/>
          <w:divBdr>
            <w:top w:val="none" w:sz="0" w:space="0" w:color="auto"/>
            <w:left w:val="none" w:sz="0" w:space="0" w:color="auto"/>
            <w:bottom w:val="none" w:sz="0" w:space="0" w:color="auto"/>
            <w:right w:val="none" w:sz="0" w:space="0" w:color="auto"/>
          </w:divBdr>
        </w:div>
        <w:div w:id="385035330">
          <w:marLeft w:val="640"/>
          <w:marRight w:val="0"/>
          <w:marTop w:val="0"/>
          <w:marBottom w:val="0"/>
          <w:divBdr>
            <w:top w:val="none" w:sz="0" w:space="0" w:color="auto"/>
            <w:left w:val="none" w:sz="0" w:space="0" w:color="auto"/>
            <w:bottom w:val="none" w:sz="0" w:space="0" w:color="auto"/>
            <w:right w:val="none" w:sz="0" w:space="0" w:color="auto"/>
          </w:divBdr>
        </w:div>
        <w:div w:id="2082671793">
          <w:marLeft w:val="640"/>
          <w:marRight w:val="0"/>
          <w:marTop w:val="0"/>
          <w:marBottom w:val="0"/>
          <w:divBdr>
            <w:top w:val="none" w:sz="0" w:space="0" w:color="auto"/>
            <w:left w:val="none" w:sz="0" w:space="0" w:color="auto"/>
            <w:bottom w:val="none" w:sz="0" w:space="0" w:color="auto"/>
            <w:right w:val="none" w:sz="0" w:space="0" w:color="auto"/>
          </w:divBdr>
        </w:div>
        <w:div w:id="750354022">
          <w:marLeft w:val="640"/>
          <w:marRight w:val="0"/>
          <w:marTop w:val="0"/>
          <w:marBottom w:val="0"/>
          <w:divBdr>
            <w:top w:val="none" w:sz="0" w:space="0" w:color="auto"/>
            <w:left w:val="none" w:sz="0" w:space="0" w:color="auto"/>
            <w:bottom w:val="none" w:sz="0" w:space="0" w:color="auto"/>
            <w:right w:val="none" w:sz="0" w:space="0" w:color="auto"/>
          </w:divBdr>
        </w:div>
        <w:div w:id="2074695402">
          <w:marLeft w:val="640"/>
          <w:marRight w:val="0"/>
          <w:marTop w:val="0"/>
          <w:marBottom w:val="0"/>
          <w:divBdr>
            <w:top w:val="none" w:sz="0" w:space="0" w:color="auto"/>
            <w:left w:val="none" w:sz="0" w:space="0" w:color="auto"/>
            <w:bottom w:val="none" w:sz="0" w:space="0" w:color="auto"/>
            <w:right w:val="none" w:sz="0" w:space="0" w:color="auto"/>
          </w:divBdr>
        </w:div>
        <w:div w:id="1094013817">
          <w:marLeft w:val="640"/>
          <w:marRight w:val="0"/>
          <w:marTop w:val="0"/>
          <w:marBottom w:val="0"/>
          <w:divBdr>
            <w:top w:val="none" w:sz="0" w:space="0" w:color="auto"/>
            <w:left w:val="none" w:sz="0" w:space="0" w:color="auto"/>
            <w:bottom w:val="none" w:sz="0" w:space="0" w:color="auto"/>
            <w:right w:val="none" w:sz="0" w:space="0" w:color="auto"/>
          </w:divBdr>
        </w:div>
      </w:divsChild>
    </w:div>
    <w:div w:id="1478914376">
      <w:bodyDiv w:val="1"/>
      <w:marLeft w:val="0"/>
      <w:marRight w:val="0"/>
      <w:marTop w:val="0"/>
      <w:marBottom w:val="0"/>
      <w:divBdr>
        <w:top w:val="none" w:sz="0" w:space="0" w:color="auto"/>
        <w:left w:val="none" w:sz="0" w:space="0" w:color="auto"/>
        <w:bottom w:val="none" w:sz="0" w:space="0" w:color="auto"/>
        <w:right w:val="none" w:sz="0" w:space="0" w:color="auto"/>
      </w:divBdr>
    </w:div>
    <w:div w:id="1512258655">
      <w:bodyDiv w:val="1"/>
      <w:marLeft w:val="0"/>
      <w:marRight w:val="0"/>
      <w:marTop w:val="0"/>
      <w:marBottom w:val="0"/>
      <w:divBdr>
        <w:top w:val="none" w:sz="0" w:space="0" w:color="auto"/>
        <w:left w:val="none" w:sz="0" w:space="0" w:color="auto"/>
        <w:bottom w:val="none" w:sz="0" w:space="0" w:color="auto"/>
        <w:right w:val="none" w:sz="0" w:space="0" w:color="auto"/>
      </w:divBdr>
    </w:div>
    <w:div w:id="1519655160">
      <w:bodyDiv w:val="1"/>
      <w:marLeft w:val="0"/>
      <w:marRight w:val="0"/>
      <w:marTop w:val="0"/>
      <w:marBottom w:val="0"/>
      <w:divBdr>
        <w:top w:val="none" w:sz="0" w:space="0" w:color="auto"/>
        <w:left w:val="none" w:sz="0" w:space="0" w:color="auto"/>
        <w:bottom w:val="none" w:sz="0" w:space="0" w:color="auto"/>
        <w:right w:val="none" w:sz="0" w:space="0" w:color="auto"/>
      </w:divBdr>
      <w:divsChild>
        <w:div w:id="673071166">
          <w:marLeft w:val="640"/>
          <w:marRight w:val="0"/>
          <w:marTop w:val="0"/>
          <w:marBottom w:val="0"/>
          <w:divBdr>
            <w:top w:val="none" w:sz="0" w:space="0" w:color="auto"/>
            <w:left w:val="none" w:sz="0" w:space="0" w:color="auto"/>
            <w:bottom w:val="none" w:sz="0" w:space="0" w:color="auto"/>
            <w:right w:val="none" w:sz="0" w:space="0" w:color="auto"/>
          </w:divBdr>
        </w:div>
        <w:div w:id="709574476">
          <w:marLeft w:val="640"/>
          <w:marRight w:val="0"/>
          <w:marTop w:val="0"/>
          <w:marBottom w:val="0"/>
          <w:divBdr>
            <w:top w:val="none" w:sz="0" w:space="0" w:color="auto"/>
            <w:left w:val="none" w:sz="0" w:space="0" w:color="auto"/>
            <w:bottom w:val="none" w:sz="0" w:space="0" w:color="auto"/>
            <w:right w:val="none" w:sz="0" w:space="0" w:color="auto"/>
          </w:divBdr>
        </w:div>
        <w:div w:id="1130780650">
          <w:marLeft w:val="640"/>
          <w:marRight w:val="0"/>
          <w:marTop w:val="0"/>
          <w:marBottom w:val="0"/>
          <w:divBdr>
            <w:top w:val="none" w:sz="0" w:space="0" w:color="auto"/>
            <w:left w:val="none" w:sz="0" w:space="0" w:color="auto"/>
            <w:bottom w:val="none" w:sz="0" w:space="0" w:color="auto"/>
            <w:right w:val="none" w:sz="0" w:space="0" w:color="auto"/>
          </w:divBdr>
        </w:div>
        <w:div w:id="104084701">
          <w:marLeft w:val="640"/>
          <w:marRight w:val="0"/>
          <w:marTop w:val="0"/>
          <w:marBottom w:val="0"/>
          <w:divBdr>
            <w:top w:val="none" w:sz="0" w:space="0" w:color="auto"/>
            <w:left w:val="none" w:sz="0" w:space="0" w:color="auto"/>
            <w:bottom w:val="none" w:sz="0" w:space="0" w:color="auto"/>
            <w:right w:val="none" w:sz="0" w:space="0" w:color="auto"/>
          </w:divBdr>
        </w:div>
        <w:div w:id="498425716">
          <w:marLeft w:val="640"/>
          <w:marRight w:val="0"/>
          <w:marTop w:val="0"/>
          <w:marBottom w:val="0"/>
          <w:divBdr>
            <w:top w:val="none" w:sz="0" w:space="0" w:color="auto"/>
            <w:left w:val="none" w:sz="0" w:space="0" w:color="auto"/>
            <w:bottom w:val="none" w:sz="0" w:space="0" w:color="auto"/>
            <w:right w:val="none" w:sz="0" w:space="0" w:color="auto"/>
          </w:divBdr>
        </w:div>
        <w:div w:id="456992422">
          <w:marLeft w:val="640"/>
          <w:marRight w:val="0"/>
          <w:marTop w:val="0"/>
          <w:marBottom w:val="0"/>
          <w:divBdr>
            <w:top w:val="none" w:sz="0" w:space="0" w:color="auto"/>
            <w:left w:val="none" w:sz="0" w:space="0" w:color="auto"/>
            <w:bottom w:val="none" w:sz="0" w:space="0" w:color="auto"/>
            <w:right w:val="none" w:sz="0" w:space="0" w:color="auto"/>
          </w:divBdr>
        </w:div>
        <w:div w:id="822351966">
          <w:marLeft w:val="640"/>
          <w:marRight w:val="0"/>
          <w:marTop w:val="0"/>
          <w:marBottom w:val="0"/>
          <w:divBdr>
            <w:top w:val="none" w:sz="0" w:space="0" w:color="auto"/>
            <w:left w:val="none" w:sz="0" w:space="0" w:color="auto"/>
            <w:bottom w:val="none" w:sz="0" w:space="0" w:color="auto"/>
            <w:right w:val="none" w:sz="0" w:space="0" w:color="auto"/>
          </w:divBdr>
        </w:div>
        <w:div w:id="1658921162">
          <w:marLeft w:val="640"/>
          <w:marRight w:val="0"/>
          <w:marTop w:val="0"/>
          <w:marBottom w:val="0"/>
          <w:divBdr>
            <w:top w:val="none" w:sz="0" w:space="0" w:color="auto"/>
            <w:left w:val="none" w:sz="0" w:space="0" w:color="auto"/>
            <w:bottom w:val="none" w:sz="0" w:space="0" w:color="auto"/>
            <w:right w:val="none" w:sz="0" w:space="0" w:color="auto"/>
          </w:divBdr>
        </w:div>
        <w:div w:id="2002803901">
          <w:marLeft w:val="640"/>
          <w:marRight w:val="0"/>
          <w:marTop w:val="0"/>
          <w:marBottom w:val="0"/>
          <w:divBdr>
            <w:top w:val="none" w:sz="0" w:space="0" w:color="auto"/>
            <w:left w:val="none" w:sz="0" w:space="0" w:color="auto"/>
            <w:bottom w:val="none" w:sz="0" w:space="0" w:color="auto"/>
            <w:right w:val="none" w:sz="0" w:space="0" w:color="auto"/>
          </w:divBdr>
        </w:div>
        <w:div w:id="531503192">
          <w:marLeft w:val="640"/>
          <w:marRight w:val="0"/>
          <w:marTop w:val="0"/>
          <w:marBottom w:val="0"/>
          <w:divBdr>
            <w:top w:val="none" w:sz="0" w:space="0" w:color="auto"/>
            <w:left w:val="none" w:sz="0" w:space="0" w:color="auto"/>
            <w:bottom w:val="none" w:sz="0" w:space="0" w:color="auto"/>
            <w:right w:val="none" w:sz="0" w:space="0" w:color="auto"/>
          </w:divBdr>
        </w:div>
        <w:div w:id="150684439">
          <w:marLeft w:val="640"/>
          <w:marRight w:val="0"/>
          <w:marTop w:val="0"/>
          <w:marBottom w:val="0"/>
          <w:divBdr>
            <w:top w:val="none" w:sz="0" w:space="0" w:color="auto"/>
            <w:left w:val="none" w:sz="0" w:space="0" w:color="auto"/>
            <w:bottom w:val="none" w:sz="0" w:space="0" w:color="auto"/>
            <w:right w:val="none" w:sz="0" w:space="0" w:color="auto"/>
          </w:divBdr>
        </w:div>
        <w:div w:id="1514951272">
          <w:marLeft w:val="640"/>
          <w:marRight w:val="0"/>
          <w:marTop w:val="0"/>
          <w:marBottom w:val="0"/>
          <w:divBdr>
            <w:top w:val="none" w:sz="0" w:space="0" w:color="auto"/>
            <w:left w:val="none" w:sz="0" w:space="0" w:color="auto"/>
            <w:bottom w:val="none" w:sz="0" w:space="0" w:color="auto"/>
            <w:right w:val="none" w:sz="0" w:space="0" w:color="auto"/>
          </w:divBdr>
        </w:div>
        <w:div w:id="463816872">
          <w:marLeft w:val="640"/>
          <w:marRight w:val="0"/>
          <w:marTop w:val="0"/>
          <w:marBottom w:val="0"/>
          <w:divBdr>
            <w:top w:val="none" w:sz="0" w:space="0" w:color="auto"/>
            <w:left w:val="none" w:sz="0" w:space="0" w:color="auto"/>
            <w:bottom w:val="none" w:sz="0" w:space="0" w:color="auto"/>
            <w:right w:val="none" w:sz="0" w:space="0" w:color="auto"/>
          </w:divBdr>
        </w:div>
        <w:div w:id="217056169">
          <w:marLeft w:val="640"/>
          <w:marRight w:val="0"/>
          <w:marTop w:val="0"/>
          <w:marBottom w:val="0"/>
          <w:divBdr>
            <w:top w:val="none" w:sz="0" w:space="0" w:color="auto"/>
            <w:left w:val="none" w:sz="0" w:space="0" w:color="auto"/>
            <w:bottom w:val="none" w:sz="0" w:space="0" w:color="auto"/>
            <w:right w:val="none" w:sz="0" w:space="0" w:color="auto"/>
          </w:divBdr>
        </w:div>
        <w:div w:id="1783457172">
          <w:marLeft w:val="640"/>
          <w:marRight w:val="0"/>
          <w:marTop w:val="0"/>
          <w:marBottom w:val="0"/>
          <w:divBdr>
            <w:top w:val="none" w:sz="0" w:space="0" w:color="auto"/>
            <w:left w:val="none" w:sz="0" w:space="0" w:color="auto"/>
            <w:bottom w:val="none" w:sz="0" w:space="0" w:color="auto"/>
            <w:right w:val="none" w:sz="0" w:space="0" w:color="auto"/>
          </w:divBdr>
        </w:div>
        <w:div w:id="33124022">
          <w:marLeft w:val="640"/>
          <w:marRight w:val="0"/>
          <w:marTop w:val="0"/>
          <w:marBottom w:val="0"/>
          <w:divBdr>
            <w:top w:val="none" w:sz="0" w:space="0" w:color="auto"/>
            <w:left w:val="none" w:sz="0" w:space="0" w:color="auto"/>
            <w:bottom w:val="none" w:sz="0" w:space="0" w:color="auto"/>
            <w:right w:val="none" w:sz="0" w:space="0" w:color="auto"/>
          </w:divBdr>
        </w:div>
        <w:div w:id="1958293626">
          <w:marLeft w:val="640"/>
          <w:marRight w:val="0"/>
          <w:marTop w:val="0"/>
          <w:marBottom w:val="0"/>
          <w:divBdr>
            <w:top w:val="none" w:sz="0" w:space="0" w:color="auto"/>
            <w:left w:val="none" w:sz="0" w:space="0" w:color="auto"/>
            <w:bottom w:val="none" w:sz="0" w:space="0" w:color="auto"/>
            <w:right w:val="none" w:sz="0" w:space="0" w:color="auto"/>
          </w:divBdr>
        </w:div>
        <w:div w:id="513999526">
          <w:marLeft w:val="640"/>
          <w:marRight w:val="0"/>
          <w:marTop w:val="0"/>
          <w:marBottom w:val="0"/>
          <w:divBdr>
            <w:top w:val="none" w:sz="0" w:space="0" w:color="auto"/>
            <w:left w:val="none" w:sz="0" w:space="0" w:color="auto"/>
            <w:bottom w:val="none" w:sz="0" w:space="0" w:color="auto"/>
            <w:right w:val="none" w:sz="0" w:space="0" w:color="auto"/>
          </w:divBdr>
        </w:div>
        <w:div w:id="955022811">
          <w:marLeft w:val="640"/>
          <w:marRight w:val="0"/>
          <w:marTop w:val="0"/>
          <w:marBottom w:val="0"/>
          <w:divBdr>
            <w:top w:val="none" w:sz="0" w:space="0" w:color="auto"/>
            <w:left w:val="none" w:sz="0" w:space="0" w:color="auto"/>
            <w:bottom w:val="none" w:sz="0" w:space="0" w:color="auto"/>
            <w:right w:val="none" w:sz="0" w:space="0" w:color="auto"/>
          </w:divBdr>
        </w:div>
        <w:div w:id="283007135">
          <w:marLeft w:val="640"/>
          <w:marRight w:val="0"/>
          <w:marTop w:val="0"/>
          <w:marBottom w:val="0"/>
          <w:divBdr>
            <w:top w:val="none" w:sz="0" w:space="0" w:color="auto"/>
            <w:left w:val="none" w:sz="0" w:space="0" w:color="auto"/>
            <w:bottom w:val="none" w:sz="0" w:space="0" w:color="auto"/>
            <w:right w:val="none" w:sz="0" w:space="0" w:color="auto"/>
          </w:divBdr>
        </w:div>
        <w:div w:id="1904100540">
          <w:marLeft w:val="640"/>
          <w:marRight w:val="0"/>
          <w:marTop w:val="0"/>
          <w:marBottom w:val="0"/>
          <w:divBdr>
            <w:top w:val="none" w:sz="0" w:space="0" w:color="auto"/>
            <w:left w:val="none" w:sz="0" w:space="0" w:color="auto"/>
            <w:bottom w:val="none" w:sz="0" w:space="0" w:color="auto"/>
            <w:right w:val="none" w:sz="0" w:space="0" w:color="auto"/>
          </w:divBdr>
        </w:div>
        <w:div w:id="1496797580">
          <w:marLeft w:val="640"/>
          <w:marRight w:val="0"/>
          <w:marTop w:val="0"/>
          <w:marBottom w:val="0"/>
          <w:divBdr>
            <w:top w:val="none" w:sz="0" w:space="0" w:color="auto"/>
            <w:left w:val="none" w:sz="0" w:space="0" w:color="auto"/>
            <w:bottom w:val="none" w:sz="0" w:space="0" w:color="auto"/>
            <w:right w:val="none" w:sz="0" w:space="0" w:color="auto"/>
          </w:divBdr>
        </w:div>
        <w:div w:id="1092432667">
          <w:marLeft w:val="640"/>
          <w:marRight w:val="0"/>
          <w:marTop w:val="0"/>
          <w:marBottom w:val="0"/>
          <w:divBdr>
            <w:top w:val="none" w:sz="0" w:space="0" w:color="auto"/>
            <w:left w:val="none" w:sz="0" w:space="0" w:color="auto"/>
            <w:bottom w:val="none" w:sz="0" w:space="0" w:color="auto"/>
            <w:right w:val="none" w:sz="0" w:space="0" w:color="auto"/>
          </w:divBdr>
        </w:div>
        <w:div w:id="163323313">
          <w:marLeft w:val="640"/>
          <w:marRight w:val="0"/>
          <w:marTop w:val="0"/>
          <w:marBottom w:val="0"/>
          <w:divBdr>
            <w:top w:val="none" w:sz="0" w:space="0" w:color="auto"/>
            <w:left w:val="none" w:sz="0" w:space="0" w:color="auto"/>
            <w:bottom w:val="none" w:sz="0" w:space="0" w:color="auto"/>
            <w:right w:val="none" w:sz="0" w:space="0" w:color="auto"/>
          </w:divBdr>
        </w:div>
        <w:div w:id="777220105">
          <w:marLeft w:val="640"/>
          <w:marRight w:val="0"/>
          <w:marTop w:val="0"/>
          <w:marBottom w:val="0"/>
          <w:divBdr>
            <w:top w:val="none" w:sz="0" w:space="0" w:color="auto"/>
            <w:left w:val="none" w:sz="0" w:space="0" w:color="auto"/>
            <w:bottom w:val="none" w:sz="0" w:space="0" w:color="auto"/>
            <w:right w:val="none" w:sz="0" w:space="0" w:color="auto"/>
          </w:divBdr>
        </w:div>
        <w:div w:id="1534419490">
          <w:marLeft w:val="640"/>
          <w:marRight w:val="0"/>
          <w:marTop w:val="0"/>
          <w:marBottom w:val="0"/>
          <w:divBdr>
            <w:top w:val="none" w:sz="0" w:space="0" w:color="auto"/>
            <w:left w:val="none" w:sz="0" w:space="0" w:color="auto"/>
            <w:bottom w:val="none" w:sz="0" w:space="0" w:color="auto"/>
            <w:right w:val="none" w:sz="0" w:space="0" w:color="auto"/>
          </w:divBdr>
        </w:div>
        <w:div w:id="1912537789">
          <w:marLeft w:val="640"/>
          <w:marRight w:val="0"/>
          <w:marTop w:val="0"/>
          <w:marBottom w:val="0"/>
          <w:divBdr>
            <w:top w:val="none" w:sz="0" w:space="0" w:color="auto"/>
            <w:left w:val="none" w:sz="0" w:space="0" w:color="auto"/>
            <w:bottom w:val="none" w:sz="0" w:space="0" w:color="auto"/>
            <w:right w:val="none" w:sz="0" w:space="0" w:color="auto"/>
          </w:divBdr>
        </w:div>
        <w:div w:id="1723211169">
          <w:marLeft w:val="640"/>
          <w:marRight w:val="0"/>
          <w:marTop w:val="0"/>
          <w:marBottom w:val="0"/>
          <w:divBdr>
            <w:top w:val="none" w:sz="0" w:space="0" w:color="auto"/>
            <w:left w:val="none" w:sz="0" w:space="0" w:color="auto"/>
            <w:bottom w:val="none" w:sz="0" w:space="0" w:color="auto"/>
            <w:right w:val="none" w:sz="0" w:space="0" w:color="auto"/>
          </w:divBdr>
        </w:div>
        <w:div w:id="1092816561">
          <w:marLeft w:val="640"/>
          <w:marRight w:val="0"/>
          <w:marTop w:val="0"/>
          <w:marBottom w:val="0"/>
          <w:divBdr>
            <w:top w:val="none" w:sz="0" w:space="0" w:color="auto"/>
            <w:left w:val="none" w:sz="0" w:space="0" w:color="auto"/>
            <w:bottom w:val="none" w:sz="0" w:space="0" w:color="auto"/>
            <w:right w:val="none" w:sz="0" w:space="0" w:color="auto"/>
          </w:divBdr>
        </w:div>
        <w:div w:id="194540760">
          <w:marLeft w:val="640"/>
          <w:marRight w:val="0"/>
          <w:marTop w:val="0"/>
          <w:marBottom w:val="0"/>
          <w:divBdr>
            <w:top w:val="none" w:sz="0" w:space="0" w:color="auto"/>
            <w:left w:val="none" w:sz="0" w:space="0" w:color="auto"/>
            <w:bottom w:val="none" w:sz="0" w:space="0" w:color="auto"/>
            <w:right w:val="none" w:sz="0" w:space="0" w:color="auto"/>
          </w:divBdr>
        </w:div>
        <w:div w:id="1572698199">
          <w:marLeft w:val="640"/>
          <w:marRight w:val="0"/>
          <w:marTop w:val="0"/>
          <w:marBottom w:val="0"/>
          <w:divBdr>
            <w:top w:val="none" w:sz="0" w:space="0" w:color="auto"/>
            <w:left w:val="none" w:sz="0" w:space="0" w:color="auto"/>
            <w:bottom w:val="none" w:sz="0" w:space="0" w:color="auto"/>
            <w:right w:val="none" w:sz="0" w:space="0" w:color="auto"/>
          </w:divBdr>
        </w:div>
        <w:div w:id="827524562">
          <w:marLeft w:val="640"/>
          <w:marRight w:val="0"/>
          <w:marTop w:val="0"/>
          <w:marBottom w:val="0"/>
          <w:divBdr>
            <w:top w:val="none" w:sz="0" w:space="0" w:color="auto"/>
            <w:left w:val="none" w:sz="0" w:space="0" w:color="auto"/>
            <w:bottom w:val="none" w:sz="0" w:space="0" w:color="auto"/>
            <w:right w:val="none" w:sz="0" w:space="0" w:color="auto"/>
          </w:divBdr>
        </w:div>
        <w:div w:id="1459177781">
          <w:marLeft w:val="640"/>
          <w:marRight w:val="0"/>
          <w:marTop w:val="0"/>
          <w:marBottom w:val="0"/>
          <w:divBdr>
            <w:top w:val="none" w:sz="0" w:space="0" w:color="auto"/>
            <w:left w:val="none" w:sz="0" w:space="0" w:color="auto"/>
            <w:bottom w:val="none" w:sz="0" w:space="0" w:color="auto"/>
            <w:right w:val="none" w:sz="0" w:space="0" w:color="auto"/>
          </w:divBdr>
        </w:div>
        <w:div w:id="361824405">
          <w:marLeft w:val="640"/>
          <w:marRight w:val="0"/>
          <w:marTop w:val="0"/>
          <w:marBottom w:val="0"/>
          <w:divBdr>
            <w:top w:val="none" w:sz="0" w:space="0" w:color="auto"/>
            <w:left w:val="none" w:sz="0" w:space="0" w:color="auto"/>
            <w:bottom w:val="none" w:sz="0" w:space="0" w:color="auto"/>
            <w:right w:val="none" w:sz="0" w:space="0" w:color="auto"/>
          </w:divBdr>
        </w:div>
        <w:div w:id="1396663841">
          <w:marLeft w:val="640"/>
          <w:marRight w:val="0"/>
          <w:marTop w:val="0"/>
          <w:marBottom w:val="0"/>
          <w:divBdr>
            <w:top w:val="none" w:sz="0" w:space="0" w:color="auto"/>
            <w:left w:val="none" w:sz="0" w:space="0" w:color="auto"/>
            <w:bottom w:val="none" w:sz="0" w:space="0" w:color="auto"/>
            <w:right w:val="none" w:sz="0" w:space="0" w:color="auto"/>
          </w:divBdr>
        </w:div>
        <w:div w:id="2036685211">
          <w:marLeft w:val="640"/>
          <w:marRight w:val="0"/>
          <w:marTop w:val="0"/>
          <w:marBottom w:val="0"/>
          <w:divBdr>
            <w:top w:val="none" w:sz="0" w:space="0" w:color="auto"/>
            <w:left w:val="none" w:sz="0" w:space="0" w:color="auto"/>
            <w:bottom w:val="none" w:sz="0" w:space="0" w:color="auto"/>
            <w:right w:val="none" w:sz="0" w:space="0" w:color="auto"/>
          </w:divBdr>
        </w:div>
        <w:div w:id="1942494332">
          <w:marLeft w:val="640"/>
          <w:marRight w:val="0"/>
          <w:marTop w:val="0"/>
          <w:marBottom w:val="0"/>
          <w:divBdr>
            <w:top w:val="none" w:sz="0" w:space="0" w:color="auto"/>
            <w:left w:val="none" w:sz="0" w:space="0" w:color="auto"/>
            <w:bottom w:val="none" w:sz="0" w:space="0" w:color="auto"/>
            <w:right w:val="none" w:sz="0" w:space="0" w:color="auto"/>
          </w:divBdr>
        </w:div>
        <w:div w:id="1665627155">
          <w:marLeft w:val="640"/>
          <w:marRight w:val="0"/>
          <w:marTop w:val="0"/>
          <w:marBottom w:val="0"/>
          <w:divBdr>
            <w:top w:val="none" w:sz="0" w:space="0" w:color="auto"/>
            <w:left w:val="none" w:sz="0" w:space="0" w:color="auto"/>
            <w:bottom w:val="none" w:sz="0" w:space="0" w:color="auto"/>
            <w:right w:val="none" w:sz="0" w:space="0" w:color="auto"/>
          </w:divBdr>
        </w:div>
        <w:div w:id="1546214595">
          <w:marLeft w:val="640"/>
          <w:marRight w:val="0"/>
          <w:marTop w:val="0"/>
          <w:marBottom w:val="0"/>
          <w:divBdr>
            <w:top w:val="none" w:sz="0" w:space="0" w:color="auto"/>
            <w:left w:val="none" w:sz="0" w:space="0" w:color="auto"/>
            <w:bottom w:val="none" w:sz="0" w:space="0" w:color="auto"/>
            <w:right w:val="none" w:sz="0" w:space="0" w:color="auto"/>
          </w:divBdr>
        </w:div>
        <w:div w:id="754590206">
          <w:marLeft w:val="640"/>
          <w:marRight w:val="0"/>
          <w:marTop w:val="0"/>
          <w:marBottom w:val="0"/>
          <w:divBdr>
            <w:top w:val="none" w:sz="0" w:space="0" w:color="auto"/>
            <w:left w:val="none" w:sz="0" w:space="0" w:color="auto"/>
            <w:bottom w:val="none" w:sz="0" w:space="0" w:color="auto"/>
            <w:right w:val="none" w:sz="0" w:space="0" w:color="auto"/>
          </w:divBdr>
        </w:div>
        <w:div w:id="189298124">
          <w:marLeft w:val="640"/>
          <w:marRight w:val="0"/>
          <w:marTop w:val="0"/>
          <w:marBottom w:val="0"/>
          <w:divBdr>
            <w:top w:val="none" w:sz="0" w:space="0" w:color="auto"/>
            <w:left w:val="none" w:sz="0" w:space="0" w:color="auto"/>
            <w:bottom w:val="none" w:sz="0" w:space="0" w:color="auto"/>
            <w:right w:val="none" w:sz="0" w:space="0" w:color="auto"/>
          </w:divBdr>
        </w:div>
        <w:div w:id="438377304">
          <w:marLeft w:val="640"/>
          <w:marRight w:val="0"/>
          <w:marTop w:val="0"/>
          <w:marBottom w:val="0"/>
          <w:divBdr>
            <w:top w:val="none" w:sz="0" w:space="0" w:color="auto"/>
            <w:left w:val="none" w:sz="0" w:space="0" w:color="auto"/>
            <w:bottom w:val="none" w:sz="0" w:space="0" w:color="auto"/>
            <w:right w:val="none" w:sz="0" w:space="0" w:color="auto"/>
          </w:divBdr>
        </w:div>
        <w:div w:id="697966884">
          <w:marLeft w:val="640"/>
          <w:marRight w:val="0"/>
          <w:marTop w:val="0"/>
          <w:marBottom w:val="0"/>
          <w:divBdr>
            <w:top w:val="none" w:sz="0" w:space="0" w:color="auto"/>
            <w:left w:val="none" w:sz="0" w:space="0" w:color="auto"/>
            <w:bottom w:val="none" w:sz="0" w:space="0" w:color="auto"/>
            <w:right w:val="none" w:sz="0" w:space="0" w:color="auto"/>
          </w:divBdr>
        </w:div>
        <w:div w:id="78410456">
          <w:marLeft w:val="640"/>
          <w:marRight w:val="0"/>
          <w:marTop w:val="0"/>
          <w:marBottom w:val="0"/>
          <w:divBdr>
            <w:top w:val="none" w:sz="0" w:space="0" w:color="auto"/>
            <w:left w:val="none" w:sz="0" w:space="0" w:color="auto"/>
            <w:bottom w:val="none" w:sz="0" w:space="0" w:color="auto"/>
            <w:right w:val="none" w:sz="0" w:space="0" w:color="auto"/>
          </w:divBdr>
        </w:div>
        <w:div w:id="935555978">
          <w:marLeft w:val="640"/>
          <w:marRight w:val="0"/>
          <w:marTop w:val="0"/>
          <w:marBottom w:val="0"/>
          <w:divBdr>
            <w:top w:val="none" w:sz="0" w:space="0" w:color="auto"/>
            <w:left w:val="none" w:sz="0" w:space="0" w:color="auto"/>
            <w:bottom w:val="none" w:sz="0" w:space="0" w:color="auto"/>
            <w:right w:val="none" w:sz="0" w:space="0" w:color="auto"/>
          </w:divBdr>
        </w:div>
        <w:div w:id="1562204320">
          <w:marLeft w:val="640"/>
          <w:marRight w:val="0"/>
          <w:marTop w:val="0"/>
          <w:marBottom w:val="0"/>
          <w:divBdr>
            <w:top w:val="none" w:sz="0" w:space="0" w:color="auto"/>
            <w:left w:val="none" w:sz="0" w:space="0" w:color="auto"/>
            <w:bottom w:val="none" w:sz="0" w:space="0" w:color="auto"/>
            <w:right w:val="none" w:sz="0" w:space="0" w:color="auto"/>
          </w:divBdr>
        </w:div>
        <w:div w:id="1029723718">
          <w:marLeft w:val="640"/>
          <w:marRight w:val="0"/>
          <w:marTop w:val="0"/>
          <w:marBottom w:val="0"/>
          <w:divBdr>
            <w:top w:val="none" w:sz="0" w:space="0" w:color="auto"/>
            <w:left w:val="none" w:sz="0" w:space="0" w:color="auto"/>
            <w:bottom w:val="none" w:sz="0" w:space="0" w:color="auto"/>
            <w:right w:val="none" w:sz="0" w:space="0" w:color="auto"/>
          </w:divBdr>
        </w:div>
        <w:div w:id="778262816">
          <w:marLeft w:val="640"/>
          <w:marRight w:val="0"/>
          <w:marTop w:val="0"/>
          <w:marBottom w:val="0"/>
          <w:divBdr>
            <w:top w:val="none" w:sz="0" w:space="0" w:color="auto"/>
            <w:left w:val="none" w:sz="0" w:space="0" w:color="auto"/>
            <w:bottom w:val="none" w:sz="0" w:space="0" w:color="auto"/>
            <w:right w:val="none" w:sz="0" w:space="0" w:color="auto"/>
          </w:divBdr>
        </w:div>
        <w:div w:id="920913572">
          <w:marLeft w:val="640"/>
          <w:marRight w:val="0"/>
          <w:marTop w:val="0"/>
          <w:marBottom w:val="0"/>
          <w:divBdr>
            <w:top w:val="none" w:sz="0" w:space="0" w:color="auto"/>
            <w:left w:val="none" w:sz="0" w:space="0" w:color="auto"/>
            <w:bottom w:val="none" w:sz="0" w:space="0" w:color="auto"/>
            <w:right w:val="none" w:sz="0" w:space="0" w:color="auto"/>
          </w:divBdr>
        </w:div>
      </w:divsChild>
    </w:div>
    <w:div w:id="1555309790">
      <w:bodyDiv w:val="1"/>
      <w:marLeft w:val="0"/>
      <w:marRight w:val="0"/>
      <w:marTop w:val="0"/>
      <w:marBottom w:val="0"/>
      <w:divBdr>
        <w:top w:val="none" w:sz="0" w:space="0" w:color="auto"/>
        <w:left w:val="none" w:sz="0" w:space="0" w:color="auto"/>
        <w:bottom w:val="none" w:sz="0" w:space="0" w:color="auto"/>
        <w:right w:val="none" w:sz="0" w:space="0" w:color="auto"/>
      </w:divBdr>
    </w:div>
    <w:div w:id="1560241831">
      <w:bodyDiv w:val="1"/>
      <w:marLeft w:val="0"/>
      <w:marRight w:val="0"/>
      <w:marTop w:val="0"/>
      <w:marBottom w:val="0"/>
      <w:divBdr>
        <w:top w:val="none" w:sz="0" w:space="0" w:color="auto"/>
        <w:left w:val="none" w:sz="0" w:space="0" w:color="auto"/>
        <w:bottom w:val="none" w:sz="0" w:space="0" w:color="auto"/>
        <w:right w:val="none" w:sz="0" w:space="0" w:color="auto"/>
      </w:divBdr>
    </w:div>
    <w:div w:id="1568150947">
      <w:bodyDiv w:val="1"/>
      <w:marLeft w:val="0"/>
      <w:marRight w:val="0"/>
      <w:marTop w:val="0"/>
      <w:marBottom w:val="0"/>
      <w:divBdr>
        <w:top w:val="none" w:sz="0" w:space="0" w:color="auto"/>
        <w:left w:val="none" w:sz="0" w:space="0" w:color="auto"/>
        <w:bottom w:val="none" w:sz="0" w:space="0" w:color="auto"/>
        <w:right w:val="none" w:sz="0" w:space="0" w:color="auto"/>
      </w:divBdr>
      <w:divsChild>
        <w:div w:id="1134713329">
          <w:marLeft w:val="640"/>
          <w:marRight w:val="0"/>
          <w:marTop w:val="0"/>
          <w:marBottom w:val="0"/>
          <w:divBdr>
            <w:top w:val="none" w:sz="0" w:space="0" w:color="auto"/>
            <w:left w:val="none" w:sz="0" w:space="0" w:color="auto"/>
            <w:bottom w:val="none" w:sz="0" w:space="0" w:color="auto"/>
            <w:right w:val="none" w:sz="0" w:space="0" w:color="auto"/>
          </w:divBdr>
        </w:div>
        <w:div w:id="291713716">
          <w:marLeft w:val="640"/>
          <w:marRight w:val="0"/>
          <w:marTop w:val="0"/>
          <w:marBottom w:val="0"/>
          <w:divBdr>
            <w:top w:val="none" w:sz="0" w:space="0" w:color="auto"/>
            <w:left w:val="none" w:sz="0" w:space="0" w:color="auto"/>
            <w:bottom w:val="none" w:sz="0" w:space="0" w:color="auto"/>
            <w:right w:val="none" w:sz="0" w:space="0" w:color="auto"/>
          </w:divBdr>
        </w:div>
        <w:div w:id="1002465582">
          <w:marLeft w:val="640"/>
          <w:marRight w:val="0"/>
          <w:marTop w:val="0"/>
          <w:marBottom w:val="0"/>
          <w:divBdr>
            <w:top w:val="none" w:sz="0" w:space="0" w:color="auto"/>
            <w:left w:val="none" w:sz="0" w:space="0" w:color="auto"/>
            <w:bottom w:val="none" w:sz="0" w:space="0" w:color="auto"/>
            <w:right w:val="none" w:sz="0" w:space="0" w:color="auto"/>
          </w:divBdr>
        </w:div>
        <w:div w:id="291447759">
          <w:marLeft w:val="640"/>
          <w:marRight w:val="0"/>
          <w:marTop w:val="0"/>
          <w:marBottom w:val="0"/>
          <w:divBdr>
            <w:top w:val="none" w:sz="0" w:space="0" w:color="auto"/>
            <w:left w:val="none" w:sz="0" w:space="0" w:color="auto"/>
            <w:bottom w:val="none" w:sz="0" w:space="0" w:color="auto"/>
            <w:right w:val="none" w:sz="0" w:space="0" w:color="auto"/>
          </w:divBdr>
        </w:div>
        <w:div w:id="2019383976">
          <w:marLeft w:val="640"/>
          <w:marRight w:val="0"/>
          <w:marTop w:val="0"/>
          <w:marBottom w:val="0"/>
          <w:divBdr>
            <w:top w:val="none" w:sz="0" w:space="0" w:color="auto"/>
            <w:left w:val="none" w:sz="0" w:space="0" w:color="auto"/>
            <w:bottom w:val="none" w:sz="0" w:space="0" w:color="auto"/>
            <w:right w:val="none" w:sz="0" w:space="0" w:color="auto"/>
          </w:divBdr>
        </w:div>
        <w:div w:id="1606688300">
          <w:marLeft w:val="640"/>
          <w:marRight w:val="0"/>
          <w:marTop w:val="0"/>
          <w:marBottom w:val="0"/>
          <w:divBdr>
            <w:top w:val="none" w:sz="0" w:space="0" w:color="auto"/>
            <w:left w:val="none" w:sz="0" w:space="0" w:color="auto"/>
            <w:bottom w:val="none" w:sz="0" w:space="0" w:color="auto"/>
            <w:right w:val="none" w:sz="0" w:space="0" w:color="auto"/>
          </w:divBdr>
        </w:div>
        <w:div w:id="592205997">
          <w:marLeft w:val="640"/>
          <w:marRight w:val="0"/>
          <w:marTop w:val="0"/>
          <w:marBottom w:val="0"/>
          <w:divBdr>
            <w:top w:val="none" w:sz="0" w:space="0" w:color="auto"/>
            <w:left w:val="none" w:sz="0" w:space="0" w:color="auto"/>
            <w:bottom w:val="none" w:sz="0" w:space="0" w:color="auto"/>
            <w:right w:val="none" w:sz="0" w:space="0" w:color="auto"/>
          </w:divBdr>
        </w:div>
        <w:div w:id="2123643960">
          <w:marLeft w:val="640"/>
          <w:marRight w:val="0"/>
          <w:marTop w:val="0"/>
          <w:marBottom w:val="0"/>
          <w:divBdr>
            <w:top w:val="none" w:sz="0" w:space="0" w:color="auto"/>
            <w:left w:val="none" w:sz="0" w:space="0" w:color="auto"/>
            <w:bottom w:val="none" w:sz="0" w:space="0" w:color="auto"/>
            <w:right w:val="none" w:sz="0" w:space="0" w:color="auto"/>
          </w:divBdr>
        </w:div>
        <w:div w:id="1567256140">
          <w:marLeft w:val="640"/>
          <w:marRight w:val="0"/>
          <w:marTop w:val="0"/>
          <w:marBottom w:val="0"/>
          <w:divBdr>
            <w:top w:val="none" w:sz="0" w:space="0" w:color="auto"/>
            <w:left w:val="none" w:sz="0" w:space="0" w:color="auto"/>
            <w:bottom w:val="none" w:sz="0" w:space="0" w:color="auto"/>
            <w:right w:val="none" w:sz="0" w:space="0" w:color="auto"/>
          </w:divBdr>
        </w:div>
        <w:div w:id="228419168">
          <w:marLeft w:val="640"/>
          <w:marRight w:val="0"/>
          <w:marTop w:val="0"/>
          <w:marBottom w:val="0"/>
          <w:divBdr>
            <w:top w:val="none" w:sz="0" w:space="0" w:color="auto"/>
            <w:left w:val="none" w:sz="0" w:space="0" w:color="auto"/>
            <w:bottom w:val="none" w:sz="0" w:space="0" w:color="auto"/>
            <w:right w:val="none" w:sz="0" w:space="0" w:color="auto"/>
          </w:divBdr>
        </w:div>
        <w:div w:id="682977634">
          <w:marLeft w:val="640"/>
          <w:marRight w:val="0"/>
          <w:marTop w:val="0"/>
          <w:marBottom w:val="0"/>
          <w:divBdr>
            <w:top w:val="none" w:sz="0" w:space="0" w:color="auto"/>
            <w:left w:val="none" w:sz="0" w:space="0" w:color="auto"/>
            <w:bottom w:val="none" w:sz="0" w:space="0" w:color="auto"/>
            <w:right w:val="none" w:sz="0" w:space="0" w:color="auto"/>
          </w:divBdr>
        </w:div>
        <w:div w:id="198011245">
          <w:marLeft w:val="640"/>
          <w:marRight w:val="0"/>
          <w:marTop w:val="0"/>
          <w:marBottom w:val="0"/>
          <w:divBdr>
            <w:top w:val="none" w:sz="0" w:space="0" w:color="auto"/>
            <w:left w:val="none" w:sz="0" w:space="0" w:color="auto"/>
            <w:bottom w:val="none" w:sz="0" w:space="0" w:color="auto"/>
            <w:right w:val="none" w:sz="0" w:space="0" w:color="auto"/>
          </w:divBdr>
        </w:div>
        <w:div w:id="1398431112">
          <w:marLeft w:val="640"/>
          <w:marRight w:val="0"/>
          <w:marTop w:val="0"/>
          <w:marBottom w:val="0"/>
          <w:divBdr>
            <w:top w:val="none" w:sz="0" w:space="0" w:color="auto"/>
            <w:left w:val="none" w:sz="0" w:space="0" w:color="auto"/>
            <w:bottom w:val="none" w:sz="0" w:space="0" w:color="auto"/>
            <w:right w:val="none" w:sz="0" w:space="0" w:color="auto"/>
          </w:divBdr>
        </w:div>
        <w:div w:id="615135365">
          <w:marLeft w:val="640"/>
          <w:marRight w:val="0"/>
          <w:marTop w:val="0"/>
          <w:marBottom w:val="0"/>
          <w:divBdr>
            <w:top w:val="none" w:sz="0" w:space="0" w:color="auto"/>
            <w:left w:val="none" w:sz="0" w:space="0" w:color="auto"/>
            <w:bottom w:val="none" w:sz="0" w:space="0" w:color="auto"/>
            <w:right w:val="none" w:sz="0" w:space="0" w:color="auto"/>
          </w:divBdr>
        </w:div>
        <w:div w:id="1649751009">
          <w:marLeft w:val="640"/>
          <w:marRight w:val="0"/>
          <w:marTop w:val="0"/>
          <w:marBottom w:val="0"/>
          <w:divBdr>
            <w:top w:val="none" w:sz="0" w:space="0" w:color="auto"/>
            <w:left w:val="none" w:sz="0" w:space="0" w:color="auto"/>
            <w:bottom w:val="none" w:sz="0" w:space="0" w:color="auto"/>
            <w:right w:val="none" w:sz="0" w:space="0" w:color="auto"/>
          </w:divBdr>
        </w:div>
        <w:div w:id="26413278">
          <w:marLeft w:val="640"/>
          <w:marRight w:val="0"/>
          <w:marTop w:val="0"/>
          <w:marBottom w:val="0"/>
          <w:divBdr>
            <w:top w:val="none" w:sz="0" w:space="0" w:color="auto"/>
            <w:left w:val="none" w:sz="0" w:space="0" w:color="auto"/>
            <w:bottom w:val="none" w:sz="0" w:space="0" w:color="auto"/>
            <w:right w:val="none" w:sz="0" w:space="0" w:color="auto"/>
          </w:divBdr>
        </w:div>
        <w:div w:id="1021055801">
          <w:marLeft w:val="640"/>
          <w:marRight w:val="0"/>
          <w:marTop w:val="0"/>
          <w:marBottom w:val="0"/>
          <w:divBdr>
            <w:top w:val="none" w:sz="0" w:space="0" w:color="auto"/>
            <w:left w:val="none" w:sz="0" w:space="0" w:color="auto"/>
            <w:bottom w:val="none" w:sz="0" w:space="0" w:color="auto"/>
            <w:right w:val="none" w:sz="0" w:space="0" w:color="auto"/>
          </w:divBdr>
        </w:div>
        <w:div w:id="967080571">
          <w:marLeft w:val="640"/>
          <w:marRight w:val="0"/>
          <w:marTop w:val="0"/>
          <w:marBottom w:val="0"/>
          <w:divBdr>
            <w:top w:val="none" w:sz="0" w:space="0" w:color="auto"/>
            <w:left w:val="none" w:sz="0" w:space="0" w:color="auto"/>
            <w:bottom w:val="none" w:sz="0" w:space="0" w:color="auto"/>
            <w:right w:val="none" w:sz="0" w:space="0" w:color="auto"/>
          </w:divBdr>
        </w:div>
        <w:div w:id="1100834144">
          <w:marLeft w:val="640"/>
          <w:marRight w:val="0"/>
          <w:marTop w:val="0"/>
          <w:marBottom w:val="0"/>
          <w:divBdr>
            <w:top w:val="none" w:sz="0" w:space="0" w:color="auto"/>
            <w:left w:val="none" w:sz="0" w:space="0" w:color="auto"/>
            <w:bottom w:val="none" w:sz="0" w:space="0" w:color="auto"/>
            <w:right w:val="none" w:sz="0" w:space="0" w:color="auto"/>
          </w:divBdr>
        </w:div>
        <w:div w:id="1106193327">
          <w:marLeft w:val="640"/>
          <w:marRight w:val="0"/>
          <w:marTop w:val="0"/>
          <w:marBottom w:val="0"/>
          <w:divBdr>
            <w:top w:val="none" w:sz="0" w:space="0" w:color="auto"/>
            <w:left w:val="none" w:sz="0" w:space="0" w:color="auto"/>
            <w:bottom w:val="none" w:sz="0" w:space="0" w:color="auto"/>
            <w:right w:val="none" w:sz="0" w:space="0" w:color="auto"/>
          </w:divBdr>
        </w:div>
        <w:div w:id="2137523596">
          <w:marLeft w:val="640"/>
          <w:marRight w:val="0"/>
          <w:marTop w:val="0"/>
          <w:marBottom w:val="0"/>
          <w:divBdr>
            <w:top w:val="none" w:sz="0" w:space="0" w:color="auto"/>
            <w:left w:val="none" w:sz="0" w:space="0" w:color="auto"/>
            <w:bottom w:val="none" w:sz="0" w:space="0" w:color="auto"/>
            <w:right w:val="none" w:sz="0" w:space="0" w:color="auto"/>
          </w:divBdr>
        </w:div>
        <w:div w:id="1469283082">
          <w:marLeft w:val="640"/>
          <w:marRight w:val="0"/>
          <w:marTop w:val="0"/>
          <w:marBottom w:val="0"/>
          <w:divBdr>
            <w:top w:val="none" w:sz="0" w:space="0" w:color="auto"/>
            <w:left w:val="none" w:sz="0" w:space="0" w:color="auto"/>
            <w:bottom w:val="none" w:sz="0" w:space="0" w:color="auto"/>
            <w:right w:val="none" w:sz="0" w:space="0" w:color="auto"/>
          </w:divBdr>
        </w:div>
        <w:div w:id="695695517">
          <w:marLeft w:val="640"/>
          <w:marRight w:val="0"/>
          <w:marTop w:val="0"/>
          <w:marBottom w:val="0"/>
          <w:divBdr>
            <w:top w:val="none" w:sz="0" w:space="0" w:color="auto"/>
            <w:left w:val="none" w:sz="0" w:space="0" w:color="auto"/>
            <w:bottom w:val="none" w:sz="0" w:space="0" w:color="auto"/>
            <w:right w:val="none" w:sz="0" w:space="0" w:color="auto"/>
          </w:divBdr>
        </w:div>
        <w:div w:id="222913628">
          <w:marLeft w:val="640"/>
          <w:marRight w:val="0"/>
          <w:marTop w:val="0"/>
          <w:marBottom w:val="0"/>
          <w:divBdr>
            <w:top w:val="none" w:sz="0" w:space="0" w:color="auto"/>
            <w:left w:val="none" w:sz="0" w:space="0" w:color="auto"/>
            <w:bottom w:val="none" w:sz="0" w:space="0" w:color="auto"/>
            <w:right w:val="none" w:sz="0" w:space="0" w:color="auto"/>
          </w:divBdr>
        </w:div>
        <w:div w:id="2137287185">
          <w:marLeft w:val="640"/>
          <w:marRight w:val="0"/>
          <w:marTop w:val="0"/>
          <w:marBottom w:val="0"/>
          <w:divBdr>
            <w:top w:val="none" w:sz="0" w:space="0" w:color="auto"/>
            <w:left w:val="none" w:sz="0" w:space="0" w:color="auto"/>
            <w:bottom w:val="none" w:sz="0" w:space="0" w:color="auto"/>
            <w:right w:val="none" w:sz="0" w:space="0" w:color="auto"/>
          </w:divBdr>
        </w:div>
        <w:div w:id="2026898280">
          <w:marLeft w:val="640"/>
          <w:marRight w:val="0"/>
          <w:marTop w:val="0"/>
          <w:marBottom w:val="0"/>
          <w:divBdr>
            <w:top w:val="none" w:sz="0" w:space="0" w:color="auto"/>
            <w:left w:val="none" w:sz="0" w:space="0" w:color="auto"/>
            <w:bottom w:val="none" w:sz="0" w:space="0" w:color="auto"/>
            <w:right w:val="none" w:sz="0" w:space="0" w:color="auto"/>
          </w:divBdr>
        </w:div>
        <w:div w:id="1138493293">
          <w:marLeft w:val="640"/>
          <w:marRight w:val="0"/>
          <w:marTop w:val="0"/>
          <w:marBottom w:val="0"/>
          <w:divBdr>
            <w:top w:val="none" w:sz="0" w:space="0" w:color="auto"/>
            <w:left w:val="none" w:sz="0" w:space="0" w:color="auto"/>
            <w:bottom w:val="none" w:sz="0" w:space="0" w:color="auto"/>
            <w:right w:val="none" w:sz="0" w:space="0" w:color="auto"/>
          </w:divBdr>
        </w:div>
        <w:div w:id="1395470301">
          <w:marLeft w:val="640"/>
          <w:marRight w:val="0"/>
          <w:marTop w:val="0"/>
          <w:marBottom w:val="0"/>
          <w:divBdr>
            <w:top w:val="none" w:sz="0" w:space="0" w:color="auto"/>
            <w:left w:val="none" w:sz="0" w:space="0" w:color="auto"/>
            <w:bottom w:val="none" w:sz="0" w:space="0" w:color="auto"/>
            <w:right w:val="none" w:sz="0" w:space="0" w:color="auto"/>
          </w:divBdr>
        </w:div>
        <w:div w:id="153954111">
          <w:marLeft w:val="640"/>
          <w:marRight w:val="0"/>
          <w:marTop w:val="0"/>
          <w:marBottom w:val="0"/>
          <w:divBdr>
            <w:top w:val="none" w:sz="0" w:space="0" w:color="auto"/>
            <w:left w:val="none" w:sz="0" w:space="0" w:color="auto"/>
            <w:bottom w:val="none" w:sz="0" w:space="0" w:color="auto"/>
            <w:right w:val="none" w:sz="0" w:space="0" w:color="auto"/>
          </w:divBdr>
        </w:div>
        <w:div w:id="540938973">
          <w:marLeft w:val="640"/>
          <w:marRight w:val="0"/>
          <w:marTop w:val="0"/>
          <w:marBottom w:val="0"/>
          <w:divBdr>
            <w:top w:val="none" w:sz="0" w:space="0" w:color="auto"/>
            <w:left w:val="none" w:sz="0" w:space="0" w:color="auto"/>
            <w:bottom w:val="none" w:sz="0" w:space="0" w:color="auto"/>
            <w:right w:val="none" w:sz="0" w:space="0" w:color="auto"/>
          </w:divBdr>
        </w:div>
        <w:div w:id="818771528">
          <w:marLeft w:val="640"/>
          <w:marRight w:val="0"/>
          <w:marTop w:val="0"/>
          <w:marBottom w:val="0"/>
          <w:divBdr>
            <w:top w:val="none" w:sz="0" w:space="0" w:color="auto"/>
            <w:left w:val="none" w:sz="0" w:space="0" w:color="auto"/>
            <w:bottom w:val="none" w:sz="0" w:space="0" w:color="auto"/>
            <w:right w:val="none" w:sz="0" w:space="0" w:color="auto"/>
          </w:divBdr>
        </w:div>
        <w:div w:id="265965721">
          <w:marLeft w:val="640"/>
          <w:marRight w:val="0"/>
          <w:marTop w:val="0"/>
          <w:marBottom w:val="0"/>
          <w:divBdr>
            <w:top w:val="none" w:sz="0" w:space="0" w:color="auto"/>
            <w:left w:val="none" w:sz="0" w:space="0" w:color="auto"/>
            <w:bottom w:val="none" w:sz="0" w:space="0" w:color="auto"/>
            <w:right w:val="none" w:sz="0" w:space="0" w:color="auto"/>
          </w:divBdr>
        </w:div>
        <w:div w:id="1482387851">
          <w:marLeft w:val="640"/>
          <w:marRight w:val="0"/>
          <w:marTop w:val="0"/>
          <w:marBottom w:val="0"/>
          <w:divBdr>
            <w:top w:val="none" w:sz="0" w:space="0" w:color="auto"/>
            <w:left w:val="none" w:sz="0" w:space="0" w:color="auto"/>
            <w:bottom w:val="none" w:sz="0" w:space="0" w:color="auto"/>
            <w:right w:val="none" w:sz="0" w:space="0" w:color="auto"/>
          </w:divBdr>
        </w:div>
      </w:divsChild>
    </w:div>
    <w:div w:id="1580478362">
      <w:bodyDiv w:val="1"/>
      <w:marLeft w:val="0"/>
      <w:marRight w:val="0"/>
      <w:marTop w:val="0"/>
      <w:marBottom w:val="0"/>
      <w:divBdr>
        <w:top w:val="none" w:sz="0" w:space="0" w:color="auto"/>
        <w:left w:val="none" w:sz="0" w:space="0" w:color="auto"/>
        <w:bottom w:val="none" w:sz="0" w:space="0" w:color="auto"/>
        <w:right w:val="none" w:sz="0" w:space="0" w:color="auto"/>
      </w:divBdr>
    </w:div>
    <w:div w:id="1585918453">
      <w:bodyDiv w:val="1"/>
      <w:marLeft w:val="0"/>
      <w:marRight w:val="0"/>
      <w:marTop w:val="0"/>
      <w:marBottom w:val="0"/>
      <w:divBdr>
        <w:top w:val="none" w:sz="0" w:space="0" w:color="auto"/>
        <w:left w:val="none" w:sz="0" w:space="0" w:color="auto"/>
        <w:bottom w:val="none" w:sz="0" w:space="0" w:color="auto"/>
        <w:right w:val="none" w:sz="0" w:space="0" w:color="auto"/>
      </w:divBdr>
    </w:div>
    <w:div w:id="1612741102">
      <w:bodyDiv w:val="1"/>
      <w:marLeft w:val="0"/>
      <w:marRight w:val="0"/>
      <w:marTop w:val="0"/>
      <w:marBottom w:val="0"/>
      <w:divBdr>
        <w:top w:val="none" w:sz="0" w:space="0" w:color="auto"/>
        <w:left w:val="none" w:sz="0" w:space="0" w:color="auto"/>
        <w:bottom w:val="none" w:sz="0" w:space="0" w:color="auto"/>
        <w:right w:val="none" w:sz="0" w:space="0" w:color="auto"/>
      </w:divBdr>
    </w:div>
    <w:div w:id="1669405664">
      <w:bodyDiv w:val="1"/>
      <w:marLeft w:val="0"/>
      <w:marRight w:val="0"/>
      <w:marTop w:val="0"/>
      <w:marBottom w:val="0"/>
      <w:divBdr>
        <w:top w:val="none" w:sz="0" w:space="0" w:color="auto"/>
        <w:left w:val="none" w:sz="0" w:space="0" w:color="auto"/>
        <w:bottom w:val="none" w:sz="0" w:space="0" w:color="auto"/>
        <w:right w:val="none" w:sz="0" w:space="0" w:color="auto"/>
      </w:divBdr>
      <w:divsChild>
        <w:div w:id="1947154849">
          <w:marLeft w:val="640"/>
          <w:marRight w:val="0"/>
          <w:marTop w:val="0"/>
          <w:marBottom w:val="0"/>
          <w:divBdr>
            <w:top w:val="none" w:sz="0" w:space="0" w:color="auto"/>
            <w:left w:val="none" w:sz="0" w:space="0" w:color="auto"/>
            <w:bottom w:val="none" w:sz="0" w:space="0" w:color="auto"/>
            <w:right w:val="none" w:sz="0" w:space="0" w:color="auto"/>
          </w:divBdr>
        </w:div>
        <w:div w:id="362488481">
          <w:marLeft w:val="640"/>
          <w:marRight w:val="0"/>
          <w:marTop w:val="0"/>
          <w:marBottom w:val="0"/>
          <w:divBdr>
            <w:top w:val="none" w:sz="0" w:space="0" w:color="auto"/>
            <w:left w:val="none" w:sz="0" w:space="0" w:color="auto"/>
            <w:bottom w:val="none" w:sz="0" w:space="0" w:color="auto"/>
            <w:right w:val="none" w:sz="0" w:space="0" w:color="auto"/>
          </w:divBdr>
        </w:div>
        <w:div w:id="367296299">
          <w:marLeft w:val="640"/>
          <w:marRight w:val="0"/>
          <w:marTop w:val="0"/>
          <w:marBottom w:val="0"/>
          <w:divBdr>
            <w:top w:val="none" w:sz="0" w:space="0" w:color="auto"/>
            <w:left w:val="none" w:sz="0" w:space="0" w:color="auto"/>
            <w:bottom w:val="none" w:sz="0" w:space="0" w:color="auto"/>
            <w:right w:val="none" w:sz="0" w:space="0" w:color="auto"/>
          </w:divBdr>
        </w:div>
        <w:div w:id="2139712922">
          <w:marLeft w:val="640"/>
          <w:marRight w:val="0"/>
          <w:marTop w:val="0"/>
          <w:marBottom w:val="0"/>
          <w:divBdr>
            <w:top w:val="none" w:sz="0" w:space="0" w:color="auto"/>
            <w:left w:val="none" w:sz="0" w:space="0" w:color="auto"/>
            <w:bottom w:val="none" w:sz="0" w:space="0" w:color="auto"/>
            <w:right w:val="none" w:sz="0" w:space="0" w:color="auto"/>
          </w:divBdr>
        </w:div>
        <w:div w:id="1237476266">
          <w:marLeft w:val="640"/>
          <w:marRight w:val="0"/>
          <w:marTop w:val="0"/>
          <w:marBottom w:val="0"/>
          <w:divBdr>
            <w:top w:val="none" w:sz="0" w:space="0" w:color="auto"/>
            <w:left w:val="none" w:sz="0" w:space="0" w:color="auto"/>
            <w:bottom w:val="none" w:sz="0" w:space="0" w:color="auto"/>
            <w:right w:val="none" w:sz="0" w:space="0" w:color="auto"/>
          </w:divBdr>
        </w:div>
        <w:div w:id="751976612">
          <w:marLeft w:val="640"/>
          <w:marRight w:val="0"/>
          <w:marTop w:val="0"/>
          <w:marBottom w:val="0"/>
          <w:divBdr>
            <w:top w:val="none" w:sz="0" w:space="0" w:color="auto"/>
            <w:left w:val="none" w:sz="0" w:space="0" w:color="auto"/>
            <w:bottom w:val="none" w:sz="0" w:space="0" w:color="auto"/>
            <w:right w:val="none" w:sz="0" w:space="0" w:color="auto"/>
          </w:divBdr>
        </w:div>
        <w:div w:id="776678728">
          <w:marLeft w:val="640"/>
          <w:marRight w:val="0"/>
          <w:marTop w:val="0"/>
          <w:marBottom w:val="0"/>
          <w:divBdr>
            <w:top w:val="none" w:sz="0" w:space="0" w:color="auto"/>
            <w:left w:val="none" w:sz="0" w:space="0" w:color="auto"/>
            <w:bottom w:val="none" w:sz="0" w:space="0" w:color="auto"/>
            <w:right w:val="none" w:sz="0" w:space="0" w:color="auto"/>
          </w:divBdr>
        </w:div>
        <w:div w:id="1354454813">
          <w:marLeft w:val="640"/>
          <w:marRight w:val="0"/>
          <w:marTop w:val="0"/>
          <w:marBottom w:val="0"/>
          <w:divBdr>
            <w:top w:val="none" w:sz="0" w:space="0" w:color="auto"/>
            <w:left w:val="none" w:sz="0" w:space="0" w:color="auto"/>
            <w:bottom w:val="none" w:sz="0" w:space="0" w:color="auto"/>
            <w:right w:val="none" w:sz="0" w:space="0" w:color="auto"/>
          </w:divBdr>
        </w:div>
        <w:div w:id="50229646">
          <w:marLeft w:val="640"/>
          <w:marRight w:val="0"/>
          <w:marTop w:val="0"/>
          <w:marBottom w:val="0"/>
          <w:divBdr>
            <w:top w:val="none" w:sz="0" w:space="0" w:color="auto"/>
            <w:left w:val="none" w:sz="0" w:space="0" w:color="auto"/>
            <w:bottom w:val="none" w:sz="0" w:space="0" w:color="auto"/>
            <w:right w:val="none" w:sz="0" w:space="0" w:color="auto"/>
          </w:divBdr>
        </w:div>
        <w:div w:id="663704766">
          <w:marLeft w:val="640"/>
          <w:marRight w:val="0"/>
          <w:marTop w:val="0"/>
          <w:marBottom w:val="0"/>
          <w:divBdr>
            <w:top w:val="none" w:sz="0" w:space="0" w:color="auto"/>
            <w:left w:val="none" w:sz="0" w:space="0" w:color="auto"/>
            <w:bottom w:val="none" w:sz="0" w:space="0" w:color="auto"/>
            <w:right w:val="none" w:sz="0" w:space="0" w:color="auto"/>
          </w:divBdr>
        </w:div>
        <w:div w:id="594098806">
          <w:marLeft w:val="640"/>
          <w:marRight w:val="0"/>
          <w:marTop w:val="0"/>
          <w:marBottom w:val="0"/>
          <w:divBdr>
            <w:top w:val="none" w:sz="0" w:space="0" w:color="auto"/>
            <w:left w:val="none" w:sz="0" w:space="0" w:color="auto"/>
            <w:bottom w:val="none" w:sz="0" w:space="0" w:color="auto"/>
            <w:right w:val="none" w:sz="0" w:space="0" w:color="auto"/>
          </w:divBdr>
        </w:div>
        <w:div w:id="1866668954">
          <w:marLeft w:val="640"/>
          <w:marRight w:val="0"/>
          <w:marTop w:val="0"/>
          <w:marBottom w:val="0"/>
          <w:divBdr>
            <w:top w:val="none" w:sz="0" w:space="0" w:color="auto"/>
            <w:left w:val="none" w:sz="0" w:space="0" w:color="auto"/>
            <w:bottom w:val="none" w:sz="0" w:space="0" w:color="auto"/>
            <w:right w:val="none" w:sz="0" w:space="0" w:color="auto"/>
          </w:divBdr>
        </w:div>
        <w:div w:id="7760588">
          <w:marLeft w:val="640"/>
          <w:marRight w:val="0"/>
          <w:marTop w:val="0"/>
          <w:marBottom w:val="0"/>
          <w:divBdr>
            <w:top w:val="none" w:sz="0" w:space="0" w:color="auto"/>
            <w:left w:val="none" w:sz="0" w:space="0" w:color="auto"/>
            <w:bottom w:val="none" w:sz="0" w:space="0" w:color="auto"/>
            <w:right w:val="none" w:sz="0" w:space="0" w:color="auto"/>
          </w:divBdr>
        </w:div>
        <w:div w:id="62922289">
          <w:marLeft w:val="640"/>
          <w:marRight w:val="0"/>
          <w:marTop w:val="0"/>
          <w:marBottom w:val="0"/>
          <w:divBdr>
            <w:top w:val="none" w:sz="0" w:space="0" w:color="auto"/>
            <w:left w:val="none" w:sz="0" w:space="0" w:color="auto"/>
            <w:bottom w:val="none" w:sz="0" w:space="0" w:color="auto"/>
            <w:right w:val="none" w:sz="0" w:space="0" w:color="auto"/>
          </w:divBdr>
        </w:div>
        <w:div w:id="1968850690">
          <w:marLeft w:val="640"/>
          <w:marRight w:val="0"/>
          <w:marTop w:val="0"/>
          <w:marBottom w:val="0"/>
          <w:divBdr>
            <w:top w:val="none" w:sz="0" w:space="0" w:color="auto"/>
            <w:left w:val="none" w:sz="0" w:space="0" w:color="auto"/>
            <w:bottom w:val="none" w:sz="0" w:space="0" w:color="auto"/>
            <w:right w:val="none" w:sz="0" w:space="0" w:color="auto"/>
          </w:divBdr>
        </w:div>
        <w:div w:id="1188715046">
          <w:marLeft w:val="640"/>
          <w:marRight w:val="0"/>
          <w:marTop w:val="0"/>
          <w:marBottom w:val="0"/>
          <w:divBdr>
            <w:top w:val="none" w:sz="0" w:space="0" w:color="auto"/>
            <w:left w:val="none" w:sz="0" w:space="0" w:color="auto"/>
            <w:bottom w:val="none" w:sz="0" w:space="0" w:color="auto"/>
            <w:right w:val="none" w:sz="0" w:space="0" w:color="auto"/>
          </w:divBdr>
        </w:div>
        <w:div w:id="294725293">
          <w:marLeft w:val="640"/>
          <w:marRight w:val="0"/>
          <w:marTop w:val="0"/>
          <w:marBottom w:val="0"/>
          <w:divBdr>
            <w:top w:val="none" w:sz="0" w:space="0" w:color="auto"/>
            <w:left w:val="none" w:sz="0" w:space="0" w:color="auto"/>
            <w:bottom w:val="none" w:sz="0" w:space="0" w:color="auto"/>
            <w:right w:val="none" w:sz="0" w:space="0" w:color="auto"/>
          </w:divBdr>
        </w:div>
        <w:div w:id="1107195452">
          <w:marLeft w:val="640"/>
          <w:marRight w:val="0"/>
          <w:marTop w:val="0"/>
          <w:marBottom w:val="0"/>
          <w:divBdr>
            <w:top w:val="none" w:sz="0" w:space="0" w:color="auto"/>
            <w:left w:val="none" w:sz="0" w:space="0" w:color="auto"/>
            <w:bottom w:val="none" w:sz="0" w:space="0" w:color="auto"/>
            <w:right w:val="none" w:sz="0" w:space="0" w:color="auto"/>
          </w:divBdr>
        </w:div>
        <w:div w:id="160067">
          <w:marLeft w:val="640"/>
          <w:marRight w:val="0"/>
          <w:marTop w:val="0"/>
          <w:marBottom w:val="0"/>
          <w:divBdr>
            <w:top w:val="none" w:sz="0" w:space="0" w:color="auto"/>
            <w:left w:val="none" w:sz="0" w:space="0" w:color="auto"/>
            <w:bottom w:val="none" w:sz="0" w:space="0" w:color="auto"/>
            <w:right w:val="none" w:sz="0" w:space="0" w:color="auto"/>
          </w:divBdr>
        </w:div>
        <w:div w:id="776752263">
          <w:marLeft w:val="640"/>
          <w:marRight w:val="0"/>
          <w:marTop w:val="0"/>
          <w:marBottom w:val="0"/>
          <w:divBdr>
            <w:top w:val="none" w:sz="0" w:space="0" w:color="auto"/>
            <w:left w:val="none" w:sz="0" w:space="0" w:color="auto"/>
            <w:bottom w:val="none" w:sz="0" w:space="0" w:color="auto"/>
            <w:right w:val="none" w:sz="0" w:space="0" w:color="auto"/>
          </w:divBdr>
        </w:div>
        <w:div w:id="313148950">
          <w:marLeft w:val="640"/>
          <w:marRight w:val="0"/>
          <w:marTop w:val="0"/>
          <w:marBottom w:val="0"/>
          <w:divBdr>
            <w:top w:val="none" w:sz="0" w:space="0" w:color="auto"/>
            <w:left w:val="none" w:sz="0" w:space="0" w:color="auto"/>
            <w:bottom w:val="none" w:sz="0" w:space="0" w:color="auto"/>
            <w:right w:val="none" w:sz="0" w:space="0" w:color="auto"/>
          </w:divBdr>
        </w:div>
        <w:div w:id="95518546">
          <w:marLeft w:val="640"/>
          <w:marRight w:val="0"/>
          <w:marTop w:val="0"/>
          <w:marBottom w:val="0"/>
          <w:divBdr>
            <w:top w:val="none" w:sz="0" w:space="0" w:color="auto"/>
            <w:left w:val="none" w:sz="0" w:space="0" w:color="auto"/>
            <w:bottom w:val="none" w:sz="0" w:space="0" w:color="auto"/>
            <w:right w:val="none" w:sz="0" w:space="0" w:color="auto"/>
          </w:divBdr>
        </w:div>
        <w:div w:id="2043244277">
          <w:marLeft w:val="640"/>
          <w:marRight w:val="0"/>
          <w:marTop w:val="0"/>
          <w:marBottom w:val="0"/>
          <w:divBdr>
            <w:top w:val="none" w:sz="0" w:space="0" w:color="auto"/>
            <w:left w:val="none" w:sz="0" w:space="0" w:color="auto"/>
            <w:bottom w:val="none" w:sz="0" w:space="0" w:color="auto"/>
            <w:right w:val="none" w:sz="0" w:space="0" w:color="auto"/>
          </w:divBdr>
        </w:div>
        <w:div w:id="552928786">
          <w:marLeft w:val="640"/>
          <w:marRight w:val="0"/>
          <w:marTop w:val="0"/>
          <w:marBottom w:val="0"/>
          <w:divBdr>
            <w:top w:val="none" w:sz="0" w:space="0" w:color="auto"/>
            <w:left w:val="none" w:sz="0" w:space="0" w:color="auto"/>
            <w:bottom w:val="none" w:sz="0" w:space="0" w:color="auto"/>
            <w:right w:val="none" w:sz="0" w:space="0" w:color="auto"/>
          </w:divBdr>
        </w:div>
        <w:div w:id="523254484">
          <w:marLeft w:val="640"/>
          <w:marRight w:val="0"/>
          <w:marTop w:val="0"/>
          <w:marBottom w:val="0"/>
          <w:divBdr>
            <w:top w:val="none" w:sz="0" w:space="0" w:color="auto"/>
            <w:left w:val="none" w:sz="0" w:space="0" w:color="auto"/>
            <w:bottom w:val="none" w:sz="0" w:space="0" w:color="auto"/>
            <w:right w:val="none" w:sz="0" w:space="0" w:color="auto"/>
          </w:divBdr>
        </w:div>
        <w:div w:id="428425250">
          <w:marLeft w:val="640"/>
          <w:marRight w:val="0"/>
          <w:marTop w:val="0"/>
          <w:marBottom w:val="0"/>
          <w:divBdr>
            <w:top w:val="none" w:sz="0" w:space="0" w:color="auto"/>
            <w:left w:val="none" w:sz="0" w:space="0" w:color="auto"/>
            <w:bottom w:val="none" w:sz="0" w:space="0" w:color="auto"/>
            <w:right w:val="none" w:sz="0" w:space="0" w:color="auto"/>
          </w:divBdr>
        </w:div>
        <w:div w:id="1601523401">
          <w:marLeft w:val="640"/>
          <w:marRight w:val="0"/>
          <w:marTop w:val="0"/>
          <w:marBottom w:val="0"/>
          <w:divBdr>
            <w:top w:val="none" w:sz="0" w:space="0" w:color="auto"/>
            <w:left w:val="none" w:sz="0" w:space="0" w:color="auto"/>
            <w:bottom w:val="none" w:sz="0" w:space="0" w:color="auto"/>
            <w:right w:val="none" w:sz="0" w:space="0" w:color="auto"/>
          </w:divBdr>
        </w:div>
        <w:div w:id="1567835410">
          <w:marLeft w:val="640"/>
          <w:marRight w:val="0"/>
          <w:marTop w:val="0"/>
          <w:marBottom w:val="0"/>
          <w:divBdr>
            <w:top w:val="none" w:sz="0" w:space="0" w:color="auto"/>
            <w:left w:val="none" w:sz="0" w:space="0" w:color="auto"/>
            <w:bottom w:val="none" w:sz="0" w:space="0" w:color="auto"/>
            <w:right w:val="none" w:sz="0" w:space="0" w:color="auto"/>
          </w:divBdr>
        </w:div>
        <w:div w:id="293416020">
          <w:marLeft w:val="640"/>
          <w:marRight w:val="0"/>
          <w:marTop w:val="0"/>
          <w:marBottom w:val="0"/>
          <w:divBdr>
            <w:top w:val="none" w:sz="0" w:space="0" w:color="auto"/>
            <w:left w:val="none" w:sz="0" w:space="0" w:color="auto"/>
            <w:bottom w:val="none" w:sz="0" w:space="0" w:color="auto"/>
            <w:right w:val="none" w:sz="0" w:space="0" w:color="auto"/>
          </w:divBdr>
        </w:div>
        <w:div w:id="227809661">
          <w:marLeft w:val="640"/>
          <w:marRight w:val="0"/>
          <w:marTop w:val="0"/>
          <w:marBottom w:val="0"/>
          <w:divBdr>
            <w:top w:val="none" w:sz="0" w:space="0" w:color="auto"/>
            <w:left w:val="none" w:sz="0" w:space="0" w:color="auto"/>
            <w:bottom w:val="none" w:sz="0" w:space="0" w:color="auto"/>
            <w:right w:val="none" w:sz="0" w:space="0" w:color="auto"/>
          </w:divBdr>
        </w:div>
        <w:div w:id="766658032">
          <w:marLeft w:val="640"/>
          <w:marRight w:val="0"/>
          <w:marTop w:val="0"/>
          <w:marBottom w:val="0"/>
          <w:divBdr>
            <w:top w:val="none" w:sz="0" w:space="0" w:color="auto"/>
            <w:left w:val="none" w:sz="0" w:space="0" w:color="auto"/>
            <w:bottom w:val="none" w:sz="0" w:space="0" w:color="auto"/>
            <w:right w:val="none" w:sz="0" w:space="0" w:color="auto"/>
          </w:divBdr>
        </w:div>
        <w:div w:id="983968047">
          <w:marLeft w:val="640"/>
          <w:marRight w:val="0"/>
          <w:marTop w:val="0"/>
          <w:marBottom w:val="0"/>
          <w:divBdr>
            <w:top w:val="none" w:sz="0" w:space="0" w:color="auto"/>
            <w:left w:val="none" w:sz="0" w:space="0" w:color="auto"/>
            <w:bottom w:val="none" w:sz="0" w:space="0" w:color="auto"/>
            <w:right w:val="none" w:sz="0" w:space="0" w:color="auto"/>
          </w:divBdr>
        </w:div>
        <w:div w:id="2048555233">
          <w:marLeft w:val="640"/>
          <w:marRight w:val="0"/>
          <w:marTop w:val="0"/>
          <w:marBottom w:val="0"/>
          <w:divBdr>
            <w:top w:val="none" w:sz="0" w:space="0" w:color="auto"/>
            <w:left w:val="none" w:sz="0" w:space="0" w:color="auto"/>
            <w:bottom w:val="none" w:sz="0" w:space="0" w:color="auto"/>
            <w:right w:val="none" w:sz="0" w:space="0" w:color="auto"/>
          </w:divBdr>
        </w:div>
        <w:div w:id="1188521166">
          <w:marLeft w:val="640"/>
          <w:marRight w:val="0"/>
          <w:marTop w:val="0"/>
          <w:marBottom w:val="0"/>
          <w:divBdr>
            <w:top w:val="none" w:sz="0" w:space="0" w:color="auto"/>
            <w:left w:val="none" w:sz="0" w:space="0" w:color="auto"/>
            <w:bottom w:val="none" w:sz="0" w:space="0" w:color="auto"/>
            <w:right w:val="none" w:sz="0" w:space="0" w:color="auto"/>
          </w:divBdr>
        </w:div>
        <w:div w:id="1042439299">
          <w:marLeft w:val="640"/>
          <w:marRight w:val="0"/>
          <w:marTop w:val="0"/>
          <w:marBottom w:val="0"/>
          <w:divBdr>
            <w:top w:val="none" w:sz="0" w:space="0" w:color="auto"/>
            <w:left w:val="none" w:sz="0" w:space="0" w:color="auto"/>
            <w:bottom w:val="none" w:sz="0" w:space="0" w:color="auto"/>
            <w:right w:val="none" w:sz="0" w:space="0" w:color="auto"/>
          </w:divBdr>
        </w:div>
        <w:div w:id="2044668589">
          <w:marLeft w:val="640"/>
          <w:marRight w:val="0"/>
          <w:marTop w:val="0"/>
          <w:marBottom w:val="0"/>
          <w:divBdr>
            <w:top w:val="none" w:sz="0" w:space="0" w:color="auto"/>
            <w:left w:val="none" w:sz="0" w:space="0" w:color="auto"/>
            <w:bottom w:val="none" w:sz="0" w:space="0" w:color="auto"/>
            <w:right w:val="none" w:sz="0" w:space="0" w:color="auto"/>
          </w:divBdr>
        </w:div>
        <w:div w:id="975571488">
          <w:marLeft w:val="640"/>
          <w:marRight w:val="0"/>
          <w:marTop w:val="0"/>
          <w:marBottom w:val="0"/>
          <w:divBdr>
            <w:top w:val="none" w:sz="0" w:space="0" w:color="auto"/>
            <w:left w:val="none" w:sz="0" w:space="0" w:color="auto"/>
            <w:bottom w:val="none" w:sz="0" w:space="0" w:color="auto"/>
            <w:right w:val="none" w:sz="0" w:space="0" w:color="auto"/>
          </w:divBdr>
        </w:div>
        <w:div w:id="2007243825">
          <w:marLeft w:val="640"/>
          <w:marRight w:val="0"/>
          <w:marTop w:val="0"/>
          <w:marBottom w:val="0"/>
          <w:divBdr>
            <w:top w:val="none" w:sz="0" w:space="0" w:color="auto"/>
            <w:left w:val="none" w:sz="0" w:space="0" w:color="auto"/>
            <w:bottom w:val="none" w:sz="0" w:space="0" w:color="auto"/>
            <w:right w:val="none" w:sz="0" w:space="0" w:color="auto"/>
          </w:divBdr>
        </w:div>
        <w:div w:id="2015759873">
          <w:marLeft w:val="640"/>
          <w:marRight w:val="0"/>
          <w:marTop w:val="0"/>
          <w:marBottom w:val="0"/>
          <w:divBdr>
            <w:top w:val="none" w:sz="0" w:space="0" w:color="auto"/>
            <w:left w:val="none" w:sz="0" w:space="0" w:color="auto"/>
            <w:bottom w:val="none" w:sz="0" w:space="0" w:color="auto"/>
            <w:right w:val="none" w:sz="0" w:space="0" w:color="auto"/>
          </w:divBdr>
        </w:div>
        <w:div w:id="33388567">
          <w:marLeft w:val="640"/>
          <w:marRight w:val="0"/>
          <w:marTop w:val="0"/>
          <w:marBottom w:val="0"/>
          <w:divBdr>
            <w:top w:val="none" w:sz="0" w:space="0" w:color="auto"/>
            <w:left w:val="none" w:sz="0" w:space="0" w:color="auto"/>
            <w:bottom w:val="none" w:sz="0" w:space="0" w:color="auto"/>
            <w:right w:val="none" w:sz="0" w:space="0" w:color="auto"/>
          </w:divBdr>
        </w:div>
        <w:div w:id="1876431201">
          <w:marLeft w:val="640"/>
          <w:marRight w:val="0"/>
          <w:marTop w:val="0"/>
          <w:marBottom w:val="0"/>
          <w:divBdr>
            <w:top w:val="none" w:sz="0" w:space="0" w:color="auto"/>
            <w:left w:val="none" w:sz="0" w:space="0" w:color="auto"/>
            <w:bottom w:val="none" w:sz="0" w:space="0" w:color="auto"/>
            <w:right w:val="none" w:sz="0" w:space="0" w:color="auto"/>
          </w:divBdr>
        </w:div>
        <w:div w:id="1893342740">
          <w:marLeft w:val="640"/>
          <w:marRight w:val="0"/>
          <w:marTop w:val="0"/>
          <w:marBottom w:val="0"/>
          <w:divBdr>
            <w:top w:val="none" w:sz="0" w:space="0" w:color="auto"/>
            <w:left w:val="none" w:sz="0" w:space="0" w:color="auto"/>
            <w:bottom w:val="none" w:sz="0" w:space="0" w:color="auto"/>
            <w:right w:val="none" w:sz="0" w:space="0" w:color="auto"/>
          </w:divBdr>
        </w:div>
        <w:div w:id="1244679878">
          <w:marLeft w:val="640"/>
          <w:marRight w:val="0"/>
          <w:marTop w:val="0"/>
          <w:marBottom w:val="0"/>
          <w:divBdr>
            <w:top w:val="none" w:sz="0" w:space="0" w:color="auto"/>
            <w:left w:val="none" w:sz="0" w:space="0" w:color="auto"/>
            <w:bottom w:val="none" w:sz="0" w:space="0" w:color="auto"/>
            <w:right w:val="none" w:sz="0" w:space="0" w:color="auto"/>
          </w:divBdr>
        </w:div>
        <w:div w:id="614797522">
          <w:marLeft w:val="640"/>
          <w:marRight w:val="0"/>
          <w:marTop w:val="0"/>
          <w:marBottom w:val="0"/>
          <w:divBdr>
            <w:top w:val="none" w:sz="0" w:space="0" w:color="auto"/>
            <w:left w:val="none" w:sz="0" w:space="0" w:color="auto"/>
            <w:bottom w:val="none" w:sz="0" w:space="0" w:color="auto"/>
            <w:right w:val="none" w:sz="0" w:space="0" w:color="auto"/>
          </w:divBdr>
        </w:div>
        <w:div w:id="1473863203">
          <w:marLeft w:val="640"/>
          <w:marRight w:val="0"/>
          <w:marTop w:val="0"/>
          <w:marBottom w:val="0"/>
          <w:divBdr>
            <w:top w:val="none" w:sz="0" w:space="0" w:color="auto"/>
            <w:left w:val="none" w:sz="0" w:space="0" w:color="auto"/>
            <w:bottom w:val="none" w:sz="0" w:space="0" w:color="auto"/>
            <w:right w:val="none" w:sz="0" w:space="0" w:color="auto"/>
          </w:divBdr>
        </w:div>
      </w:divsChild>
    </w:div>
    <w:div w:id="1678997665">
      <w:bodyDiv w:val="1"/>
      <w:marLeft w:val="0"/>
      <w:marRight w:val="0"/>
      <w:marTop w:val="0"/>
      <w:marBottom w:val="0"/>
      <w:divBdr>
        <w:top w:val="none" w:sz="0" w:space="0" w:color="auto"/>
        <w:left w:val="none" w:sz="0" w:space="0" w:color="auto"/>
        <w:bottom w:val="none" w:sz="0" w:space="0" w:color="auto"/>
        <w:right w:val="none" w:sz="0" w:space="0" w:color="auto"/>
      </w:divBdr>
    </w:div>
    <w:div w:id="1684472592">
      <w:bodyDiv w:val="1"/>
      <w:marLeft w:val="0"/>
      <w:marRight w:val="0"/>
      <w:marTop w:val="0"/>
      <w:marBottom w:val="0"/>
      <w:divBdr>
        <w:top w:val="none" w:sz="0" w:space="0" w:color="auto"/>
        <w:left w:val="none" w:sz="0" w:space="0" w:color="auto"/>
        <w:bottom w:val="none" w:sz="0" w:space="0" w:color="auto"/>
        <w:right w:val="none" w:sz="0" w:space="0" w:color="auto"/>
      </w:divBdr>
    </w:div>
    <w:div w:id="1685592419">
      <w:bodyDiv w:val="1"/>
      <w:marLeft w:val="0"/>
      <w:marRight w:val="0"/>
      <w:marTop w:val="0"/>
      <w:marBottom w:val="0"/>
      <w:divBdr>
        <w:top w:val="none" w:sz="0" w:space="0" w:color="auto"/>
        <w:left w:val="none" w:sz="0" w:space="0" w:color="auto"/>
        <w:bottom w:val="none" w:sz="0" w:space="0" w:color="auto"/>
        <w:right w:val="none" w:sz="0" w:space="0" w:color="auto"/>
      </w:divBdr>
      <w:divsChild>
        <w:div w:id="207454170">
          <w:marLeft w:val="640"/>
          <w:marRight w:val="0"/>
          <w:marTop w:val="0"/>
          <w:marBottom w:val="0"/>
          <w:divBdr>
            <w:top w:val="none" w:sz="0" w:space="0" w:color="auto"/>
            <w:left w:val="none" w:sz="0" w:space="0" w:color="auto"/>
            <w:bottom w:val="none" w:sz="0" w:space="0" w:color="auto"/>
            <w:right w:val="none" w:sz="0" w:space="0" w:color="auto"/>
          </w:divBdr>
        </w:div>
        <w:div w:id="1864593629">
          <w:marLeft w:val="640"/>
          <w:marRight w:val="0"/>
          <w:marTop w:val="0"/>
          <w:marBottom w:val="0"/>
          <w:divBdr>
            <w:top w:val="none" w:sz="0" w:space="0" w:color="auto"/>
            <w:left w:val="none" w:sz="0" w:space="0" w:color="auto"/>
            <w:bottom w:val="none" w:sz="0" w:space="0" w:color="auto"/>
            <w:right w:val="none" w:sz="0" w:space="0" w:color="auto"/>
          </w:divBdr>
        </w:div>
        <w:div w:id="558563707">
          <w:marLeft w:val="640"/>
          <w:marRight w:val="0"/>
          <w:marTop w:val="0"/>
          <w:marBottom w:val="0"/>
          <w:divBdr>
            <w:top w:val="none" w:sz="0" w:space="0" w:color="auto"/>
            <w:left w:val="none" w:sz="0" w:space="0" w:color="auto"/>
            <w:bottom w:val="none" w:sz="0" w:space="0" w:color="auto"/>
            <w:right w:val="none" w:sz="0" w:space="0" w:color="auto"/>
          </w:divBdr>
        </w:div>
        <w:div w:id="1469736576">
          <w:marLeft w:val="640"/>
          <w:marRight w:val="0"/>
          <w:marTop w:val="0"/>
          <w:marBottom w:val="0"/>
          <w:divBdr>
            <w:top w:val="none" w:sz="0" w:space="0" w:color="auto"/>
            <w:left w:val="none" w:sz="0" w:space="0" w:color="auto"/>
            <w:bottom w:val="none" w:sz="0" w:space="0" w:color="auto"/>
            <w:right w:val="none" w:sz="0" w:space="0" w:color="auto"/>
          </w:divBdr>
        </w:div>
        <w:div w:id="152793580">
          <w:marLeft w:val="640"/>
          <w:marRight w:val="0"/>
          <w:marTop w:val="0"/>
          <w:marBottom w:val="0"/>
          <w:divBdr>
            <w:top w:val="none" w:sz="0" w:space="0" w:color="auto"/>
            <w:left w:val="none" w:sz="0" w:space="0" w:color="auto"/>
            <w:bottom w:val="none" w:sz="0" w:space="0" w:color="auto"/>
            <w:right w:val="none" w:sz="0" w:space="0" w:color="auto"/>
          </w:divBdr>
        </w:div>
        <w:div w:id="1622883810">
          <w:marLeft w:val="640"/>
          <w:marRight w:val="0"/>
          <w:marTop w:val="0"/>
          <w:marBottom w:val="0"/>
          <w:divBdr>
            <w:top w:val="none" w:sz="0" w:space="0" w:color="auto"/>
            <w:left w:val="none" w:sz="0" w:space="0" w:color="auto"/>
            <w:bottom w:val="none" w:sz="0" w:space="0" w:color="auto"/>
            <w:right w:val="none" w:sz="0" w:space="0" w:color="auto"/>
          </w:divBdr>
        </w:div>
        <w:div w:id="563368748">
          <w:marLeft w:val="640"/>
          <w:marRight w:val="0"/>
          <w:marTop w:val="0"/>
          <w:marBottom w:val="0"/>
          <w:divBdr>
            <w:top w:val="none" w:sz="0" w:space="0" w:color="auto"/>
            <w:left w:val="none" w:sz="0" w:space="0" w:color="auto"/>
            <w:bottom w:val="none" w:sz="0" w:space="0" w:color="auto"/>
            <w:right w:val="none" w:sz="0" w:space="0" w:color="auto"/>
          </w:divBdr>
        </w:div>
        <w:div w:id="1537886440">
          <w:marLeft w:val="640"/>
          <w:marRight w:val="0"/>
          <w:marTop w:val="0"/>
          <w:marBottom w:val="0"/>
          <w:divBdr>
            <w:top w:val="none" w:sz="0" w:space="0" w:color="auto"/>
            <w:left w:val="none" w:sz="0" w:space="0" w:color="auto"/>
            <w:bottom w:val="none" w:sz="0" w:space="0" w:color="auto"/>
            <w:right w:val="none" w:sz="0" w:space="0" w:color="auto"/>
          </w:divBdr>
        </w:div>
        <w:div w:id="1945961432">
          <w:marLeft w:val="640"/>
          <w:marRight w:val="0"/>
          <w:marTop w:val="0"/>
          <w:marBottom w:val="0"/>
          <w:divBdr>
            <w:top w:val="none" w:sz="0" w:space="0" w:color="auto"/>
            <w:left w:val="none" w:sz="0" w:space="0" w:color="auto"/>
            <w:bottom w:val="none" w:sz="0" w:space="0" w:color="auto"/>
            <w:right w:val="none" w:sz="0" w:space="0" w:color="auto"/>
          </w:divBdr>
        </w:div>
        <w:div w:id="1529953023">
          <w:marLeft w:val="640"/>
          <w:marRight w:val="0"/>
          <w:marTop w:val="0"/>
          <w:marBottom w:val="0"/>
          <w:divBdr>
            <w:top w:val="none" w:sz="0" w:space="0" w:color="auto"/>
            <w:left w:val="none" w:sz="0" w:space="0" w:color="auto"/>
            <w:bottom w:val="none" w:sz="0" w:space="0" w:color="auto"/>
            <w:right w:val="none" w:sz="0" w:space="0" w:color="auto"/>
          </w:divBdr>
        </w:div>
        <w:div w:id="2146461252">
          <w:marLeft w:val="640"/>
          <w:marRight w:val="0"/>
          <w:marTop w:val="0"/>
          <w:marBottom w:val="0"/>
          <w:divBdr>
            <w:top w:val="none" w:sz="0" w:space="0" w:color="auto"/>
            <w:left w:val="none" w:sz="0" w:space="0" w:color="auto"/>
            <w:bottom w:val="none" w:sz="0" w:space="0" w:color="auto"/>
            <w:right w:val="none" w:sz="0" w:space="0" w:color="auto"/>
          </w:divBdr>
        </w:div>
        <w:div w:id="1197086397">
          <w:marLeft w:val="640"/>
          <w:marRight w:val="0"/>
          <w:marTop w:val="0"/>
          <w:marBottom w:val="0"/>
          <w:divBdr>
            <w:top w:val="none" w:sz="0" w:space="0" w:color="auto"/>
            <w:left w:val="none" w:sz="0" w:space="0" w:color="auto"/>
            <w:bottom w:val="none" w:sz="0" w:space="0" w:color="auto"/>
            <w:right w:val="none" w:sz="0" w:space="0" w:color="auto"/>
          </w:divBdr>
        </w:div>
        <w:div w:id="1332105478">
          <w:marLeft w:val="640"/>
          <w:marRight w:val="0"/>
          <w:marTop w:val="0"/>
          <w:marBottom w:val="0"/>
          <w:divBdr>
            <w:top w:val="none" w:sz="0" w:space="0" w:color="auto"/>
            <w:left w:val="none" w:sz="0" w:space="0" w:color="auto"/>
            <w:bottom w:val="none" w:sz="0" w:space="0" w:color="auto"/>
            <w:right w:val="none" w:sz="0" w:space="0" w:color="auto"/>
          </w:divBdr>
        </w:div>
        <w:div w:id="171528417">
          <w:marLeft w:val="640"/>
          <w:marRight w:val="0"/>
          <w:marTop w:val="0"/>
          <w:marBottom w:val="0"/>
          <w:divBdr>
            <w:top w:val="none" w:sz="0" w:space="0" w:color="auto"/>
            <w:left w:val="none" w:sz="0" w:space="0" w:color="auto"/>
            <w:bottom w:val="none" w:sz="0" w:space="0" w:color="auto"/>
            <w:right w:val="none" w:sz="0" w:space="0" w:color="auto"/>
          </w:divBdr>
        </w:div>
        <w:div w:id="1820074247">
          <w:marLeft w:val="640"/>
          <w:marRight w:val="0"/>
          <w:marTop w:val="0"/>
          <w:marBottom w:val="0"/>
          <w:divBdr>
            <w:top w:val="none" w:sz="0" w:space="0" w:color="auto"/>
            <w:left w:val="none" w:sz="0" w:space="0" w:color="auto"/>
            <w:bottom w:val="none" w:sz="0" w:space="0" w:color="auto"/>
            <w:right w:val="none" w:sz="0" w:space="0" w:color="auto"/>
          </w:divBdr>
        </w:div>
        <w:div w:id="1135173016">
          <w:marLeft w:val="640"/>
          <w:marRight w:val="0"/>
          <w:marTop w:val="0"/>
          <w:marBottom w:val="0"/>
          <w:divBdr>
            <w:top w:val="none" w:sz="0" w:space="0" w:color="auto"/>
            <w:left w:val="none" w:sz="0" w:space="0" w:color="auto"/>
            <w:bottom w:val="none" w:sz="0" w:space="0" w:color="auto"/>
            <w:right w:val="none" w:sz="0" w:space="0" w:color="auto"/>
          </w:divBdr>
        </w:div>
        <w:div w:id="2143228596">
          <w:marLeft w:val="640"/>
          <w:marRight w:val="0"/>
          <w:marTop w:val="0"/>
          <w:marBottom w:val="0"/>
          <w:divBdr>
            <w:top w:val="none" w:sz="0" w:space="0" w:color="auto"/>
            <w:left w:val="none" w:sz="0" w:space="0" w:color="auto"/>
            <w:bottom w:val="none" w:sz="0" w:space="0" w:color="auto"/>
            <w:right w:val="none" w:sz="0" w:space="0" w:color="auto"/>
          </w:divBdr>
        </w:div>
        <w:div w:id="963656620">
          <w:marLeft w:val="640"/>
          <w:marRight w:val="0"/>
          <w:marTop w:val="0"/>
          <w:marBottom w:val="0"/>
          <w:divBdr>
            <w:top w:val="none" w:sz="0" w:space="0" w:color="auto"/>
            <w:left w:val="none" w:sz="0" w:space="0" w:color="auto"/>
            <w:bottom w:val="none" w:sz="0" w:space="0" w:color="auto"/>
            <w:right w:val="none" w:sz="0" w:space="0" w:color="auto"/>
          </w:divBdr>
        </w:div>
        <w:div w:id="604659085">
          <w:marLeft w:val="640"/>
          <w:marRight w:val="0"/>
          <w:marTop w:val="0"/>
          <w:marBottom w:val="0"/>
          <w:divBdr>
            <w:top w:val="none" w:sz="0" w:space="0" w:color="auto"/>
            <w:left w:val="none" w:sz="0" w:space="0" w:color="auto"/>
            <w:bottom w:val="none" w:sz="0" w:space="0" w:color="auto"/>
            <w:right w:val="none" w:sz="0" w:space="0" w:color="auto"/>
          </w:divBdr>
        </w:div>
        <w:div w:id="1658412854">
          <w:marLeft w:val="640"/>
          <w:marRight w:val="0"/>
          <w:marTop w:val="0"/>
          <w:marBottom w:val="0"/>
          <w:divBdr>
            <w:top w:val="none" w:sz="0" w:space="0" w:color="auto"/>
            <w:left w:val="none" w:sz="0" w:space="0" w:color="auto"/>
            <w:bottom w:val="none" w:sz="0" w:space="0" w:color="auto"/>
            <w:right w:val="none" w:sz="0" w:space="0" w:color="auto"/>
          </w:divBdr>
        </w:div>
        <w:div w:id="254940570">
          <w:marLeft w:val="640"/>
          <w:marRight w:val="0"/>
          <w:marTop w:val="0"/>
          <w:marBottom w:val="0"/>
          <w:divBdr>
            <w:top w:val="none" w:sz="0" w:space="0" w:color="auto"/>
            <w:left w:val="none" w:sz="0" w:space="0" w:color="auto"/>
            <w:bottom w:val="none" w:sz="0" w:space="0" w:color="auto"/>
            <w:right w:val="none" w:sz="0" w:space="0" w:color="auto"/>
          </w:divBdr>
        </w:div>
        <w:div w:id="813638682">
          <w:marLeft w:val="640"/>
          <w:marRight w:val="0"/>
          <w:marTop w:val="0"/>
          <w:marBottom w:val="0"/>
          <w:divBdr>
            <w:top w:val="none" w:sz="0" w:space="0" w:color="auto"/>
            <w:left w:val="none" w:sz="0" w:space="0" w:color="auto"/>
            <w:bottom w:val="none" w:sz="0" w:space="0" w:color="auto"/>
            <w:right w:val="none" w:sz="0" w:space="0" w:color="auto"/>
          </w:divBdr>
        </w:div>
        <w:div w:id="857427015">
          <w:marLeft w:val="640"/>
          <w:marRight w:val="0"/>
          <w:marTop w:val="0"/>
          <w:marBottom w:val="0"/>
          <w:divBdr>
            <w:top w:val="none" w:sz="0" w:space="0" w:color="auto"/>
            <w:left w:val="none" w:sz="0" w:space="0" w:color="auto"/>
            <w:bottom w:val="none" w:sz="0" w:space="0" w:color="auto"/>
            <w:right w:val="none" w:sz="0" w:space="0" w:color="auto"/>
          </w:divBdr>
        </w:div>
        <w:div w:id="599416102">
          <w:marLeft w:val="640"/>
          <w:marRight w:val="0"/>
          <w:marTop w:val="0"/>
          <w:marBottom w:val="0"/>
          <w:divBdr>
            <w:top w:val="none" w:sz="0" w:space="0" w:color="auto"/>
            <w:left w:val="none" w:sz="0" w:space="0" w:color="auto"/>
            <w:bottom w:val="none" w:sz="0" w:space="0" w:color="auto"/>
            <w:right w:val="none" w:sz="0" w:space="0" w:color="auto"/>
          </w:divBdr>
        </w:div>
        <w:div w:id="1372807995">
          <w:marLeft w:val="640"/>
          <w:marRight w:val="0"/>
          <w:marTop w:val="0"/>
          <w:marBottom w:val="0"/>
          <w:divBdr>
            <w:top w:val="none" w:sz="0" w:space="0" w:color="auto"/>
            <w:left w:val="none" w:sz="0" w:space="0" w:color="auto"/>
            <w:bottom w:val="none" w:sz="0" w:space="0" w:color="auto"/>
            <w:right w:val="none" w:sz="0" w:space="0" w:color="auto"/>
          </w:divBdr>
        </w:div>
        <w:div w:id="1322614217">
          <w:marLeft w:val="640"/>
          <w:marRight w:val="0"/>
          <w:marTop w:val="0"/>
          <w:marBottom w:val="0"/>
          <w:divBdr>
            <w:top w:val="none" w:sz="0" w:space="0" w:color="auto"/>
            <w:left w:val="none" w:sz="0" w:space="0" w:color="auto"/>
            <w:bottom w:val="none" w:sz="0" w:space="0" w:color="auto"/>
            <w:right w:val="none" w:sz="0" w:space="0" w:color="auto"/>
          </w:divBdr>
        </w:div>
        <w:div w:id="2025324547">
          <w:marLeft w:val="640"/>
          <w:marRight w:val="0"/>
          <w:marTop w:val="0"/>
          <w:marBottom w:val="0"/>
          <w:divBdr>
            <w:top w:val="none" w:sz="0" w:space="0" w:color="auto"/>
            <w:left w:val="none" w:sz="0" w:space="0" w:color="auto"/>
            <w:bottom w:val="none" w:sz="0" w:space="0" w:color="auto"/>
            <w:right w:val="none" w:sz="0" w:space="0" w:color="auto"/>
          </w:divBdr>
        </w:div>
        <w:div w:id="879248811">
          <w:marLeft w:val="640"/>
          <w:marRight w:val="0"/>
          <w:marTop w:val="0"/>
          <w:marBottom w:val="0"/>
          <w:divBdr>
            <w:top w:val="none" w:sz="0" w:space="0" w:color="auto"/>
            <w:left w:val="none" w:sz="0" w:space="0" w:color="auto"/>
            <w:bottom w:val="none" w:sz="0" w:space="0" w:color="auto"/>
            <w:right w:val="none" w:sz="0" w:space="0" w:color="auto"/>
          </w:divBdr>
        </w:div>
        <w:div w:id="722825151">
          <w:marLeft w:val="640"/>
          <w:marRight w:val="0"/>
          <w:marTop w:val="0"/>
          <w:marBottom w:val="0"/>
          <w:divBdr>
            <w:top w:val="none" w:sz="0" w:space="0" w:color="auto"/>
            <w:left w:val="none" w:sz="0" w:space="0" w:color="auto"/>
            <w:bottom w:val="none" w:sz="0" w:space="0" w:color="auto"/>
            <w:right w:val="none" w:sz="0" w:space="0" w:color="auto"/>
          </w:divBdr>
        </w:div>
        <w:div w:id="331570773">
          <w:marLeft w:val="640"/>
          <w:marRight w:val="0"/>
          <w:marTop w:val="0"/>
          <w:marBottom w:val="0"/>
          <w:divBdr>
            <w:top w:val="none" w:sz="0" w:space="0" w:color="auto"/>
            <w:left w:val="none" w:sz="0" w:space="0" w:color="auto"/>
            <w:bottom w:val="none" w:sz="0" w:space="0" w:color="auto"/>
            <w:right w:val="none" w:sz="0" w:space="0" w:color="auto"/>
          </w:divBdr>
        </w:div>
        <w:div w:id="738746452">
          <w:marLeft w:val="640"/>
          <w:marRight w:val="0"/>
          <w:marTop w:val="0"/>
          <w:marBottom w:val="0"/>
          <w:divBdr>
            <w:top w:val="none" w:sz="0" w:space="0" w:color="auto"/>
            <w:left w:val="none" w:sz="0" w:space="0" w:color="auto"/>
            <w:bottom w:val="none" w:sz="0" w:space="0" w:color="auto"/>
            <w:right w:val="none" w:sz="0" w:space="0" w:color="auto"/>
          </w:divBdr>
        </w:div>
        <w:div w:id="794058466">
          <w:marLeft w:val="640"/>
          <w:marRight w:val="0"/>
          <w:marTop w:val="0"/>
          <w:marBottom w:val="0"/>
          <w:divBdr>
            <w:top w:val="none" w:sz="0" w:space="0" w:color="auto"/>
            <w:left w:val="none" w:sz="0" w:space="0" w:color="auto"/>
            <w:bottom w:val="none" w:sz="0" w:space="0" w:color="auto"/>
            <w:right w:val="none" w:sz="0" w:space="0" w:color="auto"/>
          </w:divBdr>
        </w:div>
        <w:div w:id="792749081">
          <w:marLeft w:val="640"/>
          <w:marRight w:val="0"/>
          <w:marTop w:val="0"/>
          <w:marBottom w:val="0"/>
          <w:divBdr>
            <w:top w:val="none" w:sz="0" w:space="0" w:color="auto"/>
            <w:left w:val="none" w:sz="0" w:space="0" w:color="auto"/>
            <w:bottom w:val="none" w:sz="0" w:space="0" w:color="auto"/>
            <w:right w:val="none" w:sz="0" w:space="0" w:color="auto"/>
          </w:divBdr>
        </w:div>
        <w:div w:id="519591305">
          <w:marLeft w:val="640"/>
          <w:marRight w:val="0"/>
          <w:marTop w:val="0"/>
          <w:marBottom w:val="0"/>
          <w:divBdr>
            <w:top w:val="none" w:sz="0" w:space="0" w:color="auto"/>
            <w:left w:val="none" w:sz="0" w:space="0" w:color="auto"/>
            <w:bottom w:val="none" w:sz="0" w:space="0" w:color="auto"/>
            <w:right w:val="none" w:sz="0" w:space="0" w:color="auto"/>
          </w:divBdr>
        </w:div>
        <w:div w:id="253634991">
          <w:marLeft w:val="640"/>
          <w:marRight w:val="0"/>
          <w:marTop w:val="0"/>
          <w:marBottom w:val="0"/>
          <w:divBdr>
            <w:top w:val="none" w:sz="0" w:space="0" w:color="auto"/>
            <w:left w:val="none" w:sz="0" w:space="0" w:color="auto"/>
            <w:bottom w:val="none" w:sz="0" w:space="0" w:color="auto"/>
            <w:right w:val="none" w:sz="0" w:space="0" w:color="auto"/>
          </w:divBdr>
        </w:div>
        <w:div w:id="1563952136">
          <w:marLeft w:val="640"/>
          <w:marRight w:val="0"/>
          <w:marTop w:val="0"/>
          <w:marBottom w:val="0"/>
          <w:divBdr>
            <w:top w:val="none" w:sz="0" w:space="0" w:color="auto"/>
            <w:left w:val="none" w:sz="0" w:space="0" w:color="auto"/>
            <w:bottom w:val="none" w:sz="0" w:space="0" w:color="auto"/>
            <w:right w:val="none" w:sz="0" w:space="0" w:color="auto"/>
          </w:divBdr>
        </w:div>
        <w:div w:id="1446852228">
          <w:marLeft w:val="640"/>
          <w:marRight w:val="0"/>
          <w:marTop w:val="0"/>
          <w:marBottom w:val="0"/>
          <w:divBdr>
            <w:top w:val="none" w:sz="0" w:space="0" w:color="auto"/>
            <w:left w:val="none" w:sz="0" w:space="0" w:color="auto"/>
            <w:bottom w:val="none" w:sz="0" w:space="0" w:color="auto"/>
            <w:right w:val="none" w:sz="0" w:space="0" w:color="auto"/>
          </w:divBdr>
        </w:div>
        <w:div w:id="398141527">
          <w:marLeft w:val="640"/>
          <w:marRight w:val="0"/>
          <w:marTop w:val="0"/>
          <w:marBottom w:val="0"/>
          <w:divBdr>
            <w:top w:val="none" w:sz="0" w:space="0" w:color="auto"/>
            <w:left w:val="none" w:sz="0" w:space="0" w:color="auto"/>
            <w:bottom w:val="none" w:sz="0" w:space="0" w:color="auto"/>
            <w:right w:val="none" w:sz="0" w:space="0" w:color="auto"/>
          </w:divBdr>
        </w:div>
        <w:div w:id="1688024665">
          <w:marLeft w:val="640"/>
          <w:marRight w:val="0"/>
          <w:marTop w:val="0"/>
          <w:marBottom w:val="0"/>
          <w:divBdr>
            <w:top w:val="none" w:sz="0" w:space="0" w:color="auto"/>
            <w:left w:val="none" w:sz="0" w:space="0" w:color="auto"/>
            <w:bottom w:val="none" w:sz="0" w:space="0" w:color="auto"/>
            <w:right w:val="none" w:sz="0" w:space="0" w:color="auto"/>
          </w:divBdr>
        </w:div>
        <w:div w:id="56829616">
          <w:marLeft w:val="640"/>
          <w:marRight w:val="0"/>
          <w:marTop w:val="0"/>
          <w:marBottom w:val="0"/>
          <w:divBdr>
            <w:top w:val="none" w:sz="0" w:space="0" w:color="auto"/>
            <w:left w:val="none" w:sz="0" w:space="0" w:color="auto"/>
            <w:bottom w:val="none" w:sz="0" w:space="0" w:color="auto"/>
            <w:right w:val="none" w:sz="0" w:space="0" w:color="auto"/>
          </w:divBdr>
        </w:div>
        <w:div w:id="972952233">
          <w:marLeft w:val="640"/>
          <w:marRight w:val="0"/>
          <w:marTop w:val="0"/>
          <w:marBottom w:val="0"/>
          <w:divBdr>
            <w:top w:val="none" w:sz="0" w:space="0" w:color="auto"/>
            <w:left w:val="none" w:sz="0" w:space="0" w:color="auto"/>
            <w:bottom w:val="none" w:sz="0" w:space="0" w:color="auto"/>
            <w:right w:val="none" w:sz="0" w:space="0" w:color="auto"/>
          </w:divBdr>
        </w:div>
      </w:divsChild>
    </w:div>
    <w:div w:id="1687948307">
      <w:bodyDiv w:val="1"/>
      <w:marLeft w:val="0"/>
      <w:marRight w:val="0"/>
      <w:marTop w:val="0"/>
      <w:marBottom w:val="0"/>
      <w:divBdr>
        <w:top w:val="none" w:sz="0" w:space="0" w:color="auto"/>
        <w:left w:val="none" w:sz="0" w:space="0" w:color="auto"/>
        <w:bottom w:val="none" w:sz="0" w:space="0" w:color="auto"/>
        <w:right w:val="none" w:sz="0" w:space="0" w:color="auto"/>
      </w:divBdr>
    </w:div>
    <w:div w:id="1713186332">
      <w:bodyDiv w:val="1"/>
      <w:marLeft w:val="0"/>
      <w:marRight w:val="0"/>
      <w:marTop w:val="0"/>
      <w:marBottom w:val="0"/>
      <w:divBdr>
        <w:top w:val="none" w:sz="0" w:space="0" w:color="auto"/>
        <w:left w:val="none" w:sz="0" w:space="0" w:color="auto"/>
        <w:bottom w:val="none" w:sz="0" w:space="0" w:color="auto"/>
        <w:right w:val="none" w:sz="0" w:space="0" w:color="auto"/>
      </w:divBdr>
    </w:div>
    <w:div w:id="1735811721">
      <w:bodyDiv w:val="1"/>
      <w:marLeft w:val="0"/>
      <w:marRight w:val="0"/>
      <w:marTop w:val="0"/>
      <w:marBottom w:val="0"/>
      <w:divBdr>
        <w:top w:val="none" w:sz="0" w:space="0" w:color="auto"/>
        <w:left w:val="none" w:sz="0" w:space="0" w:color="auto"/>
        <w:bottom w:val="none" w:sz="0" w:space="0" w:color="auto"/>
        <w:right w:val="none" w:sz="0" w:space="0" w:color="auto"/>
      </w:divBdr>
    </w:div>
    <w:div w:id="1754930356">
      <w:bodyDiv w:val="1"/>
      <w:marLeft w:val="0"/>
      <w:marRight w:val="0"/>
      <w:marTop w:val="0"/>
      <w:marBottom w:val="0"/>
      <w:divBdr>
        <w:top w:val="none" w:sz="0" w:space="0" w:color="auto"/>
        <w:left w:val="none" w:sz="0" w:space="0" w:color="auto"/>
        <w:bottom w:val="none" w:sz="0" w:space="0" w:color="auto"/>
        <w:right w:val="none" w:sz="0" w:space="0" w:color="auto"/>
      </w:divBdr>
    </w:div>
    <w:div w:id="1777864359">
      <w:bodyDiv w:val="1"/>
      <w:marLeft w:val="0"/>
      <w:marRight w:val="0"/>
      <w:marTop w:val="0"/>
      <w:marBottom w:val="0"/>
      <w:divBdr>
        <w:top w:val="none" w:sz="0" w:space="0" w:color="auto"/>
        <w:left w:val="none" w:sz="0" w:space="0" w:color="auto"/>
        <w:bottom w:val="none" w:sz="0" w:space="0" w:color="auto"/>
        <w:right w:val="none" w:sz="0" w:space="0" w:color="auto"/>
      </w:divBdr>
      <w:divsChild>
        <w:div w:id="831069030">
          <w:marLeft w:val="640"/>
          <w:marRight w:val="0"/>
          <w:marTop w:val="0"/>
          <w:marBottom w:val="0"/>
          <w:divBdr>
            <w:top w:val="none" w:sz="0" w:space="0" w:color="auto"/>
            <w:left w:val="none" w:sz="0" w:space="0" w:color="auto"/>
            <w:bottom w:val="none" w:sz="0" w:space="0" w:color="auto"/>
            <w:right w:val="none" w:sz="0" w:space="0" w:color="auto"/>
          </w:divBdr>
        </w:div>
        <w:div w:id="1206717852">
          <w:marLeft w:val="640"/>
          <w:marRight w:val="0"/>
          <w:marTop w:val="0"/>
          <w:marBottom w:val="0"/>
          <w:divBdr>
            <w:top w:val="none" w:sz="0" w:space="0" w:color="auto"/>
            <w:left w:val="none" w:sz="0" w:space="0" w:color="auto"/>
            <w:bottom w:val="none" w:sz="0" w:space="0" w:color="auto"/>
            <w:right w:val="none" w:sz="0" w:space="0" w:color="auto"/>
          </w:divBdr>
        </w:div>
        <w:div w:id="168561953">
          <w:marLeft w:val="640"/>
          <w:marRight w:val="0"/>
          <w:marTop w:val="0"/>
          <w:marBottom w:val="0"/>
          <w:divBdr>
            <w:top w:val="none" w:sz="0" w:space="0" w:color="auto"/>
            <w:left w:val="none" w:sz="0" w:space="0" w:color="auto"/>
            <w:bottom w:val="none" w:sz="0" w:space="0" w:color="auto"/>
            <w:right w:val="none" w:sz="0" w:space="0" w:color="auto"/>
          </w:divBdr>
        </w:div>
        <w:div w:id="1066994284">
          <w:marLeft w:val="640"/>
          <w:marRight w:val="0"/>
          <w:marTop w:val="0"/>
          <w:marBottom w:val="0"/>
          <w:divBdr>
            <w:top w:val="none" w:sz="0" w:space="0" w:color="auto"/>
            <w:left w:val="none" w:sz="0" w:space="0" w:color="auto"/>
            <w:bottom w:val="none" w:sz="0" w:space="0" w:color="auto"/>
            <w:right w:val="none" w:sz="0" w:space="0" w:color="auto"/>
          </w:divBdr>
        </w:div>
        <w:div w:id="2067143749">
          <w:marLeft w:val="640"/>
          <w:marRight w:val="0"/>
          <w:marTop w:val="0"/>
          <w:marBottom w:val="0"/>
          <w:divBdr>
            <w:top w:val="none" w:sz="0" w:space="0" w:color="auto"/>
            <w:left w:val="none" w:sz="0" w:space="0" w:color="auto"/>
            <w:bottom w:val="none" w:sz="0" w:space="0" w:color="auto"/>
            <w:right w:val="none" w:sz="0" w:space="0" w:color="auto"/>
          </w:divBdr>
        </w:div>
        <w:div w:id="111482141">
          <w:marLeft w:val="640"/>
          <w:marRight w:val="0"/>
          <w:marTop w:val="0"/>
          <w:marBottom w:val="0"/>
          <w:divBdr>
            <w:top w:val="none" w:sz="0" w:space="0" w:color="auto"/>
            <w:left w:val="none" w:sz="0" w:space="0" w:color="auto"/>
            <w:bottom w:val="none" w:sz="0" w:space="0" w:color="auto"/>
            <w:right w:val="none" w:sz="0" w:space="0" w:color="auto"/>
          </w:divBdr>
        </w:div>
        <w:div w:id="104927793">
          <w:marLeft w:val="640"/>
          <w:marRight w:val="0"/>
          <w:marTop w:val="0"/>
          <w:marBottom w:val="0"/>
          <w:divBdr>
            <w:top w:val="none" w:sz="0" w:space="0" w:color="auto"/>
            <w:left w:val="none" w:sz="0" w:space="0" w:color="auto"/>
            <w:bottom w:val="none" w:sz="0" w:space="0" w:color="auto"/>
            <w:right w:val="none" w:sz="0" w:space="0" w:color="auto"/>
          </w:divBdr>
        </w:div>
        <w:div w:id="2084134938">
          <w:marLeft w:val="640"/>
          <w:marRight w:val="0"/>
          <w:marTop w:val="0"/>
          <w:marBottom w:val="0"/>
          <w:divBdr>
            <w:top w:val="none" w:sz="0" w:space="0" w:color="auto"/>
            <w:left w:val="none" w:sz="0" w:space="0" w:color="auto"/>
            <w:bottom w:val="none" w:sz="0" w:space="0" w:color="auto"/>
            <w:right w:val="none" w:sz="0" w:space="0" w:color="auto"/>
          </w:divBdr>
        </w:div>
        <w:div w:id="801653139">
          <w:marLeft w:val="640"/>
          <w:marRight w:val="0"/>
          <w:marTop w:val="0"/>
          <w:marBottom w:val="0"/>
          <w:divBdr>
            <w:top w:val="none" w:sz="0" w:space="0" w:color="auto"/>
            <w:left w:val="none" w:sz="0" w:space="0" w:color="auto"/>
            <w:bottom w:val="none" w:sz="0" w:space="0" w:color="auto"/>
            <w:right w:val="none" w:sz="0" w:space="0" w:color="auto"/>
          </w:divBdr>
        </w:div>
        <w:div w:id="832065261">
          <w:marLeft w:val="640"/>
          <w:marRight w:val="0"/>
          <w:marTop w:val="0"/>
          <w:marBottom w:val="0"/>
          <w:divBdr>
            <w:top w:val="none" w:sz="0" w:space="0" w:color="auto"/>
            <w:left w:val="none" w:sz="0" w:space="0" w:color="auto"/>
            <w:bottom w:val="none" w:sz="0" w:space="0" w:color="auto"/>
            <w:right w:val="none" w:sz="0" w:space="0" w:color="auto"/>
          </w:divBdr>
        </w:div>
        <w:div w:id="14313634">
          <w:marLeft w:val="640"/>
          <w:marRight w:val="0"/>
          <w:marTop w:val="0"/>
          <w:marBottom w:val="0"/>
          <w:divBdr>
            <w:top w:val="none" w:sz="0" w:space="0" w:color="auto"/>
            <w:left w:val="none" w:sz="0" w:space="0" w:color="auto"/>
            <w:bottom w:val="none" w:sz="0" w:space="0" w:color="auto"/>
            <w:right w:val="none" w:sz="0" w:space="0" w:color="auto"/>
          </w:divBdr>
        </w:div>
        <w:div w:id="265818603">
          <w:marLeft w:val="640"/>
          <w:marRight w:val="0"/>
          <w:marTop w:val="0"/>
          <w:marBottom w:val="0"/>
          <w:divBdr>
            <w:top w:val="none" w:sz="0" w:space="0" w:color="auto"/>
            <w:left w:val="none" w:sz="0" w:space="0" w:color="auto"/>
            <w:bottom w:val="none" w:sz="0" w:space="0" w:color="auto"/>
            <w:right w:val="none" w:sz="0" w:space="0" w:color="auto"/>
          </w:divBdr>
        </w:div>
        <w:div w:id="1600718759">
          <w:marLeft w:val="640"/>
          <w:marRight w:val="0"/>
          <w:marTop w:val="0"/>
          <w:marBottom w:val="0"/>
          <w:divBdr>
            <w:top w:val="none" w:sz="0" w:space="0" w:color="auto"/>
            <w:left w:val="none" w:sz="0" w:space="0" w:color="auto"/>
            <w:bottom w:val="none" w:sz="0" w:space="0" w:color="auto"/>
            <w:right w:val="none" w:sz="0" w:space="0" w:color="auto"/>
          </w:divBdr>
        </w:div>
        <w:div w:id="637760280">
          <w:marLeft w:val="640"/>
          <w:marRight w:val="0"/>
          <w:marTop w:val="0"/>
          <w:marBottom w:val="0"/>
          <w:divBdr>
            <w:top w:val="none" w:sz="0" w:space="0" w:color="auto"/>
            <w:left w:val="none" w:sz="0" w:space="0" w:color="auto"/>
            <w:bottom w:val="none" w:sz="0" w:space="0" w:color="auto"/>
            <w:right w:val="none" w:sz="0" w:space="0" w:color="auto"/>
          </w:divBdr>
        </w:div>
        <w:div w:id="1802334432">
          <w:marLeft w:val="640"/>
          <w:marRight w:val="0"/>
          <w:marTop w:val="0"/>
          <w:marBottom w:val="0"/>
          <w:divBdr>
            <w:top w:val="none" w:sz="0" w:space="0" w:color="auto"/>
            <w:left w:val="none" w:sz="0" w:space="0" w:color="auto"/>
            <w:bottom w:val="none" w:sz="0" w:space="0" w:color="auto"/>
            <w:right w:val="none" w:sz="0" w:space="0" w:color="auto"/>
          </w:divBdr>
        </w:div>
        <w:div w:id="147289008">
          <w:marLeft w:val="640"/>
          <w:marRight w:val="0"/>
          <w:marTop w:val="0"/>
          <w:marBottom w:val="0"/>
          <w:divBdr>
            <w:top w:val="none" w:sz="0" w:space="0" w:color="auto"/>
            <w:left w:val="none" w:sz="0" w:space="0" w:color="auto"/>
            <w:bottom w:val="none" w:sz="0" w:space="0" w:color="auto"/>
            <w:right w:val="none" w:sz="0" w:space="0" w:color="auto"/>
          </w:divBdr>
        </w:div>
        <w:div w:id="1828014447">
          <w:marLeft w:val="640"/>
          <w:marRight w:val="0"/>
          <w:marTop w:val="0"/>
          <w:marBottom w:val="0"/>
          <w:divBdr>
            <w:top w:val="none" w:sz="0" w:space="0" w:color="auto"/>
            <w:left w:val="none" w:sz="0" w:space="0" w:color="auto"/>
            <w:bottom w:val="none" w:sz="0" w:space="0" w:color="auto"/>
            <w:right w:val="none" w:sz="0" w:space="0" w:color="auto"/>
          </w:divBdr>
        </w:div>
        <w:div w:id="1773741904">
          <w:marLeft w:val="640"/>
          <w:marRight w:val="0"/>
          <w:marTop w:val="0"/>
          <w:marBottom w:val="0"/>
          <w:divBdr>
            <w:top w:val="none" w:sz="0" w:space="0" w:color="auto"/>
            <w:left w:val="none" w:sz="0" w:space="0" w:color="auto"/>
            <w:bottom w:val="none" w:sz="0" w:space="0" w:color="auto"/>
            <w:right w:val="none" w:sz="0" w:space="0" w:color="auto"/>
          </w:divBdr>
        </w:div>
        <w:div w:id="1034691029">
          <w:marLeft w:val="640"/>
          <w:marRight w:val="0"/>
          <w:marTop w:val="0"/>
          <w:marBottom w:val="0"/>
          <w:divBdr>
            <w:top w:val="none" w:sz="0" w:space="0" w:color="auto"/>
            <w:left w:val="none" w:sz="0" w:space="0" w:color="auto"/>
            <w:bottom w:val="none" w:sz="0" w:space="0" w:color="auto"/>
            <w:right w:val="none" w:sz="0" w:space="0" w:color="auto"/>
          </w:divBdr>
        </w:div>
        <w:div w:id="986400415">
          <w:marLeft w:val="640"/>
          <w:marRight w:val="0"/>
          <w:marTop w:val="0"/>
          <w:marBottom w:val="0"/>
          <w:divBdr>
            <w:top w:val="none" w:sz="0" w:space="0" w:color="auto"/>
            <w:left w:val="none" w:sz="0" w:space="0" w:color="auto"/>
            <w:bottom w:val="none" w:sz="0" w:space="0" w:color="auto"/>
            <w:right w:val="none" w:sz="0" w:space="0" w:color="auto"/>
          </w:divBdr>
        </w:div>
        <w:div w:id="961154603">
          <w:marLeft w:val="640"/>
          <w:marRight w:val="0"/>
          <w:marTop w:val="0"/>
          <w:marBottom w:val="0"/>
          <w:divBdr>
            <w:top w:val="none" w:sz="0" w:space="0" w:color="auto"/>
            <w:left w:val="none" w:sz="0" w:space="0" w:color="auto"/>
            <w:bottom w:val="none" w:sz="0" w:space="0" w:color="auto"/>
            <w:right w:val="none" w:sz="0" w:space="0" w:color="auto"/>
          </w:divBdr>
        </w:div>
        <w:div w:id="728721930">
          <w:marLeft w:val="640"/>
          <w:marRight w:val="0"/>
          <w:marTop w:val="0"/>
          <w:marBottom w:val="0"/>
          <w:divBdr>
            <w:top w:val="none" w:sz="0" w:space="0" w:color="auto"/>
            <w:left w:val="none" w:sz="0" w:space="0" w:color="auto"/>
            <w:bottom w:val="none" w:sz="0" w:space="0" w:color="auto"/>
            <w:right w:val="none" w:sz="0" w:space="0" w:color="auto"/>
          </w:divBdr>
        </w:div>
        <w:div w:id="146942047">
          <w:marLeft w:val="640"/>
          <w:marRight w:val="0"/>
          <w:marTop w:val="0"/>
          <w:marBottom w:val="0"/>
          <w:divBdr>
            <w:top w:val="none" w:sz="0" w:space="0" w:color="auto"/>
            <w:left w:val="none" w:sz="0" w:space="0" w:color="auto"/>
            <w:bottom w:val="none" w:sz="0" w:space="0" w:color="auto"/>
            <w:right w:val="none" w:sz="0" w:space="0" w:color="auto"/>
          </w:divBdr>
        </w:div>
        <w:div w:id="1229338641">
          <w:marLeft w:val="640"/>
          <w:marRight w:val="0"/>
          <w:marTop w:val="0"/>
          <w:marBottom w:val="0"/>
          <w:divBdr>
            <w:top w:val="none" w:sz="0" w:space="0" w:color="auto"/>
            <w:left w:val="none" w:sz="0" w:space="0" w:color="auto"/>
            <w:bottom w:val="none" w:sz="0" w:space="0" w:color="auto"/>
            <w:right w:val="none" w:sz="0" w:space="0" w:color="auto"/>
          </w:divBdr>
        </w:div>
        <w:div w:id="255989364">
          <w:marLeft w:val="640"/>
          <w:marRight w:val="0"/>
          <w:marTop w:val="0"/>
          <w:marBottom w:val="0"/>
          <w:divBdr>
            <w:top w:val="none" w:sz="0" w:space="0" w:color="auto"/>
            <w:left w:val="none" w:sz="0" w:space="0" w:color="auto"/>
            <w:bottom w:val="none" w:sz="0" w:space="0" w:color="auto"/>
            <w:right w:val="none" w:sz="0" w:space="0" w:color="auto"/>
          </w:divBdr>
        </w:div>
        <w:div w:id="48918873">
          <w:marLeft w:val="640"/>
          <w:marRight w:val="0"/>
          <w:marTop w:val="0"/>
          <w:marBottom w:val="0"/>
          <w:divBdr>
            <w:top w:val="none" w:sz="0" w:space="0" w:color="auto"/>
            <w:left w:val="none" w:sz="0" w:space="0" w:color="auto"/>
            <w:bottom w:val="none" w:sz="0" w:space="0" w:color="auto"/>
            <w:right w:val="none" w:sz="0" w:space="0" w:color="auto"/>
          </w:divBdr>
        </w:div>
        <w:div w:id="1510218587">
          <w:marLeft w:val="640"/>
          <w:marRight w:val="0"/>
          <w:marTop w:val="0"/>
          <w:marBottom w:val="0"/>
          <w:divBdr>
            <w:top w:val="none" w:sz="0" w:space="0" w:color="auto"/>
            <w:left w:val="none" w:sz="0" w:space="0" w:color="auto"/>
            <w:bottom w:val="none" w:sz="0" w:space="0" w:color="auto"/>
            <w:right w:val="none" w:sz="0" w:space="0" w:color="auto"/>
          </w:divBdr>
        </w:div>
        <w:div w:id="1962179511">
          <w:marLeft w:val="640"/>
          <w:marRight w:val="0"/>
          <w:marTop w:val="0"/>
          <w:marBottom w:val="0"/>
          <w:divBdr>
            <w:top w:val="none" w:sz="0" w:space="0" w:color="auto"/>
            <w:left w:val="none" w:sz="0" w:space="0" w:color="auto"/>
            <w:bottom w:val="none" w:sz="0" w:space="0" w:color="auto"/>
            <w:right w:val="none" w:sz="0" w:space="0" w:color="auto"/>
          </w:divBdr>
        </w:div>
        <w:div w:id="12919167">
          <w:marLeft w:val="640"/>
          <w:marRight w:val="0"/>
          <w:marTop w:val="0"/>
          <w:marBottom w:val="0"/>
          <w:divBdr>
            <w:top w:val="none" w:sz="0" w:space="0" w:color="auto"/>
            <w:left w:val="none" w:sz="0" w:space="0" w:color="auto"/>
            <w:bottom w:val="none" w:sz="0" w:space="0" w:color="auto"/>
            <w:right w:val="none" w:sz="0" w:space="0" w:color="auto"/>
          </w:divBdr>
        </w:div>
        <w:div w:id="1395200549">
          <w:marLeft w:val="640"/>
          <w:marRight w:val="0"/>
          <w:marTop w:val="0"/>
          <w:marBottom w:val="0"/>
          <w:divBdr>
            <w:top w:val="none" w:sz="0" w:space="0" w:color="auto"/>
            <w:left w:val="none" w:sz="0" w:space="0" w:color="auto"/>
            <w:bottom w:val="none" w:sz="0" w:space="0" w:color="auto"/>
            <w:right w:val="none" w:sz="0" w:space="0" w:color="auto"/>
          </w:divBdr>
        </w:div>
        <w:div w:id="2052800612">
          <w:marLeft w:val="640"/>
          <w:marRight w:val="0"/>
          <w:marTop w:val="0"/>
          <w:marBottom w:val="0"/>
          <w:divBdr>
            <w:top w:val="none" w:sz="0" w:space="0" w:color="auto"/>
            <w:left w:val="none" w:sz="0" w:space="0" w:color="auto"/>
            <w:bottom w:val="none" w:sz="0" w:space="0" w:color="auto"/>
            <w:right w:val="none" w:sz="0" w:space="0" w:color="auto"/>
          </w:divBdr>
        </w:div>
        <w:div w:id="9333025">
          <w:marLeft w:val="640"/>
          <w:marRight w:val="0"/>
          <w:marTop w:val="0"/>
          <w:marBottom w:val="0"/>
          <w:divBdr>
            <w:top w:val="none" w:sz="0" w:space="0" w:color="auto"/>
            <w:left w:val="none" w:sz="0" w:space="0" w:color="auto"/>
            <w:bottom w:val="none" w:sz="0" w:space="0" w:color="auto"/>
            <w:right w:val="none" w:sz="0" w:space="0" w:color="auto"/>
          </w:divBdr>
        </w:div>
        <w:div w:id="175534350">
          <w:marLeft w:val="640"/>
          <w:marRight w:val="0"/>
          <w:marTop w:val="0"/>
          <w:marBottom w:val="0"/>
          <w:divBdr>
            <w:top w:val="none" w:sz="0" w:space="0" w:color="auto"/>
            <w:left w:val="none" w:sz="0" w:space="0" w:color="auto"/>
            <w:bottom w:val="none" w:sz="0" w:space="0" w:color="auto"/>
            <w:right w:val="none" w:sz="0" w:space="0" w:color="auto"/>
          </w:divBdr>
        </w:div>
        <w:div w:id="693724283">
          <w:marLeft w:val="640"/>
          <w:marRight w:val="0"/>
          <w:marTop w:val="0"/>
          <w:marBottom w:val="0"/>
          <w:divBdr>
            <w:top w:val="none" w:sz="0" w:space="0" w:color="auto"/>
            <w:left w:val="none" w:sz="0" w:space="0" w:color="auto"/>
            <w:bottom w:val="none" w:sz="0" w:space="0" w:color="auto"/>
            <w:right w:val="none" w:sz="0" w:space="0" w:color="auto"/>
          </w:divBdr>
        </w:div>
        <w:div w:id="149294374">
          <w:marLeft w:val="640"/>
          <w:marRight w:val="0"/>
          <w:marTop w:val="0"/>
          <w:marBottom w:val="0"/>
          <w:divBdr>
            <w:top w:val="none" w:sz="0" w:space="0" w:color="auto"/>
            <w:left w:val="none" w:sz="0" w:space="0" w:color="auto"/>
            <w:bottom w:val="none" w:sz="0" w:space="0" w:color="auto"/>
            <w:right w:val="none" w:sz="0" w:space="0" w:color="auto"/>
          </w:divBdr>
        </w:div>
        <w:div w:id="239485806">
          <w:marLeft w:val="640"/>
          <w:marRight w:val="0"/>
          <w:marTop w:val="0"/>
          <w:marBottom w:val="0"/>
          <w:divBdr>
            <w:top w:val="none" w:sz="0" w:space="0" w:color="auto"/>
            <w:left w:val="none" w:sz="0" w:space="0" w:color="auto"/>
            <w:bottom w:val="none" w:sz="0" w:space="0" w:color="auto"/>
            <w:right w:val="none" w:sz="0" w:space="0" w:color="auto"/>
          </w:divBdr>
        </w:div>
        <w:div w:id="163328596">
          <w:marLeft w:val="640"/>
          <w:marRight w:val="0"/>
          <w:marTop w:val="0"/>
          <w:marBottom w:val="0"/>
          <w:divBdr>
            <w:top w:val="none" w:sz="0" w:space="0" w:color="auto"/>
            <w:left w:val="none" w:sz="0" w:space="0" w:color="auto"/>
            <w:bottom w:val="none" w:sz="0" w:space="0" w:color="auto"/>
            <w:right w:val="none" w:sz="0" w:space="0" w:color="auto"/>
          </w:divBdr>
        </w:div>
        <w:div w:id="2090884886">
          <w:marLeft w:val="640"/>
          <w:marRight w:val="0"/>
          <w:marTop w:val="0"/>
          <w:marBottom w:val="0"/>
          <w:divBdr>
            <w:top w:val="none" w:sz="0" w:space="0" w:color="auto"/>
            <w:left w:val="none" w:sz="0" w:space="0" w:color="auto"/>
            <w:bottom w:val="none" w:sz="0" w:space="0" w:color="auto"/>
            <w:right w:val="none" w:sz="0" w:space="0" w:color="auto"/>
          </w:divBdr>
        </w:div>
        <w:div w:id="1988700336">
          <w:marLeft w:val="640"/>
          <w:marRight w:val="0"/>
          <w:marTop w:val="0"/>
          <w:marBottom w:val="0"/>
          <w:divBdr>
            <w:top w:val="none" w:sz="0" w:space="0" w:color="auto"/>
            <w:left w:val="none" w:sz="0" w:space="0" w:color="auto"/>
            <w:bottom w:val="none" w:sz="0" w:space="0" w:color="auto"/>
            <w:right w:val="none" w:sz="0" w:space="0" w:color="auto"/>
          </w:divBdr>
        </w:div>
        <w:div w:id="1145320750">
          <w:marLeft w:val="640"/>
          <w:marRight w:val="0"/>
          <w:marTop w:val="0"/>
          <w:marBottom w:val="0"/>
          <w:divBdr>
            <w:top w:val="none" w:sz="0" w:space="0" w:color="auto"/>
            <w:left w:val="none" w:sz="0" w:space="0" w:color="auto"/>
            <w:bottom w:val="none" w:sz="0" w:space="0" w:color="auto"/>
            <w:right w:val="none" w:sz="0" w:space="0" w:color="auto"/>
          </w:divBdr>
        </w:div>
        <w:div w:id="1361590369">
          <w:marLeft w:val="640"/>
          <w:marRight w:val="0"/>
          <w:marTop w:val="0"/>
          <w:marBottom w:val="0"/>
          <w:divBdr>
            <w:top w:val="none" w:sz="0" w:space="0" w:color="auto"/>
            <w:left w:val="none" w:sz="0" w:space="0" w:color="auto"/>
            <w:bottom w:val="none" w:sz="0" w:space="0" w:color="auto"/>
            <w:right w:val="none" w:sz="0" w:space="0" w:color="auto"/>
          </w:divBdr>
        </w:div>
        <w:div w:id="852112832">
          <w:marLeft w:val="640"/>
          <w:marRight w:val="0"/>
          <w:marTop w:val="0"/>
          <w:marBottom w:val="0"/>
          <w:divBdr>
            <w:top w:val="none" w:sz="0" w:space="0" w:color="auto"/>
            <w:left w:val="none" w:sz="0" w:space="0" w:color="auto"/>
            <w:bottom w:val="none" w:sz="0" w:space="0" w:color="auto"/>
            <w:right w:val="none" w:sz="0" w:space="0" w:color="auto"/>
          </w:divBdr>
        </w:div>
        <w:div w:id="1653676560">
          <w:marLeft w:val="640"/>
          <w:marRight w:val="0"/>
          <w:marTop w:val="0"/>
          <w:marBottom w:val="0"/>
          <w:divBdr>
            <w:top w:val="none" w:sz="0" w:space="0" w:color="auto"/>
            <w:left w:val="none" w:sz="0" w:space="0" w:color="auto"/>
            <w:bottom w:val="none" w:sz="0" w:space="0" w:color="auto"/>
            <w:right w:val="none" w:sz="0" w:space="0" w:color="auto"/>
          </w:divBdr>
        </w:div>
        <w:div w:id="1306620584">
          <w:marLeft w:val="640"/>
          <w:marRight w:val="0"/>
          <w:marTop w:val="0"/>
          <w:marBottom w:val="0"/>
          <w:divBdr>
            <w:top w:val="none" w:sz="0" w:space="0" w:color="auto"/>
            <w:left w:val="none" w:sz="0" w:space="0" w:color="auto"/>
            <w:bottom w:val="none" w:sz="0" w:space="0" w:color="auto"/>
            <w:right w:val="none" w:sz="0" w:space="0" w:color="auto"/>
          </w:divBdr>
        </w:div>
        <w:div w:id="221067364">
          <w:marLeft w:val="640"/>
          <w:marRight w:val="0"/>
          <w:marTop w:val="0"/>
          <w:marBottom w:val="0"/>
          <w:divBdr>
            <w:top w:val="none" w:sz="0" w:space="0" w:color="auto"/>
            <w:left w:val="none" w:sz="0" w:space="0" w:color="auto"/>
            <w:bottom w:val="none" w:sz="0" w:space="0" w:color="auto"/>
            <w:right w:val="none" w:sz="0" w:space="0" w:color="auto"/>
          </w:divBdr>
        </w:div>
        <w:div w:id="896210995">
          <w:marLeft w:val="640"/>
          <w:marRight w:val="0"/>
          <w:marTop w:val="0"/>
          <w:marBottom w:val="0"/>
          <w:divBdr>
            <w:top w:val="none" w:sz="0" w:space="0" w:color="auto"/>
            <w:left w:val="none" w:sz="0" w:space="0" w:color="auto"/>
            <w:bottom w:val="none" w:sz="0" w:space="0" w:color="auto"/>
            <w:right w:val="none" w:sz="0" w:space="0" w:color="auto"/>
          </w:divBdr>
        </w:div>
        <w:div w:id="886453231">
          <w:marLeft w:val="640"/>
          <w:marRight w:val="0"/>
          <w:marTop w:val="0"/>
          <w:marBottom w:val="0"/>
          <w:divBdr>
            <w:top w:val="none" w:sz="0" w:space="0" w:color="auto"/>
            <w:left w:val="none" w:sz="0" w:space="0" w:color="auto"/>
            <w:bottom w:val="none" w:sz="0" w:space="0" w:color="auto"/>
            <w:right w:val="none" w:sz="0" w:space="0" w:color="auto"/>
          </w:divBdr>
        </w:div>
        <w:div w:id="1744451806">
          <w:marLeft w:val="640"/>
          <w:marRight w:val="0"/>
          <w:marTop w:val="0"/>
          <w:marBottom w:val="0"/>
          <w:divBdr>
            <w:top w:val="none" w:sz="0" w:space="0" w:color="auto"/>
            <w:left w:val="none" w:sz="0" w:space="0" w:color="auto"/>
            <w:bottom w:val="none" w:sz="0" w:space="0" w:color="auto"/>
            <w:right w:val="none" w:sz="0" w:space="0" w:color="auto"/>
          </w:divBdr>
        </w:div>
        <w:div w:id="833380683">
          <w:marLeft w:val="640"/>
          <w:marRight w:val="0"/>
          <w:marTop w:val="0"/>
          <w:marBottom w:val="0"/>
          <w:divBdr>
            <w:top w:val="none" w:sz="0" w:space="0" w:color="auto"/>
            <w:left w:val="none" w:sz="0" w:space="0" w:color="auto"/>
            <w:bottom w:val="none" w:sz="0" w:space="0" w:color="auto"/>
            <w:right w:val="none" w:sz="0" w:space="0" w:color="auto"/>
          </w:divBdr>
        </w:div>
        <w:div w:id="1440446240">
          <w:marLeft w:val="640"/>
          <w:marRight w:val="0"/>
          <w:marTop w:val="0"/>
          <w:marBottom w:val="0"/>
          <w:divBdr>
            <w:top w:val="none" w:sz="0" w:space="0" w:color="auto"/>
            <w:left w:val="none" w:sz="0" w:space="0" w:color="auto"/>
            <w:bottom w:val="none" w:sz="0" w:space="0" w:color="auto"/>
            <w:right w:val="none" w:sz="0" w:space="0" w:color="auto"/>
          </w:divBdr>
        </w:div>
        <w:div w:id="1579243597">
          <w:marLeft w:val="640"/>
          <w:marRight w:val="0"/>
          <w:marTop w:val="0"/>
          <w:marBottom w:val="0"/>
          <w:divBdr>
            <w:top w:val="none" w:sz="0" w:space="0" w:color="auto"/>
            <w:left w:val="none" w:sz="0" w:space="0" w:color="auto"/>
            <w:bottom w:val="none" w:sz="0" w:space="0" w:color="auto"/>
            <w:right w:val="none" w:sz="0" w:space="0" w:color="auto"/>
          </w:divBdr>
        </w:div>
        <w:div w:id="1160733613">
          <w:marLeft w:val="640"/>
          <w:marRight w:val="0"/>
          <w:marTop w:val="0"/>
          <w:marBottom w:val="0"/>
          <w:divBdr>
            <w:top w:val="none" w:sz="0" w:space="0" w:color="auto"/>
            <w:left w:val="none" w:sz="0" w:space="0" w:color="auto"/>
            <w:bottom w:val="none" w:sz="0" w:space="0" w:color="auto"/>
            <w:right w:val="none" w:sz="0" w:space="0" w:color="auto"/>
          </w:divBdr>
        </w:div>
      </w:divsChild>
    </w:div>
    <w:div w:id="1787388152">
      <w:bodyDiv w:val="1"/>
      <w:marLeft w:val="0"/>
      <w:marRight w:val="0"/>
      <w:marTop w:val="0"/>
      <w:marBottom w:val="0"/>
      <w:divBdr>
        <w:top w:val="none" w:sz="0" w:space="0" w:color="auto"/>
        <w:left w:val="none" w:sz="0" w:space="0" w:color="auto"/>
        <w:bottom w:val="none" w:sz="0" w:space="0" w:color="auto"/>
        <w:right w:val="none" w:sz="0" w:space="0" w:color="auto"/>
      </w:divBdr>
    </w:div>
    <w:div w:id="1810433826">
      <w:bodyDiv w:val="1"/>
      <w:marLeft w:val="0"/>
      <w:marRight w:val="0"/>
      <w:marTop w:val="0"/>
      <w:marBottom w:val="0"/>
      <w:divBdr>
        <w:top w:val="none" w:sz="0" w:space="0" w:color="auto"/>
        <w:left w:val="none" w:sz="0" w:space="0" w:color="auto"/>
        <w:bottom w:val="none" w:sz="0" w:space="0" w:color="auto"/>
        <w:right w:val="none" w:sz="0" w:space="0" w:color="auto"/>
      </w:divBdr>
      <w:divsChild>
        <w:div w:id="319844097">
          <w:marLeft w:val="640"/>
          <w:marRight w:val="0"/>
          <w:marTop w:val="0"/>
          <w:marBottom w:val="0"/>
          <w:divBdr>
            <w:top w:val="none" w:sz="0" w:space="0" w:color="auto"/>
            <w:left w:val="none" w:sz="0" w:space="0" w:color="auto"/>
            <w:bottom w:val="none" w:sz="0" w:space="0" w:color="auto"/>
            <w:right w:val="none" w:sz="0" w:space="0" w:color="auto"/>
          </w:divBdr>
        </w:div>
        <w:div w:id="1911109035">
          <w:marLeft w:val="640"/>
          <w:marRight w:val="0"/>
          <w:marTop w:val="0"/>
          <w:marBottom w:val="0"/>
          <w:divBdr>
            <w:top w:val="none" w:sz="0" w:space="0" w:color="auto"/>
            <w:left w:val="none" w:sz="0" w:space="0" w:color="auto"/>
            <w:bottom w:val="none" w:sz="0" w:space="0" w:color="auto"/>
            <w:right w:val="none" w:sz="0" w:space="0" w:color="auto"/>
          </w:divBdr>
        </w:div>
        <w:div w:id="1525096987">
          <w:marLeft w:val="640"/>
          <w:marRight w:val="0"/>
          <w:marTop w:val="0"/>
          <w:marBottom w:val="0"/>
          <w:divBdr>
            <w:top w:val="none" w:sz="0" w:space="0" w:color="auto"/>
            <w:left w:val="none" w:sz="0" w:space="0" w:color="auto"/>
            <w:bottom w:val="none" w:sz="0" w:space="0" w:color="auto"/>
            <w:right w:val="none" w:sz="0" w:space="0" w:color="auto"/>
          </w:divBdr>
        </w:div>
        <w:div w:id="1641110584">
          <w:marLeft w:val="640"/>
          <w:marRight w:val="0"/>
          <w:marTop w:val="0"/>
          <w:marBottom w:val="0"/>
          <w:divBdr>
            <w:top w:val="none" w:sz="0" w:space="0" w:color="auto"/>
            <w:left w:val="none" w:sz="0" w:space="0" w:color="auto"/>
            <w:bottom w:val="none" w:sz="0" w:space="0" w:color="auto"/>
            <w:right w:val="none" w:sz="0" w:space="0" w:color="auto"/>
          </w:divBdr>
        </w:div>
        <w:div w:id="1250308424">
          <w:marLeft w:val="640"/>
          <w:marRight w:val="0"/>
          <w:marTop w:val="0"/>
          <w:marBottom w:val="0"/>
          <w:divBdr>
            <w:top w:val="none" w:sz="0" w:space="0" w:color="auto"/>
            <w:left w:val="none" w:sz="0" w:space="0" w:color="auto"/>
            <w:bottom w:val="none" w:sz="0" w:space="0" w:color="auto"/>
            <w:right w:val="none" w:sz="0" w:space="0" w:color="auto"/>
          </w:divBdr>
        </w:div>
        <w:div w:id="1106658170">
          <w:marLeft w:val="640"/>
          <w:marRight w:val="0"/>
          <w:marTop w:val="0"/>
          <w:marBottom w:val="0"/>
          <w:divBdr>
            <w:top w:val="none" w:sz="0" w:space="0" w:color="auto"/>
            <w:left w:val="none" w:sz="0" w:space="0" w:color="auto"/>
            <w:bottom w:val="none" w:sz="0" w:space="0" w:color="auto"/>
            <w:right w:val="none" w:sz="0" w:space="0" w:color="auto"/>
          </w:divBdr>
        </w:div>
        <w:div w:id="250089670">
          <w:marLeft w:val="640"/>
          <w:marRight w:val="0"/>
          <w:marTop w:val="0"/>
          <w:marBottom w:val="0"/>
          <w:divBdr>
            <w:top w:val="none" w:sz="0" w:space="0" w:color="auto"/>
            <w:left w:val="none" w:sz="0" w:space="0" w:color="auto"/>
            <w:bottom w:val="none" w:sz="0" w:space="0" w:color="auto"/>
            <w:right w:val="none" w:sz="0" w:space="0" w:color="auto"/>
          </w:divBdr>
        </w:div>
        <w:div w:id="463155930">
          <w:marLeft w:val="640"/>
          <w:marRight w:val="0"/>
          <w:marTop w:val="0"/>
          <w:marBottom w:val="0"/>
          <w:divBdr>
            <w:top w:val="none" w:sz="0" w:space="0" w:color="auto"/>
            <w:left w:val="none" w:sz="0" w:space="0" w:color="auto"/>
            <w:bottom w:val="none" w:sz="0" w:space="0" w:color="auto"/>
            <w:right w:val="none" w:sz="0" w:space="0" w:color="auto"/>
          </w:divBdr>
        </w:div>
        <w:div w:id="1583369035">
          <w:marLeft w:val="640"/>
          <w:marRight w:val="0"/>
          <w:marTop w:val="0"/>
          <w:marBottom w:val="0"/>
          <w:divBdr>
            <w:top w:val="none" w:sz="0" w:space="0" w:color="auto"/>
            <w:left w:val="none" w:sz="0" w:space="0" w:color="auto"/>
            <w:bottom w:val="none" w:sz="0" w:space="0" w:color="auto"/>
            <w:right w:val="none" w:sz="0" w:space="0" w:color="auto"/>
          </w:divBdr>
        </w:div>
        <w:div w:id="345326709">
          <w:marLeft w:val="640"/>
          <w:marRight w:val="0"/>
          <w:marTop w:val="0"/>
          <w:marBottom w:val="0"/>
          <w:divBdr>
            <w:top w:val="none" w:sz="0" w:space="0" w:color="auto"/>
            <w:left w:val="none" w:sz="0" w:space="0" w:color="auto"/>
            <w:bottom w:val="none" w:sz="0" w:space="0" w:color="auto"/>
            <w:right w:val="none" w:sz="0" w:space="0" w:color="auto"/>
          </w:divBdr>
        </w:div>
        <w:div w:id="1805393369">
          <w:marLeft w:val="640"/>
          <w:marRight w:val="0"/>
          <w:marTop w:val="0"/>
          <w:marBottom w:val="0"/>
          <w:divBdr>
            <w:top w:val="none" w:sz="0" w:space="0" w:color="auto"/>
            <w:left w:val="none" w:sz="0" w:space="0" w:color="auto"/>
            <w:bottom w:val="none" w:sz="0" w:space="0" w:color="auto"/>
            <w:right w:val="none" w:sz="0" w:space="0" w:color="auto"/>
          </w:divBdr>
        </w:div>
        <w:div w:id="1872957444">
          <w:marLeft w:val="640"/>
          <w:marRight w:val="0"/>
          <w:marTop w:val="0"/>
          <w:marBottom w:val="0"/>
          <w:divBdr>
            <w:top w:val="none" w:sz="0" w:space="0" w:color="auto"/>
            <w:left w:val="none" w:sz="0" w:space="0" w:color="auto"/>
            <w:bottom w:val="none" w:sz="0" w:space="0" w:color="auto"/>
            <w:right w:val="none" w:sz="0" w:space="0" w:color="auto"/>
          </w:divBdr>
        </w:div>
        <w:div w:id="187917804">
          <w:marLeft w:val="640"/>
          <w:marRight w:val="0"/>
          <w:marTop w:val="0"/>
          <w:marBottom w:val="0"/>
          <w:divBdr>
            <w:top w:val="none" w:sz="0" w:space="0" w:color="auto"/>
            <w:left w:val="none" w:sz="0" w:space="0" w:color="auto"/>
            <w:bottom w:val="none" w:sz="0" w:space="0" w:color="auto"/>
            <w:right w:val="none" w:sz="0" w:space="0" w:color="auto"/>
          </w:divBdr>
        </w:div>
        <w:div w:id="1237402848">
          <w:marLeft w:val="640"/>
          <w:marRight w:val="0"/>
          <w:marTop w:val="0"/>
          <w:marBottom w:val="0"/>
          <w:divBdr>
            <w:top w:val="none" w:sz="0" w:space="0" w:color="auto"/>
            <w:left w:val="none" w:sz="0" w:space="0" w:color="auto"/>
            <w:bottom w:val="none" w:sz="0" w:space="0" w:color="auto"/>
            <w:right w:val="none" w:sz="0" w:space="0" w:color="auto"/>
          </w:divBdr>
        </w:div>
        <w:div w:id="1543206763">
          <w:marLeft w:val="640"/>
          <w:marRight w:val="0"/>
          <w:marTop w:val="0"/>
          <w:marBottom w:val="0"/>
          <w:divBdr>
            <w:top w:val="none" w:sz="0" w:space="0" w:color="auto"/>
            <w:left w:val="none" w:sz="0" w:space="0" w:color="auto"/>
            <w:bottom w:val="none" w:sz="0" w:space="0" w:color="auto"/>
            <w:right w:val="none" w:sz="0" w:space="0" w:color="auto"/>
          </w:divBdr>
        </w:div>
        <w:div w:id="1600410386">
          <w:marLeft w:val="640"/>
          <w:marRight w:val="0"/>
          <w:marTop w:val="0"/>
          <w:marBottom w:val="0"/>
          <w:divBdr>
            <w:top w:val="none" w:sz="0" w:space="0" w:color="auto"/>
            <w:left w:val="none" w:sz="0" w:space="0" w:color="auto"/>
            <w:bottom w:val="none" w:sz="0" w:space="0" w:color="auto"/>
            <w:right w:val="none" w:sz="0" w:space="0" w:color="auto"/>
          </w:divBdr>
        </w:div>
        <w:div w:id="1428959228">
          <w:marLeft w:val="640"/>
          <w:marRight w:val="0"/>
          <w:marTop w:val="0"/>
          <w:marBottom w:val="0"/>
          <w:divBdr>
            <w:top w:val="none" w:sz="0" w:space="0" w:color="auto"/>
            <w:left w:val="none" w:sz="0" w:space="0" w:color="auto"/>
            <w:bottom w:val="none" w:sz="0" w:space="0" w:color="auto"/>
            <w:right w:val="none" w:sz="0" w:space="0" w:color="auto"/>
          </w:divBdr>
        </w:div>
        <w:div w:id="1111969711">
          <w:marLeft w:val="640"/>
          <w:marRight w:val="0"/>
          <w:marTop w:val="0"/>
          <w:marBottom w:val="0"/>
          <w:divBdr>
            <w:top w:val="none" w:sz="0" w:space="0" w:color="auto"/>
            <w:left w:val="none" w:sz="0" w:space="0" w:color="auto"/>
            <w:bottom w:val="none" w:sz="0" w:space="0" w:color="auto"/>
            <w:right w:val="none" w:sz="0" w:space="0" w:color="auto"/>
          </w:divBdr>
        </w:div>
        <w:div w:id="668561524">
          <w:marLeft w:val="640"/>
          <w:marRight w:val="0"/>
          <w:marTop w:val="0"/>
          <w:marBottom w:val="0"/>
          <w:divBdr>
            <w:top w:val="none" w:sz="0" w:space="0" w:color="auto"/>
            <w:left w:val="none" w:sz="0" w:space="0" w:color="auto"/>
            <w:bottom w:val="none" w:sz="0" w:space="0" w:color="auto"/>
            <w:right w:val="none" w:sz="0" w:space="0" w:color="auto"/>
          </w:divBdr>
        </w:div>
        <w:div w:id="402459420">
          <w:marLeft w:val="640"/>
          <w:marRight w:val="0"/>
          <w:marTop w:val="0"/>
          <w:marBottom w:val="0"/>
          <w:divBdr>
            <w:top w:val="none" w:sz="0" w:space="0" w:color="auto"/>
            <w:left w:val="none" w:sz="0" w:space="0" w:color="auto"/>
            <w:bottom w:val="none" w:sz="0" w:space="0" w:color="auto"/>
            <w:right w:val="none" w:sz="0" w:space="0" w:color="auto"/>
          </w:divBdr>
        </w:div>
        <w:div w:id="139469697">
          <w:marLeft w:val="640"/>
          <w:marRight w:val="0"/>
          <w:marTop w:val="0"/>
          <w:marBottom w:val="0"/>
          <w:divBdr>
            <w:top w:val="none" w:sz="0" w:space="0" w:color="auto"/>
            <w:left w:val="none" w:sz="0" w:space="0" w:color="auto"/>
            <w:bottom w:val="none" w:sz="0" w:space="0" w:color="auto"/>
            <w:right w:val="none" w:sz="0" w:space="0" w:color="auto"/>
          </w:divBdr>
        </w:div>
        <w:div w:id="1254627138">
          <w:marLeft w:val="640"/>
          <w:marRight w:val="0"/>
          <w:marTop w:val="0"/>
          <w:marBottom w:val="0"/>
          <w:divBdr>
            <w:top w:val="none" w:sz="0" w:space="0" w:color="auto"/>
            <w:left w:val="none" w:sz="0" w:space="0" w:color="auto"/>
            <w:bottom w:val="none" w:sz="0" w:space="0" w:color="auto"/>
            <w:right w:val="none" w:sz="0" w:space="0" w:color="auto"/>
          </w:divBdr>
        </w:div>
        <w:div w:id="958684600">
          <w:marLeft w:val="640"/>
          <w:marRight w:val="0"/>
          <w:marTop w:val="0"/>
          <w:marBottom w:val="0"/>
          <w:divBdr>
            <w:top w:val="none" w:sz="0" w:space="0" w:color="auto"/>
            <w:left w:val="none" w:sz="0" w:space="0" w:color="auto"/>
            <w:bottom w:val="none" w:sz="0" w:space="0" w:color="auto"/>
            <w:right w:val="none" w:sz="0" w:space="0" w:color="auto"/>
          </w:divBdr>
        </w:div>
        <w:div w:id="678197070">
          <w:marLeft w:val="640"/>
          <w:marRight w:val="0"/>
          <w:marTop w:val="0"/>
          <w:marBottom w:val="0"/>
          <w:divBdr>
            <w:top w:val="none" w:sz="0" w:space="0" w:color="auto"/>
            <w:left w:val="none" w:sz="0" w:space="0" w:color="auto"/>
            <w:bottom w:val="none" w:sz="0" w:space="0" w:color="auto"/>
            <w:right w:val="none" w:sz="0" w:space="0" w:color="auto"/>
          </w:divBdr>
        </w:div>
        <w:div w:id="1826236871">
          <w:marLeft w:val="640"/>
          <w:marRight w:val="0"/>
          <w:marTop w:val="0"/>
          <w:marBottom w:val="0"/>
          <w:divBdr>
            <w:top w:val="none" w:sz="0" w:space="0" w:color="auto"/>
            <w:left w:val="none" w:sz="0" w:space="0" w:color="auto"/>
            <w:bottom w:val="none" w:sz="0" w:space="0" w:color="auto"/>
            <w:right w:val="none" w:sz="0" w:space="0" w:color="auto"/>
          </w:divBdr>
        </w:div>
        <w:div w:id="475533635">
          <w:marLeft w:val="640"/>
          <w:marRight w:val="0"/>
          <w:marTop w:val="0"/>
          <w:marBottom w:val="0"/>
          <w:divBdr>
            <w:top w:val="none" w:sz="0" w:space="0" w:color="auto"/>
            <w:left w:val="none" w:sz="0" w:space="0" w:color="auto"/>
            <w:bottom w:val="none" w:sz="0" w:space="0" w:color="auto"/>
            <w:right w:val="none" w:sz="0" w:space="0" w:color="auto"/>
          </w:divBdr>
        </w:div>
        <w:div w:id="1607928022">
          <w:marLeft w:val="640"/>
          <w:marRight w:val="0"/>
          <w:marTop w:val="0"/>
          <w:marBottom w:val="0"/>
          <w:divBdr>
            <w:top w:val="none" w:sz="0" w:space="0" w:color="auto"/>
            <w:left w:val="none" w:sz="0" w:space="0" w:color="auto"/>
            <w:bottom w:val="none" w:sz="0" w:space="0" w:color="auto"/>
            <w:right w:val="none" w:sz="0" w:space="0" w:color="auto"/>
          </w:divBdr>
        </w:div>
        <w:div w:id="365259185">
          <w:marLeft w:val="640"/>
          <w:marRight w:val="0"/>
          <w:marTop w:val="0"/>
          <w:marBottom w:val="0"/>
          <w:divBdr>
            <w:top w:val="none" w:sz="0" w:space="0" w:color="auto"/>
            <w:left w:val="none" w:sz="0" w:space="0" w:color="auto"/>
            <w:bottom w:val="none" w:sz="0" w:space="0" w:color="auto"/>
            <w:right w:val="none" w:sz="0" w:space="0" w:color="auto"/>
          </w:divBdr>
        </w:div>
        <w:div w:id="2054381130">
          <w:marLeft w:val="640"/>
          <w:marRight w:val="0"/>
          <w:marTop w:val="0"/>
          <w:marBottom w:val="0"/>
          <w:divBdr>
            <w:top w:val="none" w:sz="0" w:space="0" w:color="auto"/>
            <w:left w:val="none" w:sz="0" w:space="0" w:color="auto"/>
            <w:bottom w:val="none" w:sz="0" w:space="0" w:color="auto"/>
            <w:right w:val="none" w:sz="0" w:space="0" w:color="auto"/>
          </w:divBdr>
        </w:div>
        <w:div w:id="1477989208">
          <w:marLeft w:val="640"/>
          <w:marRight w:val="0"/>
          <w:marTop w:val="0"/>
          <w:marBottom w:val="0"/>
          <w:divBdr>
            <w:top w:val="none" w:sz="0" w:space="0" w:color="auto"/>
            <w:left w:val="none" w:sz="0" w:space="0" w:color="auto"/>
            <w:bottom w:val="none" w:sz="0" w:space="0" w:color="auto"/>
            <w:right w:val="none" w:sz="0" w:space="0" w:color="auto"/>
          </w:divBdr>
        </w:div>
        <w:div w:id="303462718">
          <w:marLeft w:val="640"/>
          <w:marRight w:val="0"/>
          <w:marTop w:val="0"/>
          <w:marBottom w:val="0"/>
          <w:divBdr>
            <w:top w:val="none" w:sz="0" w:space="0" w:color="auto"/>
            <w:left w:val="none" w:sz="0" w:space="0" w:color="auto"/>
            <w:bottom w:val="none" w:sz="0" w:space="0" w:color="auto"/>
            <w:right w:val="none" w:sz="0" w:space="0" w:color="auto"/>
          </w:divBdr>
        </w:div>
        <w:div w:id="410659399">
          <w:marLeft w:val="640"/>
          <w:marRight w:val="0"/>
          <w:marTop w:val="0"/>
          <w:marBottom w:val="0"/>
          <w:divBdr>
            <w:top w:val="none" w:sz="0" w:space="0" w:color="auto"/>
            <w:left w:val="none" w:sz="0" w:space="0" w:color="auto"/>
            <w:bottom w:val="none" w:sz="0" w:space="0" w:color="auto"/>
            <w:right w:val="none" w:sz="0" w:space="0" w:color="auto"/>
          </w:divBdr>
        </w:div>
        <w:div w:id="1710183081">
          <w:marLeft w:val="640"/>
          <w:marRight w:val="0"/>
          <w:marTop w:val="0"/>
          <w:marBottom w:val="0"/>
          <w:divBdr>
            <w:top w:val="none" w:sz="0" w:space="0" w:color="auto"/>
            <w:left w:val="none" w:sz="0" w:space="0" w:color="auto"/>
            <w:bottom w:val="none" w:sz="0" w:space="0" w:color="auto"/>
            <w:right w:val="none" w:sz="0" w:space="0" w:color="auto"/>
          </w:divBdr>
        </w:div>
        <w:div w:id="1665082406">
          <w:marLeft w:val="640"/>
          <w:marRight w:val="0"/>
          <w:marTop w:val="0"/>
          <w:marBottom w:val="0"/>
          <w:divBdr>
            <w:top w:val="none" w:sz="0" w:space="0" w:color="auto"/>
            <w:left w:val="none" w:sz="0" w:space="0" w:color="auto"/>
            <w:bottom w:val="none" w:sz="0" w:space="0" w:color="auto"/>
            <w:right w:val="none" w:sz="0" w:space="0" w:color="auto"/>
          </w:divBdr>
        </w:div>
        <w:div w:id="1648823534">
          <w:marLeft w:val="640"/>
          <w:marRight w:val="0"/>
          <w:marTop w:val="0"/>
          <w:marBottom w:val="0"/>
          <w:divBdr>
            <w:top w:val="none" w:sz="0" w:space="0" w:color="auto"/>
            <w:left w:val="none" w:sz="0" w:space="0" w:color="auto"/>
            <w:bottom w:val="none" w:sz="0" w:space="0" w:color="auto"/>
            <w:right w:val="none" w:sz="0" w:space="0" w:color="auto"/>
          </w:divBdr>
        </w:div>
        <w:div w:id="881940793">
          <w:marLeft w:val="640"/>
          <w:marRight w:val="0"/>
          <w:marTop w:val="0"/>
          <w:marBottom w:val="0"/>
          <w:divBdr>
            <w:top w:val="none" w:sz="0" w:space="0" w:color="auto"/>
            <w:left w:val="none" w:sz="0" w:space="0" w:color="auto"/>
            <w:bottom w:val="none" w:sz="0" w:space="0" w:color="auto"/>
            <w:right w:val="none" w:sz="0" w:space="0" w:color="auto"/>
          </w:divBdr>
        </w:div>
        <w:div w:id="300426674">
          <w:marLeft w:val="640"/>
          <w:marRight w:val="0"/>
          <w:marTop w:val="0"/>
          <w:marBottom w:val="0"/>
          <w:divBdr>
            <w:top w:val="none" w:sz="0" w:space="0" w:color="auto"/>
            <w:left w:val="none" w:sz="0" w:space="0" w:color="auto"/>
            <w:bottom w:val="none" w:sz="0" w:space="0" w:color="auto"/>
            <w:right w:val="none" w:sz="0" w:space="0" w:color="auto"/>
          </w:divBdr>
        </w:div>
        <w:div w:id="410352126">
          <w:marLeft w:val="640"/>
          <w:marRight w:val="0"/>
          <w:marTop w:val="0"/>
          <w:marBottom w:val="0"/>
          <w:divBdr>
            <w:top w:val="none" w:sz="0" w:space="0" w:color="auto"/>
            <w:left w:val="none" w:sz="0" w:space="0" w:color="auto"/>
            <w:bottom w:val="none" w:sz="0" w:space="0" w:color="auto"/>
            <w:right w:val="none" w:sz="0" w:space="0" w:color="auto"/>
          </w:divBdr>
        </w:div>
        <w:div w:id="1623851860">
          <w:marLeft w:val="640"/>
          <w:marRight w:val="0"/>
          <w:marTop w:val="0"/>
          <w:marBottom w:val="0"/>
          <w:divBdr>
            <w:top w:val="none" w:sz="0" w:space="0" w:color="auto"/>
            <w:left w:val="none" w:sz="0" w:space="0" w:color="auto"/>
            <w:bottom w:val="none" w:sz="0" w:space="0" w:color="auto"/>
            <w:right w:val="none" w:sz="0" w:space="0" w:color="auto"/>
          </w:divBdr>
        </w:div>
        <w:div w:id="1498156403">
          <w:marLeft w:val="640"/>
          <w:marRight w:val="0"/>
          <w:marTop w:val="0"/>
          <w:marBottom w:val="0"/>
          <w:divBdr>
            <w:top w:val="none" w:sz="0" w:space="0" w:color="auto"/>
            <w:left w:val="none" w:sz="0" w:space="0" w:color="auto"/>
            <w:bottom w:val="none" w:sz="0" w:space="0" w:color="auto"/>
            <w:right w:val="none" w:sz="0" w:space="0" w:color="auto"/>
          </w:divBdr>
        </w:div>
        <w:div w:id="1271084756">
          <w:marLeft w:val="640"/>
          <w:marRight w:val="0"/>
          <w:marTop w:val="0"/>
          <w:marBottom w:val="0"/>
          <w:divBdr>
            <w:top w:val="none" w:sz="0" w:space="0" w:color="auto"/>
            <w:left w:val="none" w:sz="0" w:space="0" w:color="auto"/>
            <w:bottom w:val="none" w:sz="0" w:space="0" w:color="auto"/>
            <w:right w:val="none" w:sz="0" w:space="0" w:color="auto"/>
          </w:divBdr>
        </w:div>
        <w:div w:id="294220449">
          <w:marLeft w:val="640"/>
          <w:marRight w:val="0"/>
          <w:marTop w:val="0"/>
          <w:marBottom w:val="0"/>
          <w:divBdr>
            <w:top w:val="none" w:sz="0" w:space="0" w:color="auto"/>
            <w:left w:val="none" w:sz="0" w:space="0" w:color="auto"/>
            <w:bottom w:val="none" w:sz="0" w:space="0" w:color="auto"/>
            <w:right w:val="none" w:sz="0" w:space="0" w:color="auto"/>
          </w:divBdr>
        </w:div>
        <w:div w:id="1979676510">
          <w:marLeft w:val="640"/>
          <w:marRight w:val="0"/>
          <w:marTop w:val="0"/>
          <w:marBottom w:val="0"/>
          <w:divBdr>
            <w:top w:val="none" w:sz="0" w:space="0" w:color="auto"/>
            <w:left w:val="none" w:sz="0" w:space="0" w:color="auto"/>
            <w:bottom w:val="none" w:sz="0" w:space="0" w:color="auto"/>
            <w:right w:val="none" w:sz="0" w:space="0" w:color="auto"/>
          </w:divBdr>
        </w:div>
        <w:div w:id="946354516">
          <w:marLeft w:val="640"/>
          <w:marRight w:val="0"/>
          <w:marTop w:val="0"/>
          <w:marBottom w:val="0"/>
          <w:divBdr>
            <w:top w:val="none" w:sz="0" w:space="0" w:color="auto"/>
            <w:left w:val="none" w:sz="0" w:space="0" w:color="auto"/>
            <w:bottom w:val="none" w:sz="0" w:space="0" w:color="auto"/>
            <w:right w:val="none" w:sz="0" w:space="0" w:color="auto"/>
          </w:divBdr>
        </w:div>
        <w:div w:id="883979336">
          <w:marLeft w:val="640"/>
          <w:marRight w:val="0"/>
          <w:marTop w:val="0"/>
          <w:marBottom w:val="0"/>
          <w:divBdr>
            <w:top w:val="none" w:sz="0" w:space="0" w:color="auto"/>
            <w:left w:val="none" w:sz="0" w:space="0" w:color="auto"/>
            <w:bottom w:val="none" w:sz="0" w:space="0" w:color="auto"/>
            <w:right w:val="none" w:sz="0" w:space="0" w:color="auto"/>
          </w:divBdr>
        </w:div>
        <w:div w:id="1966735812">
          <w:marLeft w:val="640"/>
          <w:marRight w:val="0"/>
          <w:marTop w:val="0"/>
          <w:marBottom w:val="0"/>
          <w:divBdr>
            <w:top w:val="none" w:sz="0" w:space="0" w:color="auto"/>
            <w:left w:val="none" w:sz="0" w:space="0" w:color="auto"/>
            <w:bottom w:val="none" w:sz="0" w:space="0" w:color="auto"/>
            <w:right w:val="none" w:sz="0" w:space="0" w:color="auto"/>
          </w:divBdr>
        </w:div>
        <w:div w:id="105974877">
          <w:marLeft w:val="640"/>
          <w:marRight w:val="0"/>
          <w:marTop w:val="0"/>
          <w:marBottom w:val="0"/>
          <w:divBdr>
            <w:top w:val="none" w:sz="0" w:space="0" w:color="auto"/>
            <w:left w:val="none" w:sz="0" w:space="0" w:color="auto"/>
            <w:bottom w:val="none" w:sz="0" w:space="0" w:color="auto"/>
            <w:right w:val="none" w:sz="0" w:space="0" w:color="auto"/>
          </w:divBdr>
        </w:div>
        <w:div w:id="1658994980">
          <w:marLeft w:val="640"/>
          <w:marRight w:val="0"/>
          <w:marTop w:val="0"/>
          <w:marBottom w:val="0"/>
          <w:divBdr>
            <w:top w:val="none" w:sz="0" w:space="0" w:color="auto"/>
            <w:left w:val="none" w:sz="0" w:space="0" w:color="auto"/>
            <w:bottom w:val="none" w:sz="0" w:space="0" w:color="auto"/>
            <w:right w:val="none" w:sz="0" w:space="0" w:color="auto"/>
          </w:divBdr>
        </w:div>
        <w:div w:id="1386490143">
          <w:marLeft w:val="640"/>
          <w:marRight w:val="0"/>
          <w:marTop w:val="0"/>
          <w:marBottom w:val="0"/>
          <w:divBdr>
            <w:top w:val="none" w:sz="0" w:space="0" w:color="auto"/>
            <w:left w:val="none" w:sz="0" w:space="0" w:color="auto"/>
            <w:bottom w:val="none" w:sz="0" w:space="0" w:color="auto"/>
            <w:right w:val="none" w:sz="0" w:space="0" w:color="auto"/>
          </w:divBdr>
        </w:div>
        <w:div w:id="624124259">
          <w:marLeft w:val="640"/>
          <w:marRight w:val="0"/>
          <w:marTop w:val="0"/>
          <w:marBottom w:val="0"/>
          <w:divBdr>
            <w:top w:val="none" w:sz="0" w:space="0" w:color="auto"/>
            <w:left w:val="none" w:sz="0" w:space="0" w:color="auto"/>
            <w:bottom w:val="none" w:sz="0" w:space="0" w:color="auto"/>
            <w:right w:val="none" w:sz="0" w:space="0" w:color="auto"/>
          </w:divBdr>
        </w:div>
        <w:div w:id="934754592">
          <w:marLeft w:val="640"/>
          <w:marRight w:val="0"/>
          <w:marTop w:val="0"/>
          <w:marBottom w:val="0"/>
          <w:divBdr>
            <w:top w:val="none" w:sz="0" w:space="0" w:color="auto"/>
            <w:left w:val="none" w:sz="0" w:space="0" w:color="auto"/>
            <w:bottom w:val="none" w:sz="0" w:space="0" w:color="auto"/>
            <w:right w:val="none" w:sz="0" w:space="0" w:color="auto"/>
          </w:divBdr>
        </w:div>
        <w:div w:id="112674489">
          <w:marLeft w:val="640"/>
          <w:marRight w:val="0"/>
          <w:marTop w:val="0"/>
          <w:marBottom w:val="0"/>
          <w:divBdr>
            <w:top w:val="none" w:sz="0" w:space="0" w:color="auto"/>
            <w:left w:val="none" w:sz="0" w:space="0" w:color="auto"/>
            <w:bottom w:val="none" w:sz="0" w:space="0" w:color="auto"/>
            <w:right w:val="none" w:sz="0" w:space="0" w:color="auto"/>
          </w:divBdr>
        </w:div>
        <w:div w:id="253899438">
          <w:marLeft w:val="640"/>
          <w:marRight w:val="0"/>
          <w:marTop w:val="0"/>
          <w:marBottom w:val="0"/>
          <w:divBdr>
            <w:top w:val="none" w:sz="0" w:space="0" w:color="auto"/>
            <w:left w:val="none" w:sz="0" w:space="0" w:color="auto"/>
            <w:bottom w:val="none" w:sz="0" w:space="0" w:color="auto"/>
            <w:right w:val="none" w:sz="0" w:space="0" w:color="auto"/>
          </w:divBdr>
        </w:div>
        <w:div w:id="518663456">
          <w:marLeft w:val="640"/>
          <w:marRight w:val="0"/>
          <w:marTop w:val="0"/>
          <w:marBottom w:val="0"/>
          <w:divBdr>
            <w:top w:val="none" w:sz="0" w:space="0" w:color="auto"/>
            <w:left w:val="none" w:sz="0" w:space="0" w:color="auto"/>
            <w:bottom w:val="none" w:sz="0" w:space="0" w:color="auto"/>
            <w:right w:val="none" w:sz="0" w:space="0" w:color="auto"/>
          </w:divBdr>
        </w:div>
      </w:divsChild>
    </w:div>
    <w:div w:id="1810786836">
      <w:bodyDiv w:val="1"/>
      <w:marLeft w:val="0"/>
      <w:marRight w:val="0"/>
      <w:marTop w:val="0"/>
      <w:marBottom w:val="0"/>
      <w:divBdr>
        <w:top w:val="none" w:sz="0" w:space="0" w:color="auto"/>
        <w:left w:val="none" w:sz="0" w:space="0" w:color="auto"/>
        <w:bottom w:val="none" w:sz="0" w:space="0" w:color="auto"/>
        <w:right w:val="none" w:sz="0" w:space="0" w:color="auto"/>
      </w:divBdr>
    </w:div>
    <w:div w:id="1826968507">
      <w:bodyDiv w:val="1"/>
      <w:marLeft w:val="0"/>
      <w:marRight w:val="0"/>
      <w:marTop w:val="0"/>
      <w:marBottom w:val="0"/>
      <w:divBdr>
        <w:top w:val="none" w:sz="0" w:space="0" w:color="auto"/>
        <w:left w:val="none" w:sz="0" w:space="0" w:color="auto"/>
        <w:bottom w:val="none" w:sz="0" w:space="0" w:color="auto"/>
        <w:right w:val="none" w:sz="0" w:space="0" w:color="auto"/>
      </w:divBdr>
      <w:divsChild>
        <w:div w:id="1338119744">
          <w:marLeft w:val="640"/>
          <w:marRight w:val="0"/>
          <w:marTop w:val="0"/>
          <w:marBottom w:val="0"/>
          <w:divBdr>
            <w:top w:val="none" w:sz="0" w:space="0" w:color="auto"/>
            <w:left w:val="none" w:sz="0" w:space="0" w:color="auto"/>
            <w:bottom w:val="none" w:sz="0" w:space="0" w:color="auto"/>
            <w:right w:val="none" w:sz="0" w:space="0" w:color="auto"/>
          </w:divBdr>
        </w:div>
        <w:div w:id="1836607937">
          <w:marLeft w:val="640"/>
          <w:marRight w:val="0"/>
          <w:marTop w:val="0"/>
          <w:marBottom w:val="0"/>
          <w:divBdr>
            <w:top w:val="none" w:sz="0" w:space="0" w:color="auto"/>
            <w:left w:val="none" w:sz="0" w:space="0" w:color="auto"/>
            <w:bottom w:val="none" w:sz="0" w:space="0" w:color="auto"/>
            <w:right w:val="none" w:sz="0" w:space="0" w:color="auto"/>
          </w:divBdr>
        </w:div>
        <w:div w:id="1820539376">
          <w:marLeft w:val="640"/>
          <w:marRight w:val="0"/>
          <w:marTop w:val="0"/>
          <w:marBottom w:val="0"/>
          <w:divBdr>
            <w:top w:val="none" w:sz="0" w:space="0" w:color="auto"/>
            <w:left w:val="none" w:sz="0" w:space="0" w:color="auto"/>
            <w:bottom w:val="none" w:sz="0" w:space="0" w:color="auto"/>
            <w:right w:val="none" w:sz="0" w:space="0" w:color="auto"/>
          </w:divBdr>
        </w:div>
        <w:div w:id="848909803">
          <w:marLeft w:val="640"/>
          <w:marRight w:val="0"/>
          <w:marTop w:val="0"/>
          <w:marBottom w:val="0"/>
          <w:divBdr>
            <w:top w:val="none" w:sz="0" w:space="0" w:color="auto"/>
            <w:left w:val="none" w:sz="0" w:space="0" w:color="auto"/>
            <w:bottom w:val="none" w:sz="0" w:space="0" w:color="auto"/>
            <w:right w:val="none" w:sz="0" w:space="0" w:color="auto"/>
          </w:divBdr>
        </w:div>
        <w:div w:id="172720042">
          <w:marLeft w:val="640"/>
          <w:marRight w:val="0"/>
          <w:marTop w:val="0"/>
          <w:marBottom w:val="0"/>
          <w:divBdr>
            <w:top w:val="none" w:sz="0" w:space="0" w:color="auto"/>
            <w:left w:val="none" w:sz="0" w:space="0" w:color="auto"/>
            <w:bottom w:val="none" w:sz="0" w:space="0" w:color="auto"/>
            <w:right w:val="none" w:sz="0" w:space="0" w:color="auto"/>
          </w:divBdr>
        </w:div>
        <w:div w:id="1871257523">
          <w:marLeft w:val="640"/>
          <w:marRight w:val="0"/>
          <w:marTop w:val="0"/>
          <w:marBottom w:val="0"/>
          <w:divBdr>
            <w:top w:val="none" w:sz="0" w:space="0" w:color="auto"/>
            <w:left w:val="none" w:sz="0" w:space="0" w:color="auto"/>
            <w:bottom w:val="none" w:sz="0" w:space="0" w:color="auto"/>
            <w:right w:val="none" w:sz="0" w:space="0" w:color="auto"/>
          </w:divBdr>
        </w:div>
        <w:div w:id="1093018505">
          <w:marLeft w:val="640"/>
          <w:marRight w:val="0"/>
          <w:marTop w:val="0"/>
          <w:marBottom w:val="0"/>
          <w:divBdr>
            <w:top w:val="none" w:sz="0" w:space="0" w:color="auto"/>
            <w:left w:val="none" w:sz="0" w:space="0" w:color="auto"/>
            <w:bottom w:val="none" w:sz="0" w:space="0" w:color="auto"/>
            <w:right w:val="none" w:sz="0" w:space="0" w:color="auto"/>
          </w:divBdr>
        </w:div>
        <w:div w:id="1050958381">
          <w:marLeft w:val="640"/>
          <w:marRight w:val="0"/>
          <w:marTop w:val="0"/>
          <w:marBottom w:val="0"/>
          <w:divBdr>
            <w:top w:val="none" w:sz="0" w:space="0" w:color="auto"/>
            <w:left w:val="none" w:sz="0" w:space="0" w:color="auto"/>
            <w:bottom w:val="none" w:sz="0" w:space="0" w:color="auto"/>
            <w:right w:val="none" w:sz="0" w:space="0" w:color="auto"/>
          </w:divBdr>
        </w:div>
        <w:div w:id="1140925825">
          <w:marLeft w:val="640"/>
          <w:marRight w:val="0"/>
          <w:marTop w:val="0"/>
          <w:marBottom w:val="0"/>
          <w:divBdr>
            <w:top w:val="none" w:sz="0" w:space="0" w:color="auto"/>
            <w:left w:val="none" w:sz="0" w:space="0" w:color="auto"/>
            <w:bottom w:val="none" w:sz="0" w:space="0" w:color="auto"/>
            <w:right w:val="none" w:sz="0" w:space="0" w:color="auto"/>
          </w:divBdr>
        </w:div>
        <w:div w:id="1643651417">
          <w:marLeft w:val="640"/>
          <w:marRight w:val="0"/>
          <w:marTop w:val="0"/>
          <w:marBottom w:val="0"/>
          <w:divBdr>
            <w:top w:val="none" w:sz="0" w:space="0" w:color="auto"/>
            <w:left w:val="none" w:sz="0" w:space="0" w:color="auto"/>
            <w:bottom w:val="none" w:sz="0" w:space="0" w:color="auto"/>
            <w:right w:val="none" w:sz="0" w:space="0" w:color="auto"/>
          </w:divBdr>
        </w:div>
        <w:div w:id="1751611171">
          <w:marLeft w:val="640"/>
          <w:marRight w:val="0"/>
          <w:marTop w:val="0"/>
          <w:marBottom w:val="0"/>
          <w:divBdr>
            <w:top w:val="none" w:sz="0" w:space="0" w:color="auto"/>
            <w:left w:val="none" w:sz="0" w:space="0" w:color="auto"/>
            <w:bottom w:val="none" w:sz="0" w:space="0" w:color="auto"/>
            <w:right w:val="none" w:sz="0" w:space="0" w:color="auto"/>
          </w:divBdr>
        </w:div>
        <w:div w:id="1676104821">
          <w:marLeft w:val="640"/>
          <w:marRight w:val="0"/>
          <w:marTop w:val="0"/>
          <w:marBottom w:val="0"/>
          <w:divBdr>
            <w:top w:val="none" w:sz="0" w:space="0" w:color="auto"/>
            <w:left w:val="none" w:sz="0" w:space="0" w:color="auto"/>
            <w:bottom w:val="none" w:sz="0" w:space="0" w:color="auto"/>
            <w:right w:val="none" w:sz="0" w:space="0" w:color="auto"/>
          </w:divBdr>
        </w:div>
        <w:div w:id="2040618180">
          <w:marLeft w:val="640"/>
          <w:marRight w:val="0"/>
          <w:marTop w:val="0"/>
          <w:marBottom w:val="0"/>
          <w:divBdr>
            <w:top w:val="none" w:sz="0" w:space="0" w:color="auto"/>
            <w:left w:val="none" w:sz="0" w:space="0" w:color="auto"/>
            <w:bottom w:val="none" w:sz="0" w:space="0" w:color="auto"/>
            <w:right w:val="none" w:sz="0" w:space="0" w:color="auto"/>
          </w:divBdr>
        </w:div>
        <w:div w:id="1028024039">
          <w:marLeft w:val="640"/>
          <w:marRight w:val="0"/>
          <w:marTop w:val="0"/>
          <w:marBottom w:val="0"/>
          <w:divBdr>
            <w:top w:val="none" w:sz="0" w:space="0" w:color="auto"/>
            <w:left w:val="none" w:sz="0" w:space="0" w:color="auto"/>
            <w:bottom w:val="none" w:sz="0" w:space="0" w:color="auto"/>
            <w:right w:val="none" w:sz="0" w:space="0" w:color="auto"/>
          </w:divBdr>
        </w:div>
        <w:div w:id="474567756">
          <w:marLeft w:val="640"/>
          <w:marRight w:val="0"/>
          <w:marTop w:val="0"/>
          <w:marBottom w:val="0"/>
          <w:divBdr>
            <w:top w:val="none" w:sz="0" w:space="0" w:color="auto"/>
            <w:left w:val="none" w:sz="0" w:space="0" w:color="auto"/>
            <w:bottom w:val="none" w:sz="0" w:space="0" w:color="auto"/>
            <w:right w:val="none" w:sz="0" w:space="0" w:color="auto"/>
          </w:divBdr>
        </w:div>
        <w:div w:id="1271667405">
          <w:marLeft w:val="640"/>
          <w:marRight w:val="0"/>
          <w:marTop w:val="0"/>
          <w:marBottom w:val="0"/>
          <w:divBdr>
            <w:top w:val="none" w:sz="0" w:space="0" w:color="auto"/>
            <w:left w:val="none" w:sz="0" w:space="0" w:color="auto"/>
            <w:bottom w:val="none" w:sz="0" w:space="0" w:color="auto"/>
            <w:right w:val="none" w:sz="0" w:space="0" w:color="auto"/>
          </w:divBdr>
        </w:div>
        <w:div w:id="737481528">
          <w:marLeft w:val="640"/>
          <w:marRight w:val="0"/>
          <w:marTop w:val="0"/>
          <w:marBottom w:val="0"/>
          <w:divBdr>
            <w:top w:val="none" w:sz="0" w:space="0" w:color="auto"/>
            <w:left w:val="none" w:sz="0" w:space="0" w:color="auto"/>
            <w:bottom w:val="none" w:sz="0" w:space="0" w:color="auto"/>
            <w:right w:val="none" w:sz="0" w:space="0" w:color="auto"/>
          </w:divBdr>
        </w:div>
        <w:div w:id="24410323">
          <w:marLeft w:val="640"/>
          <w:marRight w:val="0"/>
          <w:marTop w:val="0"/>
          <w:marBottom w:val="0"/>
          <w:divBdr>
            <w:top w:val="none" w:sz="0" w:space="0" w:color="auto"/>
            <w:left w:val="none" w:sz="0" w:space="0" w:color="auto"/>
            <w:bottom w:val="none" w:sz="0" w:space="0" w:color="auto"/>
            <w:right w:val="none" w:sz="0" w:space="0" w:color="auto"/>
          </w:divBdr>
        </w:div>
        <w:div w:id="1366708848">
          <w:marLeft w:val="640"/>
          <w:marRight w:val="0"/>
          <w:marTop w:val="0"/>
          <w:marBottom w:val="0"/>
          <w:divBdr>
            <w:top w:val="none" w:sz="0" w:space="0" w:color="auto"/>
            <w:left w:val="none" w:sz="0" w:space="0" w:color="auto"/>
            <w:bottom w:val="none" w:sz="0" w:space="0" w:color="auto"/>
            <w:right w:val="none" w:sz="0" w:space="0" w:color="auto"/>
          </w:divBdr>
        </w:div>
        <w:div w:id="1326322144">
          <w:marLeft w:val="640"/>
          <w:marRight w:val="0"/>
          <w:marTop w:val="0"/>
          <w:marBottom w:val="0"/>
          <w:divBdr>
            <w:top w:val="none" w:sz="0" w:space="0" w:color="auto"/>
            <w:left w:val="none" w:sz="0" w:space="0" w:color="auto"/>
            <w:bottom w:val="none" w:sz="0" w:space="0" w:color="auto"/>
            <w:right w:val="none" w:sz="0" w:space="0" w:color="auto"/>
          </w:divBdr>
        </w:div>
        <w:div w:id="2127767821">
          <w:marLeft w:val="640"/>
          <w:marRight w:val="0"/>
          <w:marTop w:val="0"/>
          <w:marBottom w:val="0"/>
          <w:divBdr>
            <w:top w:val="none" w:sz="0" w:space="0" w:color="auto"/>
            <w:left w:val="none" w:sz="0" w:space="0" w:color="auto"/>
            <w:bottom w:val="none" w:sz="0" w:space="0" w:color="auto"/>
            <w:right w:val="none" w:sz="0" w:space="0" w:color="auto"/>
          </w:divBdr>
        </w:div>
        <w:div w:id="1286161523">
          <w:marLeft w:val="640"/>
          <w:marRight w:val="0"/>
          <w:marTop w:val="0"/>
          <w:marBottom w:val="0"/>
          <w:divBdr>
            <w:top w:val="none" w:sz="0" w:space="0" w:color="auto"/>
            <w:left w:val="none" w:sz="0" w:space="0" w:color="auto"/>
            <w:bottom w:val="none" w:sz="0" w:space="0" w:color="auto"/>
            <w:right w:val="none" w:sz="0" w:space="0" w:color="auto"/>
          </w:divBdr>
        </w:div>
        <w:div w:id="185874704">
          <w:marLeft w:val="640"/>
          <w:marRight w:val="0"/>
          <w:marTop w:val="0"/>
          <w:marBottom w:val="0"/>
          <w:divBdr>
            <w:top w:val="none" w:sz="0" w:space="0" w:color="auto"/>
            <w:left w:val="none" w:sz="0" w:space="0" w:color="auto"/>
            <w:bottom w:val="none" w:sz="0" w:space="0" w:color="auto"/>
            <w:right w:val="none" w:sz="0" w:space="0" w:color="auto"/>
          </w:divBdr>
        </w:div>
        <w:div w:id="1522015709">
          <w:marLeft w:val="640"/>
          <w:marRight w:val="0"/>
          <w:marTop w:val="0"/>
          <w:marBottom w:val="0"/>
          <w:divBdr>
            <w:top w:val="none" w:sz="0" w:space="0" w:color="auto"/>
            <w:left w:val="none" w:sz="0" w:space="0" w:color="auto"/>
            <w:bottom w:val="none" w:sz="0" w:space="0" w:color="auto"/>
            <w:right w:val="none" w:sz="0" w:space="0" w:color="auto"/>
          </w:divBdr>
        </w:div>
        <w:div w:id="1648051012">
          <w:marLeft w:val="640"/>
          <w:marRight w:val="0"/>
          <w:marTop w:val="0"/>
          <w:marBottom w:val="0"/>
          <w:divBdr>
            <w:top w:val="none" w:sz="0" w:space="0" w:color="auto"/>
            <w:left w:val="none" w:sz="0" w:space="0" w:color="auto"/>
            <w:bottom w:val="none" w:sz="0" w:space="0" w:color="auto"/>
            <w:right w:val="none" w:sz="0" w:space="0" w:color="auto"/>
          </w:divBdr>
        </w:div>
        <w:div w:id="1105542393">
          <w:marLeft w:val="640"/>
          <w:marRight w:val="0"/>
          <w:marTop w:val="0"/>
          <w:marBottom w:val="0"/>
          <w:divBdr>
            <w:top w:val="none" w:sz="0" w:space="0" w:color="auto"/>
            <w:left w:val="none" w:sz="0" w:space="0" w:color="auto"/>
            <w:bottom w:val="none" w:sz="0" w:space="0" w:color="auto"/>
            <w:right w:val="none" w:sz="0" w:space="0" w:color="auto"/>
          </w:divBdr>
        </w:div>
        <w:div w:id="2083674440">
          <w:marLeft w:val="640"/>
          <w:marRight w:val="0"/>
          <w:marTop w:val="0"/>
          <w:marBottom w:val="0"/>
          <w:divBdr>
            <w:top w:val="none" w:sz="0" w:space="0" w:color="auto"/>
            <w:left w:val="none" w:sz="0" w:space="0" w:color="auto"/>
            <w:bottom w:val="none" w:sz="0" w:space="0" w:color="auto"/>
            <w:right w:val="none" w:sz="0" w:space="0" w:color="auto"/>
          </w:divBdr>
        </w:div>
        <w:div w:id="678241048">
          <w:marLeft w:val="640"/>
          <w:marRight w:val="0"/>
          <w:marTop w:val="0"/>
          <w:marBottom w:val="0"/>
          <w:divBdr>
            <w:top w:val="none" w:sz="0" w:space="0" w:color="auto"/>
            <w:left w:val="none" w:sz="0" w:space="0" w:color="auto"/>
            <w:bottom w:val="none" w:sz="0" w:space="0" w:color="auto"/>
            <w:right w:val="none" w:sz="0" w:space="0" w:color="auto"/>
          </w:divBdr>
        </w:div>
        <w:div w:id="108932767">
          <w:marLeft w:val="640"/>
          <w:marRight w:val="0"/>
          <w:marTop w:val="0"/>
          <w:marBottom w:val="0"/>
          <w:divBdr>
            <w:top w:val="none" w:sz="0" w:space="0" w:color="auto"/>
            <w:left w:val="none" w:sz="0" w:space="0" w:color="auto"/>
            <w:bottom w:val="none" w:sz="0" w:space="0" w:color="auto"/>
            <w:right w:val="none" w:sz="0" w:space="0" w:color="auto"/>
          </w:divBdr>
        </w:div>
        <w:div w:id="32196586">
          <w:marLeft w:val="640"/>
          <w:marRight w:val="0"/>
          <w:marTop w:val="0"/>
          <w:marBottom w:val="0"/>
          <w:divBdr>
            <w:top w:val="none" w:sz="0" w:space="0" w:color="auto"/>
            <w:left w:val="none" w:sz="0" w:space="0" w:color="auto"/>
            <w:bottom w:val="none" w:sz="0" w:space="0" w:color="auto"/>
            <w:right w:val="none" w:sz="0" w:space="0" w:color="auto"/>
          </w:divBdr>
        </w:div>
        <w:div w:id="578252860">
          <w:marLeft w:val="640"/>
          <w:marRight w:val="0"/>
          <w:marTop w:val="0"/>
          <w:marBottom w:val="0"/>
          <w:divBdr>
            <w:top w:val="none" w:sz="0" w:space="0" w:color="auto"/>
            <w:left w:val="none" w:sz="0" w:space="0" w:color="auto"/>
            <w:bottom w:val="none" w:sz="0" w:space="0" w:color="auto"/>
            <w:right w:val="none" w:sz="0" w:space="0" w:color="auto"/>
          </w:divBdr>
        </w:div>
        <w:div w:id="276986268">
          <w:marLeft w:val="640"/>
          <w:marRight w:val="0"/>
          <w:marTop w:val="0"/>
          <w:marBottom w:val="0"/>
          <w:divBdr>
            <w:top w:val="none" w:sz="0" w:space="0" w:color="auto"/>
            <w:left w:val="none" w:sz="0" w:space="0" w:color="auto"/>
            <w:bottom w:val="none" w:sz="0" w:space="0" w:color="auto"/>
            <w:right w:val="none" w:sz="0" w:space="0" w:color="auto"/>
          </w:divBdr>
        </w:div>
        <w:div w:id="256061868">
          <w:marLeft w:val="640"/>
          <w:marRight w:val="0"/>
          <w:marTop w:val="0"/>
          <w:marBottom w:val="0"/>
          <w:divBdr>
            <w:top w:val="none" w:sz="0" w:space="0" w:color="auto"/>
            <w:left w:val="none" w:sz="0" w:space="0" w:color="auto"/>
            <w:bottom w:val="none" w:sz="0" w:space="0" w:color="auto"/>
            <w:right w:val="none" w:sz="0" w:space="0" w:color="auto"/>
          </w:divBdr>
        </w:div>
        <w:div w:id="1142114784">
          <w:marLeft w:val="640"/>
          <w:marRight w:val="0"/>
          <w:marTop w:val="0"/>
          <w:marBottom w:val="0"/>
          <w:divBdr>
            <w:top w:val="none" w:sz="0" w:space="0" w:color="auto"/>
            <w:left w:val="none" w:sz="0" w:space="0" w:color="auto"/>
            <w:bottom w:val="none" w:sz="0" w:space="0" w:color="auto"/>
            <w:right w:val="none" w:sz="0" w:space="0" w:color="auto"/>
          </w:divBdr>
        </w:div>
        <w:div w:id="854417334">
          <w:marLeft w:val="640"/>
          <w:marRight w:val="0"/>
          <w:marTop w:val="0"/>
          <w:marBottom w:val="0"/>
          <w:divBdr>
            <w:top w:val="none" w:sz="0" w:space="0" w:color="auto"/>
            <w:left w:val="none" w:sz="0" w:space="0" w:color="auto"/>
            <w:bottom w:val="none" w:sz="0" w:space="0" w:color="auto"/>
            <w:right w:val="none" w:sz="0" w:space="0" w:color="auto"/>
          </w:divBdr>
        </w:div>
        <w:div w:id="1026323294">
          <w:marLeft w:val="640"/>
          <w:marRight w:val="0"/>
          <w:marTop w:val="0"/>
          <w:marBottom w:val="0"/>
          <w:divBdr>
            <w:top w:val="none" w:sz="0" w:space="0" w:color="auto"/>
            <w:left w:val="none" w:sz="0" w:space="0" w:color="auto"/>
            <w:bottom w:val="none" w:sz="0" w:space="0" w:color="auto"/>
            <w:right w:val="none" w:sz="0" w:space="0" w:color="auto"/>
          </w:divBdr>
        </w:div>
        <w:div w:id="1087849695">
          <w:marLeft w:val="640"/>
          <w:marRight w:val="0"/>
          <w:marTop w:val="0"/>
          <w:marBottom w:val="0"/>
          <w:divBdr>
            <w:top w:val="none" w:sz="0" w:space="0" w:color="auto"/>
            <w:left w:val="none" w:sz="0" w:space="0" w:color="auto"/>
            <w:bottom w:val="none" w:sz="0" w:space="0" w:color="auto"/>
            <w:right w:val="none" w:sz="0" w:space="0" w:color="auto"/>
          </w:divBdr>
        </w:div>
        <w:div w:id="1617445243">
          <w:marLeft w:val="640"/>
          <w:marRight w:val="0"/>
          <w:marTop w:val="0"/>
          <w:marBottom w:val="0"/>
          <w:divBdr>
            <w:top w:val="none" w:sz="0" w:space="0" w:color="auto"/>
            <w:left w:val="none" w:sz="0" w:space="0" w:color="auto"/>
            <w:bottom w:val="none" w:sz="0" w:space="0" w:color="auto"/>
            <w:right w:val="none" w:sz="0" w:space="0" w:color="auto"/>
          </w:divBdr>
        </w:div>
        <w:div w:id="1533376975">
          <w:marLeft w:val="640"/>
          <w:marRight w:val="0"/>
          <w:marTop w:val="0"/>
          <w:marBottom w:val="0"/>
          <w:divBdr>
            <w:top w:val="none" w:sz="0" w:space="0" w:color="auto"/>
            <w:left w:val="none" w:sz="0" w:space="0" w:color="auto"/>
            <w:bottom w:val="none" w:sz="0" w:space="0" w:color="auto"/>
            <w:right w:val="none" w:sz="0" w:space="0" w:color="auto"/>
          </w:divBdr>
        </w:div>
        <w:div w:id="628171311">
          <w:marLeft w:val="640"/>
          <w:marRight w:val="0"/>
          <w:marTop w:val="0"/>
          <w:marBottom w:val="0"/>
          <w:divBdr>
            <w:top w:val="none" w:sz="0" w:space="0" w:color="auto"/>
            <w:left w:val="none" w:sz="0" w:space="0" w:color="auto"/>
            <w:bottom w:val="none" w:sz="0" w:space="0" w:color="auto"/>
            <w:right w:val="none" w:sz="0" w:space="0" w:color="auto"/>
          </w:divBdr>
        </w:div>
        <w:div w:id="805320495">
          <w:marLeft w:val="640"/>
          <w:marRight w:val="0"/>
          <w:marTop w:val="0"/>
          <w:marBottom w:val="0"/>
          <w:divBdr>
            <w:top w:val="none" w:sz="0" w:space="0" w:color="auto"/>
            <w:left w:val="none" w:sz="0" w:space="0" w:color="auto"/>
            <w:bottom w:val="none" w:sz="0" w:space="0" w:color="auto"/>
            <w:right w:val="none" w:sz="0" w:space="0" w:color="auto"/>
          </w:divBdr>
        </w:div>
        <w:div w:id="1101102962">
          <w:marLeft w:val="640"/>
          <w:marRight w:val="0"/>
          <w:marTop w:val="0"/>
          <w:marBottom w:val="0"/>
          <w:divBdr>
            <w:top w:val="none" w:sz="0" w:space="0" w:color="auto"/>
            <w:left w:val="none" w:sz="0" w:space="0" w:color="auto"/>
            <w:bottom w:val="none" w:sz="0" w:space="0" w:color="auto"/>
            <w:right w:val="none" w:sz="0" w:space="0" w:color="auto"/>
          </w:divBdr>
        </w:div>
        <w:div w:id="594940070">
          <w:marLeft w:val="640"/>
          <w:marRight w:val="0"/>
          <w:marTop w:val="0"/>
          <w:marBottom w:val="0"/>
          <w:divBdr>
            <w:top w:val="none" w:sz="0" w:space="0" w:color="auto"/>
            <w:left w:val="none" w:sz="0" w:space="0" w:color="auto"/>
            <w:bottom w:val="none" w:sz="0" w:space="0" w:color="auto"/>
            <w:right w:val="none" w:sz="0" w:space="0" w:color="auto"/>
          </w:divBdr>
        </w:div>
        <w:div w:id="212742938">
          <w:marLeft w:val="640"/>
          <w:marRight w:val="0"/>
          <w:marTop w:val="0"/>
          <w:marBottom w:val="0"/>
          <w:divBdr>
            <w:top w:val="none" w:sz="0" w:space="0" w:color="auto"/>
            <w:left w:val="none" w:sz="0" w:space="0" w:color="auto"/>
            <w:bottom w:val="none" w:sz="0" w:space="0" w:color="auto"/>
            <w:right w:val="none" w:sz="0" w:space="0" w:color="auto"/>
          </w:divBdr>
        </w:div>
        <w:div w:id="259720010">
          <w:marLeft w:val="640"/>
          <w:marRight w:val="0"/>
          <w:marTop w:val="0"/>
          <w:marBottom w:val="0"/>
          <w:divBdr>
            <w:top w:val="none" w:sz="0" w:space="0" w:color="auto"/>
            <w:left w:val="none" w:sz="0" w:space="0" w:color="auto"/>
            <w:bottom w:val="none" w:sz="0" w:space="0" w:color="auto"/>
            <w:right w:val="none" w:sz="0" w:space="0" w:color="auto"/>
          </w:divBdr>
        </w:div>
        <w:div w:id="1921988669">
          <w:marLeft w:val="640"/>
          <w:marRight w:val="0"/>
          <w:marTop w:val="0"/>
          <w:marBottom w:val="0"/>
          <w:divBdr>
            <w:top w:val="none" w:sz="0" w:space="0" w:color="auto"/>
            <w:left w:val="none" w:sz="0" w:space="0" w:color="auto"/>
            <w:bottom w:val="none" w:sz="0" w:space="0" w:color="auto"/>
            <w:right w:val="none" w:sz="0" w:space="0" w:color="auto"/>
          </w:divBdr>
        </w:div>
        <w:div w:id="1760515695">
          <w:marLeft w:val="640"/>
          <w:marRight w:val="0"/>
          <w:marTop w:val="0"/>
          <w:marBottom w:val="0"/>
          <w:divBdr>
            <w:top w:val="none" w:sz="0" w:space="0" w:color="auto"/>
            <w:left w:val="none" w:sz="0" w:space="0" w:color="auto"/>
            <w:bottom w:val="none" w:sz="0" w:space="0" w:color="auto"/>
            <w:right w:val="none" w:sz="0" w:space="0" w:color="auto"/>
          </w:divBdr>
        </w:div>
        <w:div w:id="359819363">
          <w:marLeft w:val="640"/>
          <w:marRight w:val="0"/>
          <w:marTop w:val="0"/>
          <w:marBottom w:val="0"/>
          <w:divBdr>
            <w:top w:val="none" w:sz="0" w:space="0" w:color="auto"/>
            <w:left w:val="none" w:sz="0" w:space="0" w:color="auto"/>
            <w:bottom w:val="none" w:sz="0" w:space="0" w:color="auto"/>
            <w:right w:val="none" w:sz="0" w:space="0" w:color="auto"/>
          </w:divBdr>
        </w:div>
      </w:divsChild>
    </w:div>
    <w:div w:id="1845053090">
      <w:bodyDiv w:val="1"/>
      <w:marLeft w:val="0"/>
      <w:marRight w:val="0"/>
      <w:marTop w:val="0"/>
      <w:marBottom w:val="0"/>
      <w:divBdr>
        <w:top w:val="none" w:sz="0" w:space="0" w:color="auto"/>
        <w:left w:val="none" w:sz="0" w:space="0" w:color="auto"/>
        <w:bottom w:val="none" w:sz="0" w:space="0" w:color="auto"/>
        <w:right w:val="none" w:sz="0" w:space="0" w:color="auto"/>
      </w:divBdr>
    </w:div>
    <w:div w:id="1889368206">
      <w:bodyDiv w:val="1"/>
      <w:marLeft w:val="0"/>
      <w:marRight w:val="0"/>
      <w:marTop w:val="0"/>
      <w:marBottom w:val="0"/>
      <w:divBdr>
        <w:top w:val="none" w:sz="0" w:space="0" w:color="auto"/>
        <w:left w:val="none" w:sz="0" w:space="0" w:color="auto"/>
        <w:bottom w:val="none" w:sz="0" w:space="0" w:color="auto"/>
        <w:right w:val="none" w:sz="0" w:space="0" w:color="auto"/>
      </w:divBdr>
    </w:div>
    <w:div w:id="1891378194">
      <w:bodyDiv w:val="1"/>
      <w:marLeft w:val="0"/>
      <w:marRight w:val="0"/>
      <w:marTop w:val="0"/>
      <w:marBottom w:val="0"/>
      <w:divBdr>
        <w:top w:val="none" w:sz="0" w:space="0" w:color="auto"/>
        <w:left w:val="none" w:sz="0" w:space="0" w:color="auto"/>
        <w:bottom w:val="none" w:sz="0" w:space="0" w:color="auto"/>
        <w:right w:val="none" w:sz="0" w:space="0" w:color="auto"/>
      </w:divBdr>
    </w:div>
    <w:div w:id="1923295202">
      <w:bodyDiv w:val="1"/>
      <w:marLeft w:val="0"/>
      <w:marRight w:val="0"/>
      <w:marTop w:val="0"/>
      <w:marBottom w:val="0"/>
      <w:divBdr>
        <w:top w:val="none" w:sz="0" w:space="0" w:color="auto"/>
        <w:left w:val="none" w:sz="0" w:space="0" w:color="auto"/>
        <w:bottom w:val="none" w:sz="0" w:space="0" w:color="auto"/>
        <w:right w:val="none" w:sz="0" w:space="0" w:color="auto"/>
      </w:divBdr>
    </w:div>
    <w:div w:id="1926571290">
      <w:bodyDiv w:val="1"/>
      <w:marLeft w:val="0"/>
      <w:marRight w:val="0"/>
      <w:marTop w:val="0"/>
      <w:marBottom w:val="0"/>
      <w:divBdr>
        <w:top w:val="none" w:sz="0" w:space="0" w:color="auto"/>
        <w:left w:val="none" w:sz="0" w:space="0" w:color="auto"/>
        <w:bottom w:val="none" w:sz="0" w:space="0" w:color="auto"/>
        <w:right w:val="none" w:sz="0" w:space="0" w:color="auto"/>
      </w:divBdr>
      <w:divsChild>
        <w:div w:id="1232693041">
          <w:marLeft w:val="640"/>
          <w:marRight w:val="0"/>
          <w:marTop w:val="0"/>
          <w:marBottom w:val="0"/>
          <w:divBdr>
            <w:top w:val="none" w:sz="0" w:space="0" w:color="auto"/>
            <w:left w:val="none" w:sz="0" w:space="0" w:color="auto"/>
            <w:bottom w:val="none" w:sz="0" w:space="0" w:color="auto"/>
            <w:right w:val="none" w:sz="0" w:space="0" w:color="auto"/>
          </w:divBdr>
        </w:div>
        <w:div w:id="330985556">
          <w:marLeft w:val="640"/>
          <w:marRight w:val="0"/>
          <w:marTop w:val="0"/>
          <w:marBottom w:val="0"/>
          <w:divBdr>
            <w:top w:val="none" w:sz="0" w:space="0" w:color="auto"/>
            <w:left w:val="none" w:sz="0" w:space="0" w:color="auto"/>
            <w:bottom w:val="none" w:sz="0" w:space="0" w:color="auto"/>
            <w:right w:val="none" w:sz="0" w:space="0" w:color="auto"/>
          </w:divBdr>
        </w:div>
        <w:div w:id="1734768898">
          <w:marLeft w:val="640"/>
          <w:marRight w:val="0"/>
          <w:marTop w:val="0"/>
          <w:marBottom w:val="0"/>
          <w:divBdr>
            <w:top w:val="none" w:sz="0" w:space="0" w:color="auto"/>
            <w:left w:val="none" w:sz="0" w:space="0" w:color="auto"/>
            <w:bottom w:val="none" w:sz="0" w:space="0" w:color="auto"/>
            <w:right w:val="none" w:sz="0" w:space="0" w:color="auto"/>
          </w:divBdr>
        </w:div>
        <w:div w:id="1646547534">
          <w:marLeft w:val="640"/>
          <w:marRight w:val="0"/>
          <w:marTop w:val="0"/>
          <w:marBottom w:val="0"/>
          <w:divBdr>
            <w:top w:val="none" w:sz="0" w:space="0" w:color="auto"/>
            <w:left w:val="none" w:sz="0" w:space="0" w:color="auto"/>
            <w:bottom w:val="none" w:sz="0" w:space="0" w:color="auto"/>
            <w:right w:val="none" w:sz="0" w:space="0" w:color="auto"/>
          </w:divBdr>
        </w:div>
        <w:div w:id="581723042">
          <w:marLeft w:val="640"/>
          <w:marRight w:val="0"/>
          <w:marTop w:val="0"/>
          <w:marBottom w:val="0"/>
          <w:divBdr>
            <w:top w:val="none" w:sz="0" w:space="0" w:color="auto"/>
            <w:left w:val="none" w:sz="0" w:space="0" w:color="auto"/>
            <w:bottom w:val="none" w:sz="0" w:space="0" w:color="auto"/>
            <w:right w:val="none" w:sz="0" w:space="0" w:color="auto"/>
          </w:divBdr>
        </w:div>
        <w:div w:id="308097231">
          <w:marLeft w:val="640"/>
          <w:marRight w:val="0"/>
          <w:marTop w:val="0"/>
          <w:marBottom w:val="0"/>
          <w:divBdr>
            <w:top w:val="none" w:sz="0" w:space="0" w:color="auto"/>
            <w:left w:val="none" w:sz="0" w:space="0" w:color="auto"/>
            <w:bottom w:val="none" w:sz="0" w:space="0" w:color="auto"/>
            <w:right w:val="none" w:sz="0" w:space="0" w:color="auto"/>
          </w:divBdr>
        </w:div>
        <w:div w:id="1165701264">
          <w:marLeft w:val="640"/>
          <w:marRight w:val="0"/>
          <w:marTop w:val="0"/>
          <w:marBottom w:val="0"/>
          <w:divBdr>
            <w:top w:val="none" w:sz="0" w:space="0" w:color="auto"/>
            <w:left w:val="none" w:sz="0" w:space="0" w:color="auto"/>
            <w:bottom w:val="none" w:sz="0" w:space="0" w:color="auto"/>
            <w:right w:val="none" w:sz="0" w:space="0" w:color="auto"/>
          </w:divBdr>
        </w:div>
        <w:div w:id="1677731409">
          <w:marLeft w:val="640"/>
          <w:marRight w:val="0"/>
          <w:marTop w:val="0"/>
          <w:marBottom w:val="0"/>
          <w:divBdr>
            <w:top w:val="none" w:sz="0" w:space="0" w:color="auto"/>
            <w:left w:val="none" w:sz="0" w:space="0" w:color="auto"/>
            <w:bottom w:val="none" w:sz="0" w:space="0" w:color="auto"/>
            <w:right w:val="none" w:sz="0" w:space="0" w:color="auto"/>
          </w:divBdr>
        </w:div>
        <w:div w:id="1713387150">
          <w:marLeft w:val="640"/>
          <w:marRight w:val="0"/>
          <w:marTop w:val="0"/>
          <w:marBottom w:val="0"/>
          <w:divBdr>
            <w:top w:val="none" w:sz="0" w:space="0" w:color="auto"/>
            <w:left w:val="none" w:sz="0" w:space="0" w:color="auto"/>
            <w:bottom w:val="none" w:sz="0" w:space="0" w:color="auto"/>
            <w:right w:val="none" w:sz="0" w:space="0" w:color="auto"/>
          </w:divBdr>
        </w:div>
        <w:div w:id="1554541832">
          <w:marLeft w:val="640"/>
          <w:marRight w:val="0"/>
          <w:marTop w:val="0"/>
          <w:marBottom w:val="0"/>
          <w:divBdr>
            <w:top w:val="none" w:sz="0" w:space="0" w:color="auto"/>
            <w:left w:val="none" w:sz="0" w:space="0" w:color="auto"/>
            <w:bottom w:val="none" w:sz="0" w:space="0" w:color="auto"/>
            <w:right w:val="none" w:sz="0" w:space="0" w:color="auto"/>
          </w:divBdr>
        </w:div>
        <w:div w:id="919564328">
          <w:marLeft w:val="640"/>
          <w:marRight w:val="0"/>
          <w:marTop w:val="0"/>
          <w:marBottom w:val="0"/>
          <w:divBdr>
            <w:top w:val="none" w:sz="0" w:space="0" w:color="auto"/>
            <w:left w:val="none" w:sz="0" w:space="0" w:color="auto"/>
            <w:bottom w:val="none" w:sz="0" w:space="0" w:color="auto"/>
            <w:right w:val="none" w:sz="0" w:space="0" w:color="auto"/>
          </w:divBdr>
        </w:div>
        <w:div w:id="514273038">
          <w:marLeft w:val="640"/>
          <w:marRight w:val="0"/>
          <w:marTop w:val="0"/>
          <w:marBottom w:val="0"/>
          <w:divBdr>
            <w:top w:val="none" w:sz="0" w:space="0" w:color="auto"/>
            <w:left w:val="none" w:sz="0" w:space="0" w:color="auto"/>
            <w:bottom w:val="none" w:sz="0" w:space="0" w:color="auto"/>
            <w:right w:val="none" w:sz="0" w:space="0" w:color="auto"/>
          </w:divBdr>
        </w:div>
        <w:div w:id="410977751">
          <w:marLeft w:val="640"/>
          <w:marRight w:val="0"/>
          <w:marTop w:val="0"/>
          <w:marBottom w:val="0"/>
          <w:divBdr>
            <w:top w:val="none" w:sz="0" w:space="0" w:color="auto"/>
            <w:left w:val="none" w:sz="0" w:space="0" w:color="auto"/>
            <w:bottom w:val="none" w:sz="0" w:space="0" w:color="auto"/>
            <w:right w:val="none" w:sz="0" w:space="0" w:color="auto"/>
          </w:divBdr>
        </w:div>
        <w:div w:id="1115755477">
          <w:marLeft w:val="640"/>
          <w:marRight w:val="0"/>
          <w:marTop w:val="0"/>
          <w:marBottom w:val="0"/>
          <w:divBdr>
            <w:top w:val="none" w:sz="0" w:space="0" w:color="auto"/>
            <w:left w:val="none" w:sz="0" w:space="0" w:color="auto"/>
            <w:bottom w:val="none" w:sz="0" w:space="0" w:color="auto"/>
            <w:right w:val="none" w:sz="0" w:space="0" w:color="auto"/>
          </w:divBdr>
        </w:div>
        <w:div w:id="1646860097">
          <w:marLeft w:val="640"/>
          <w:marRight w:val="0"/>
          <w:marTop w:val="0"/>
          <w:marBottom w:val="0"/>
          <w:divBdr>
            <w:top w:val="none" w:sz="0" w:space="0" w:color="auto"/>
            <w:left w:val="none" w:sz="0" w:space="0" w:color="auto"/>
            <w:bottom w:val="none" w:sz="0" w:space="0" w:color="auto"/>
            <w:right w:val="none" w:sz="0" w:space="0" w:color="auto"/>
          </w:divBdr>
        </w:div>
        <w:div w:id="1947426660">
          <w:marLeft w:val="640"/>
          <w:marRight w:val="0"/>
          <w:marTop w:val="0"/>
          <w:marBottom w:val="0"/>
          <w:divBdr>
            <w:top w:val="none" w:sz="0" w:space="0" w:color="auto"/>
            <w:left w:val="none" w:sz="0" w:space="0" w:color="auto"/>
            <w:bottom w:val="none" w:sz="0" w:space="0" w:color="auto"/>
            <w:right w:val="none" w:sz="0" w:space="0" w:color="auto"/>
          </w:divBdr>
        </w:div>
        <w:div w:id="2115048317">
          <w:marLeft w:val="640"/>
          <w:marRight w:val="0"/>
          <w:marTop w:val="0"/>
          <w:marBottom w:val="0"/>
          <w:divBdr>
            <w:top w:val="none" w:sz="0" w:space="0" w:color="auto"/>
            <w:left w:val="none" w:sz="0" w:space="0" w:color="auto"/>
            <w:bottom w:val="none" w:sz="0" w:space="0" w:color="auto"/>
            <w:right w:val="none" w:sz="0" w:space="0" w:color="auto"/>
          </w:divBdr>
        </w:div>
        <w:div w:id="1398550782">
          <w:marLeft w:val="640"/>
          <w:marRight w:val="0"/>
          <w:marTop w:val="0"/>
          <w:marBottom w:val="0"/>
          <w:divBdr>
            <w:top w:val="none" w:sz="0" w:space="0" w:color="auto"/>
            <w:left w:val="none" w:sz="0" w:space="0" w:color="auto"/>
            <w:bottom w:val="none" w:sz="0" w:space="0" w:color="auto"/>
            <w:right w:val="none" w:sz="0" w:space="0" w:color="auto"/>
          </w:divBdr>
        </w:div>
        <w:div w:id="1265110487">
          <w:marLeft w:val="640"/>
          <w:marRight w:val="0"/>
          <w:marTop w:val="0"/>
          <w:marBottom w:val="0"/>
          <w:divBdr>
            <w:top w:val="none" w:sz="0" w:space="0" w:color="auto"/>
            <w:left w:val="none" w:sz="0" w:space="0" w:color="auto"/>
            <w:bottom w:val="none" w:sz="0" w:space="0" w:color="auto"/>
            <w:right w:val="none" w:sz="0" w:space="0" w:color="auto"/>
          </w:divBdr>
        </w:div>
        <w:div w:id="791048279">
          <w:marLeft w:val="640"/>
          <w:marRight w:val="0"/>
          <w:marTop w:val="0"/>
          <w:marBottom w:val="0"/>
          <w:divBdr>
            <w:top w:val="none" w:sz="0" w:space="0" w:color="auto"/>
            <w:left w:val="none" w:sz="0" w:space="0" w:color="auto"/>
            <w:bottom w:val="none" w:sz="0" w:space="0" w:color="auto"/>
            <w:right w:val="none" w:sz="0" w:space="0" w:color="auto"/>
          </w:divBdr>
        </w:div>
        <w:div w:id="624123468">
          <w:marLeft w:val="640"/>
          <w:marRight w:val="0"/>
          <w:marTop w:val="0"/>
          <w:marBottom w:val="0"/>
          <w:divBdr>
            <w:top w:val="none" w:sz="0" w:space="0" w:color="auto"/>
            <w:left w:val="none" w:sz="0" w:space="0" w:color="auto"/>
            <w:bottom w:val="none" w:sz="0" w:space="0" w:color="auto"/>
            <w:right w:val="none" w:sz="0" w:space="0" w:color="auto"/>
          </w:divBdr>
        </w:div>
        <w:div w:id="625695543">
          <w:marLeft w:val="640"/>
          <w:marRight w:val="0"/>
          <w:marTop w:val="0"/>
          <w:marBottom w:val="0"/>
          <w:divBdr>
            <w:top w:val="none" w:sz="0" w:space="0" w:color="auto"/>
            <w:left w:val="none" w:sz="0" w:space="0" w:color="auto"/>
            <w:bottom w:val="none" w:sz="0" w:space="0" w:color="auto"/>
            <w:right w:val="none" w:sz="0" w:space="0" w:color="auto"/>
          </w:divBdr>
        </w:div>
        <w:div w:id="187452470">
          <w:marLeft w:val="640"/>
          <w:marRight w:val="0"/>
          <w:marTop w:val="0"/>
          <w:marBottom w:val="0"/>
          <w:divBdr>
            <w:top w:val="none" w:sz="0" w:space="0" w:color="auto"/>
            <w:left w:val="none" w:sz="0" w:space="0" w:color="auto"/>
            <w:bottom w:val="none" w:sz="0" w:space="0" w:color="auto"/>
            <w:right w:val="none" w:sz="0" w:space="0" w:color="auto"/>
          </w:divBdr>
        </w:div>
        <w:div w:id="634066586">
          <w:marLeft w:val="640"/>
          <w:marRight w:val="0"/>
          <w:marTop w:val="0"/>
          <w:marBottom w:val="0"/>
          <w:divBdr>
            <w:top w:val="none" w:sz="0" w:space="0" w:color="auto"/>
            <w:left w:val="none" w:sz="0" w:space="0" w:color="auto"/>
            <w:bottom w:val="none" w:sz="0" w:space="0" w:color="auto"/>
            <w:right w:val="none" w:sz="0" w:space="0" w:color="auto"/>
          </w:divBdr>
        </w:div>
        <w:div w:id="214661545">
          <w:marLeft w:val="640"/>
          <w:marRight w:val="0"/>
          <w:marTop w:val="0"/>
          <w:marBottom w:val="0"/>
          <w:divBdr>
            <w:top w:val="none" w:sz="0" w:space="0" w:color="auto"/>
            <w:left w:val="none" w:sz="0" w:space="0" w:color="auto"/>
            <w:bottom w:val="none" w:sz="0" w:space="0" w:color="auto"/>
            <w:right w:val="none" w:sz="0" w:space="0" w:color="auto"/>
          </w:divBdr>
        </w:div>
        <w:div w:id="2083989901">
          <w:marLeft w:val="640"/>
          <w:marRight w:val="0"/>
          <w:marTop w:val="0"/>
          <w:marBottom w:val="0"/>
          <w:divBdr>
            <w:top w:val="none" w:sz="0" w:space="0" w:color="auto"/>
            <w:left w:val="none" w:sz="0" w:space="0" w:color="auto"/>
            <w:bottom w:val="none" w:sz="0" w:space="0" w:color="auto"/>
            <w:right w:val="none" w:sz="0" w:space="0" w:color="auto"/>
          </w:divBdr>
        </w:div>
        <w:div w:id="1506287014">
          <w:marLeft w:val="640"/>
          <w:marRight w:val="0"/>
          <w:marTop w:val="0"/>
          <w:marBottom w:val="0"/>
          <w:divBdr>
            <w:top w:val="none" w:sz="0" w:space="0" w:color="auto"/>
            <w:left w:val="none" w:sz="0" w:space="0" w:color="auto"/>
            <w:bottom w:val="none" w:sz="0" w:space="0" w:color="auto"/>
            <w:right w:val="none" w:sz="0" w:space="0" w:color="auto"/>
          </w:divBdr>
        </w:div>
        <w:div w:id="1399784625">
          <w:marLeft w:val="640"/>
          <w:marRight w:val="0"/>
          <w:marTop w:val="0"/>
          <w:marBottom w:val="0"/>
          <w:divBdr>
            <w:top w:val="none" w:sz="0" w:space="0" w:color="auto"/>
            <w:left w:val="none" w:sz="0" w:space="0" w:color="auto"/>
            <w:bottom w:val="none" w:sz="0" w:space="0" w:color="auto"/>
            <w:right w:val="none" w:sz="0" w:space="0" w:color="auto"/>
          </w:divBdr>
        </w:div>
        <w:div w:id="1520074508">
          <w:marLeft w:val="640"/>
          <w:marRight w:val="0"/>
          <w:marTop w:val="0"/>
          <w:marBottom w:val="0"/>
          <w:divBdr>
            <w:top w:val="none" w:sz="0" w:space="0" w:color="auto"/>
            <w:left w:val="none" w:sz="0" w:space="0" w:color="auto"/>
            <w:bottom w:val="none" w:sz="0" w:space="0" w:color="auto"/>
            <w:right w:val="none" w:sz="0" w:space="0" w:color="auto"/>
          </w:divBdr>
        </w:div>
        <w:div w:id="1979794501">
          <w:marLeft w:val="640"/>
          <w:marRight w:val="0"/>
          <w:marTop w:val="0"/>
          <w:marBottom w:val="0"/>
          <w:divBdr>
            <w:top w:val="none" w:sz="0" w:space="0" w:color="auto"/>
            <w:left w:val="none" w:sz="0" w:space="0" w:color="auto"/>
            <w:bottom w:val="none" w:sz="0" w:space="0" w:color="auto"/>
            <w:right w:val="none" w:sz="0" w:space="0" w:color="auto"/>
          </w:divBdr>
        </w:div>
        <w:div w:id="671226772">
          <w:marLeft w:val="640"/>
          <w:marRight w:val="0"/>
          <w:marTop w:val="0"/>
          <w:marBottom w:val="0"/>
          <w:divBdr>
            <w:top w:val="none" w:sz="0" w:space="0" w:color="auto"/>
            <w:left w:val="none" w:sz="0" w:space="0" w:color="auto"/>
            <w:bottom w:val="none" w:sz="0" w:space="0" w:color="auto"/>
            <w:right w:val="none" w:sz="0" w:space="0" w:color="auto"/>
          </w:divBdr>
        </w:div>
        <w:div w:id="1708025606">
          <w:marLeft w:val="640"/>
          <w:marRight w:val="0"/>
          <w:marTop w:val="0"/>
          <w:marBottom w:val="0"/>
          <w:divBdr>
            <w:top w:val="none" w:sz="0" w:space="0" w:color="auto"/>
            <w:left w:val="none" w:sz="0" w:space="0" w:color="auto"/>
            <w:bottom w:val="none" w:sz="0" w:space="0" w:color="auto"/>
            <w:right w:val="none" w:sz="0" w:space="0" w:color="auto"/>
          </w:divBdr>
        </w:div>
        <w:div w:id="1756628586">
          <w:marLeft w:val="640"/>
          <w:marRight w:val="0"/>
          <w:marTop w:val="0"/>
          <w:marBottom w:val="0"/>
          <w:divBdr>
            <w:top w:val="none" w:sz="0" w:space="0" w:color="auto"/>
            <w:left w:val="none" w:sz="0" w:space="0" w:color="auto"/>
            <w:bottom w:val="none" w:sz="0" w:space="0" w:color="auto"/>
            <w:right w:val="none" w:sz="0" w:space="0" w:color="auto"/>
          </w:divBdr>
        </w:div>
        <w:div w:id="1321812827">
          <w:marLeft w:val="640"/>
          <w:marRight w:val="0"/>
          <w:marTop w:val="0"/>
          <w:marBottom w:val="0"/>
          <w:divBdr>
            <w:top w:val="none" w:sz="0" w:space="0" w:color="auto"/>
            <w:left w:val="none" w:sz="0" w:space="0" w:color="auto"/>
            <w:bottom w:val="none" w:sz="0" w:space="0" w:color="auto"/>
            <w:right w:val="none" w:sz="0" w:space="0" w:color="auto"/>
          </w:divBdr>
        </w:div>
        <w:div w:id="1337803794">
          <w:marLeft w:val="640"/>
          <w:marRight w:val="0"/>
          <w:marTop w:val="0"/>
          <w:marBottom w:val="0"/>
          <w:divBdr>
            <w:top w:val="none" w:sz="0" w:space="0" w:color="auto"/>
            <w:left w:val="none" w:sz="0" w:space="0" w:color="auto"/>
            <w:bottom w:val="none" w:sz="0" w:space="0" w:color="auto"/>
            <w:right w:val="none" w:sz="0" w:space="0" w:color="auto"/>
          </w:divBdr>
        </w:div>
        <w:div w:id="1384912153">
          <w:marLeft w:val="640"/>
          <w:marRight w:val="0"/>
          <w:marTop w:val="0"/>
          <w:marBottom w:val="0"/>
          <w:divBdr>
            <w:top w:val="none" w:sz="0" w:space="0" w:color="auto"/>
            <w:left w:val="none" w:sz="0" w:space="0" w:color="auto"/>
            <w:bottom w:val="none" w:sz="0" w:space="0" w:color="auto"/>
            <w:right w:val="none" w:sz="0" w:space="0" w:color="auto"/>
          </w:divBdr>
        </w:div>
        <w:div w:id="1027872856">
          <w:marLeft w:val="640"/>
          <w:marRight w:val="0"/>
          <w:marTop w:val="0"/>
          <w:marBottom w:val="0"/>
          <w:divBdr>
            <w:top w:val="none" w:sz="0" w:space="0" w:color="auto"/>
            <w:left w:val="none" w:sz="0" w:space="0" w:color="auto"/>
            <w:bottom w:val="none" w:sz="0" w:space="0" w:color="auto"/>
            <w:right w:val="none" w:sz="0" w:space="0" w:color="auto"/>
          </w:divBdr>
        </w:div>
        <w:div w:id="777606903">
          <w:marLeft w:val="640"/>
          <w:marRight w:val="0"/>
          <w:marTop w:val="0"/>
          <w:marBottom w:val="0"/>
          <w:divBdr>
            <w:top w:val="none" w:sz="0" w:space="0" w:color="auto"/>
            <w:left w:val="none" w:sz="0" w:space="0" w:color="auto"/>
            <w:bottom w:val="none" w:sz="0" w:space="0" w:color="auto"/>
            <w:right w:val="none" w:sz="0" w:space="0" w:color="auto"/>
          </w:divBdr>
        </w:div>
        <w:div w:id="1619874864">
          <w:marLeft w:val="640"/>
          <w:marRight w:val="0"/>
          <w:marTop w:val="0"/>
          <w:marBottom w:val="0"/>
          <w:divBdr>
            <w:top w:val="none" w:sz="0" w:space="0" w:color="auto"/>
            <w:left w:val="none" w:sz="0" w:space="0" w:color="auto"/>
            <w:bottom w:val="none" w:sz="0" w:space="0" w:color="auto"/>
            <w:right w:val="none" w:sz="0" w:space="0" w:color="auto"/>
          </w:divBdr>
        </w:div>
        <w:div w:id="210770193">
          <w:marLeft w:val="640"/>
          <w:marRight w:val="0"/>
          <w:marTop w:val="0"/>
          <w:marBottom w:val="0"/>
          <w:divBdr>
            <w:top w:val="none" w:sz="0" w:space="0" w:color="auto"/>
            <w:left w:val="none" w:sz="0" w:space="0" w:color="auto"/>
            <w:bottom w:val="none" w:sz="0" w:space="0" w:color="auto"/>
            <w:right w:val="none" w:sz="0" w:space="0" w:color="auto"/>
          </w:divBdr>
        </w:div>
        <w:div w:id="1056275793">
          <w:marLeft w:val="640"/>
          <w:marRight w:val="0"/>
          <w:marTop w:val="0"/>
          <w:marBottom w:val="0"/>
          <w:divBdr>
            <w:top w:val="none" w:sz="0" w:space="0" w:color="auto"/>
            <w:left w:val="none" w:sz="0" w:space="0" w:color="auto"/>
            <w:bottom w:val="none" w:sz="0" w:space="0" w:color="auto"/>
            <w:right w:val="none" w:sz="0" w:space="0" w:color="auto"/>
          </w:divBdr>
        </w:div>
        <w:div w:id="1279142589">
          <w:marLeft w:val="640"/>
          <w:marRight w:val="0"/>
          <w:marTop w:val="0"/>
          <w:marBottom w:val="0"/>
          <w:divBdr>
            <w:top w:val="none" w:sz="0" w:space="0" w:color="auto"/>
            <w:left w:val="none" w:sz="0" w:space="0" w:color="auto"/>
            <w:bottom w:val="none" w:sz="0" w:space="0" w:color="auto"/>
            <w:right w:val="none" w:sz="0" w:space="0" w:color="auto"/>
          </w:divBdr>
        </w:div>
        <w:div w:id="1304889382">
          <w:marLeft w:val="640"/>
          <w:marRight w:val="0"/>
          <w:marTop w:val="0"/>
          <w:marBottom w:val="0"/>
          <w:divBdr>
            <w:top w:val="none" w:sz="0" w:space="0" w:color="auto"/>
            <w:left w:val="none" w:sz="0" w:space="0" w:color="auto"/>
            <w:bottom w:val="none" w:sz="0" w:space="0" w:color="auto"/>
            <w:right w:val="none" w:sz="0" w:space="0" w:color="auto"/>
          </w:divBdr>
        </w:div>
        <w:div w:id="290936651">
          <w:marLeft w:val="640"/>
          <w:marRight w:val="0"/>
          <w:marTop w:val="0"/>
          <w:marBottom w:val="0"/>
          <w:divBdr>
            <w:top w:val="none" w:sz="0" w:space="0" w:color="auto"/>
            <w:left w:val="none" w:sz="0" w:space="0" w:color="auto"/>
            <w:bottom w:val="none" w:sz="0" w:space="0" w:color="auto"/>
            <w:right w:val="none" w:sz="0" w:space="0" w:color="auto"/>
          </w:divBdr>
        </w:div>
        <w:div w:id="1141312758">
          <w:marLeft w:val="640"/>
          <w:marRight w:val="0"/>
          <w:marTop w:val="0"/>
          <w:marBottom w:val="0"/>
          <w:divBdr>
            <w:top w:val="none" w:sz="0" w:space="0" w:color="auto"/>
            <w:left w:val="none" w:sz="0" w:space="0" w:color="auto"/>
            <w:bottom w:val="none" w:sz="0" w:space="0" w:color="auto"/>
            <w:right w:val="none" w:sz="0" w:space="0" w:color="auto"/>
          </w:divBdr>
        </w:div>
        <w:div w:id="576482854">
          <w:marLeft w:val="640"/>
          <w:marRight w:val="0"/>
          <w:marTop w:val="0"/>
          <w:marBottom w:val="0"/>
          <w:divBdr>
            <w:top w:val="none" w:sz="0" w:space="0" w:color="auto"/>
            <w:left w:val="none" w:sz="0" w:space="0" w:color="auto"/>
            <w:bottom w:val="none" w:sz="0" w:space="0" w:color="auto"/>
            <w:right w:val="none" w:sz="0" w:space="0" w:color="auto"/>
          </w:divBdr>
        </w:div>
        <w:div w:id="553196640">
          <w:marLeft w:val="640"/>
          <w:marRight w:val="0"/>
          <w:marTop w:val="0"/>
          <w:marBottom w:val="0"/>
          <w:divBdr>
            <w:top w:val="none" w:sz="0" w:space="0" w:color="auto"/>
            <w:left w:val="none" w:sz="0" w:space="0" w:color="auto"/>
            <w:bottom w:val="none" w:sz="0" w:space="0" w:color="auto"/>
            <w:right w:val="none" w:sz="0" w:space="0" w:color="auto"/>
          </w:divBdr>
        </w:div>
        <w:div w:id="764151775">
          <w:marLeft w:val="640"/>
          <w:marRight w:val="0"/>
          <w:marTop w:val="0"/>
          <w:marBottom w:val="0"/>
          <w:divBdr>
            <w:top w:val="none" w:sz="0" w:space="0" w:color="auto"/>
            <w:left w:val="none" w:sz="0" w:space="0" w:color="auto"/>
            <w:bottom w:val="none" w:sz="0" w:space="0" w:color="auto"/>
            <w:right w:val="none" w:sz="0" w:space="0" w:color="auto"/>
          </w:divBdr>
        </w:div>
        <w:div w:id="242222775">
          <w:marLeft w:val="640"/>
          <w:marRight w:val="0"/>
          <w:marTop w:val="0"/>
          <w:marBottom w:val="0"/>
          <w:divBdr>
            <w:top w:val="none" w:sz="0" w:space="0" w:color="auto"/>
            <w:left w:val="none" w:sz="0" w:space="0" w:color="auto"/>
            <w:bottom w:val="none" w:sz="0" w:space="0" w:color="auto"/>
            <w:right w:val="none" w:sz="0" w:space="0" w:color="auto"/>
          </w:divBdr>
        </w:div>
        <w:div w:id="390928085">
          <w:marLeft w:val="640"/>
          <w:marRight w:val="0"/>
          <w:marTop w:val="0"/>
          <w:marBottom w:val="0"/>
          <w:divBdr>
            <w:top w:val="none" w:sz="0" w:space="0" w:color="auto"/>
            <w:left w:val="none" w:sz="0" w:space="0" w:color="auto"/>
            <w:bottom w:val="none" w:sz="0" w:space="0" w:color="auto"/>
            <w:right w:val="none" w:sz="0" w:space="0" w:color="auto"/>
          </w:divBdr>
        </w:div>
        <w:div w:id="1389718214">
          <w:marLeft w:val="640"/>
          <w:marRight w:val="0"/>
          <w:marTop w:val="0"/>
          <w:marBottom w:val="0"/>
          <w:divBdr>
            <w:top w:val="none" w:sz="0" w:space="0" w:color="auto"/>
            <w:left w:val="none" w:sz="0" w:space="0" w:color="auto"/>
            <w:bottom w:val="none" w:sz="0" w:space="0" w:color="auto"/>
            <w:right w:val="none" w:sz="0" w:space="0" w:color="auto"/>
          </w:divBdr>
        </w:div>
        <w:div w:id="177355720">
          <w:marLeft w:val="640"/>
          <w:marRight w:val="0"/>
          <w:marTop w:val="0"/>
          <w:marBottom w:val="0"/>
          <w:divBdr>
            <w:top w:val="none" w:sz="0" w:space="0" w:color="auto"/>
            <w:left w:val="none" w:sz="0" w:space="0" w:color="auto"/>
            <w:bottom w:val="none" w:sz="0" w:space="0" w:color="auto"/>
            <w:right w:val="none" w:sz="0" w:space="0" w:color="auto"/>
          </w:divBdr>
        </w:div>
        <w:div w:id="1811482421">
          <w:marLeft w:val="640"/>
          <w:marRight w:val="0"/>
          <w:marTop w:val="0"/>
          <w:marBottom w:val="0"/>
          <w:divBdr>
            <w:top w:val="none" w:sz="0" w:space="0" w:color="auto"/>
            <w:left w:val="none" w:sz="0" w:space="0" w:color="auto"/>
            <w:bottom w:val="none" w:sz="0" w:space="0" w:color="auto"/>
            <w:right w:val="none" w:sz="0" w:space="0" w:color="auto"/>
          </w:divBdr>
        </w:div>
        <w:div w:id="990673635">
          <w:marLeft w:val="640"/>
          <w:marRight w:val="0"/>
          <w:marTop w:val="0"/>
          <w:marBottom w:val="0"/>
          <w:divBdr>
            <w:top w:val="none" w:sz="0" w:space="0" w:color="auto"/>
            <w:left w:val="none" w:sz="0" w:space="0" w:color="auto"/>
            <w:bottom w:val="none" w:sz="0" w:space="0" w:color="auto"/>
            <w:right w:val="none" w:sz="0" w:space="0" w:color="auto"/>
          </w:divBdr>
        </w:div>
      </w:divsChild>
    </w:div>
    <w:div w:id="1938249376">
      <w:bodyDiv w:val="1"/>
      <w:marLeft w:val="0"/>
      <w:marRight w:val="0"/>
      <w:marTop w:val="0"/>
      <w:marBottom w:val="0"/>
      <w:divBdr>
        <w:top w:val="none" w:sz="0" w:space="0" w:color="auto"/>
        <w:left w:val="none" w:sz="0" w:space="0" w:color="auto"/>
        <w:bottom w:val="none" w:sz="0" w:space="0" w:color="auto"/>
        <w:right w:val="none" w:sz="0" w:space="0" w:color="auto"/>
      </w:divBdr>
    </w:div>
    <w:div w:id="1976836163">
      <w:bodyDiv w:val="1"/>
      <w:marLeft w:val="0"/>
      <w:marRight w:val="0"/>
      <w:marTop w:val="0"/>
      <w:marBottom w:val="0"/>
      <w:divBdr>
        <w:top w:val="none" w:sz="0" w:space="0" w:color="auto"/>
        <w:left w:val="none" w:sz="0" w:space="0" w:color="auto"/>
        <w:bottom w:val="none" w:sz="0" w:space="0" w:color="auto"/>
        <w:right w:val="none" w:sz="0" w:space="0" w:color="auto"/>
      </w:divBdr>
    </w:div>
    <w:div w:id="2005627351">
      <w:bodyDiv w:val="1"/>
      <w:marLeft w:val="0"/>
      <w:marRight w:val="0"/>
      <w:marTop w:val="0"/>
      <w:marBottom w:val="0"/>
      <w:divBdr>
        <w:top w:val="none" w:sz="0" w:space="0" w:color="auto"/>
        <w:left w:val="none" w:sz="0" w:space="0" w:color="auto"/>
        <w:bottom w:val="none" w:sz="0" w:space="0" w:color="auto"/>
        <w:right w:val="none" w:sz="0" w:space="0" w:color="auto"/>
      </w:divBdr>
      <w:divsChild>
        <w:div w:id="287010607">
          <w:marLeft w:val="640"/>
          <w:marRight w:val="0"/>
          <w:marTop w:val="0"/>
          <w:marBottom w:val="0"/>
          <w:divBdr>
            <w:top w:val="none" w:sz="0" w:space="0" w:color="auto"/>
            <w:left w:val="none" w:sz="0" w:space="0" w:color="auto"/>
            <w:bottom w:val="none" w:sz="0" w:space="0" w:color="auto"/>
            <w:right w:val="none" w:sz="0" w:space="0" w:color="auto"/>
          </w:divBdr>
        </w:div>
        <w:div w:id="1267731737">
          <w:marLeft w:val="640"/>
          <w:marRight w:val="0"/>
          <w:marTop w:val="0"/>
          <w:marBottom w:val="0"/>
          <w:divBdr>
            <w:top w:val="none" w:sz="0" w:space="0" w:color="auto"/>
            <w:left w:val="none" w:sz="0" w:space="0" w:color="auto"/>
            <w:bottom w:val="none" w:sz="0" w:space="0" w:color="auto"/>
            <w:right w:val="none" w:sz="0" w:space="0" w:color="auto"/>
          </w:divBdr>
        </w:div>
        <w:div w:id="69545402">
          <w:marLeft w:val="640"/>
          <w:marRight w:val="0"/>
          <w:marTop w:val="0"/>
          <w:marBottom w:val="0"/>
          <w:divBdr>
            <w:top w:val="none" w:sz="0" w:space="0" w:color="auto"/>
            <w:left w:val="none" w:sz="0" w:space="0" w:color="auto"/>
            <w:bottom w:val="none" w:sz="0" w:space="0" w:color="auto"/>
            <w:right w:val="none" w:sz="0" w:space="0" w:color="auto"/>
          </w:divBdr>
        </w:div>
        <w:div w:id="1895962424">
          <w:marLeft w:val="640"/>
          <w:marRight w:val="0"/>
          <w:marTop w:val="0"/>
          <w:marBottom w:val="0"/>
          <w:divBdr>
            <w:top w:val="none" w:sz="0" w:space="0" w:color="auto"/>
            <w:left w:val="none" w:sz="0" w:space="0" w:color="auto"/>
            <w:bottom w:val="none" w:sz="0" w:space="0" w:color="auto"/>
            <w:right w:val="none" w:sz="0" w:space="0" w:color="auto"/>
          </w:divBdr>
        </w:div>
        <w:div w:id="569121152">
          <w:marLeft w:val="640"/>
          <w:marRight w:val="0"/>
          <w:marTop w:val="0"/>
          <w:marBottom w:val="0"/>
          <w:divBdr>
            <w:top w:val="none" w:sz="0" w:space="0" w:color="auto"/>
            <w:left w:val="none" w:sz="0" w:space="0" w:color="auto"/>
            <w:bottom w:val="none" w:sz="0" w:space="0" w:color="auto"/>
            <w:right w:val="none" w:sz="0" w:space="0" w:color="auto"/>
          </w:divBdr>
        </w:div>
        <w:div w:id="410859762">
          <w:marLeft w:val="640"/>
          <w:marRight w:val="0"/>
          <w:marTop w:val="0"/>
          <w:marBottom w:val="0"/>
          <w:divBdr>
            <w:top w:val="none" w:sz="0" w:space="0" w:color="auto"/>
            <w:left w:val="none" w:sz="0" w:space="0" w:color="auto"/>
            <w:bottom w:val="none" w:sz="0" w:space="0" w:color="auto"/>
            <w:right w:val="none" w:sz="0" w:space="0" w:color="auto"/>
          </w:divBdr>
        </w:div>
        <w:div w:id="1347637988">
          <w:marLeft w:val="640"/>
          <w:marRight w:val="0"/>
          <w:marTop w:val="0"/>
          <w:marBottom w:val="0"/>
          <w:divBdr>
            <w:top w:val="none" w:sz="0" w:space="0" w:color="auto"/>
            <w:left w:val="none" w:sz="0" w:space="0" w:color="auto"/>
            <w:bottom w:val="none" w:sz="0" w:space="0" w:color="auto"/>
            <w:right w:val="none" w:sz="0" w:space="0" w:color="auto"/>
          </w:divBdr>
        </w:div>
        <w:div w:id="725640147">
          <w:marLeft w:val="640"/>
          <w:marRight w:val="0"/>
          <w:marTop w:val="0"/>
          <w:marBottom w:val="0"/>
          <w:divBdr>
            <w:top w:val="none" w:sz="0" w:space="0" w:color="auto"/>
            <w:left w:val="none" w:sz="0" w:space="0" w:color="auto"/>
            <w:bottom w:val="none" w:sz="0" w:space="0" w:color="auto"/>
            <w:right w:val="none" w:sz="0" w:space="0" w:color="auto"/>
          </w:divBdr>
        </w:div>
        <w:div w:id="1476218899">
          <w:marLeft w:val="640"/>
          <w:marRight w:val="0"/>
          <w:marTop w:val="0"/>
          <w:marBottom w:val="0"/>
          <w:divBdr>
            <w:top w:val="none" w:sz="0" w:space="0" w:color="auto"/>
            <w:left w:val="none" w:sz="0" w:space="0" w:color="auto"/>
            <w:bottom w:val="none" w:sz="0" w:space="0" w:color="auto"/>
            <w:right w:val="none" w:sz="0" w:space="0" w:color="auto"/>
          </w:divBdr>
        </w:div>
        <w:div w:id="304554398">
          <w:marLeft w:val="640"/>
          <w:marRight w:val="0"/>
          <w:marTop w:val="0"/>
          <w:marBottom w:val="0"/>
          <w:divBdr>
            <w:top w:val="none" w:sz="0" w:space="0" w:color="auto"/>
            <w:left w:val="none" w:sz="0" w:space="0" w:color="auto"/>
            <w:bottom w:val="none" w:sz="0" w:space="0" w:color="auto"/>
            <w:right w:val="none" w:sz="0" w:space="0" w:color="auto"/>
          </w:divBdr>
        </w:div>
        <w:div w:id="373845470">
          <w:marLeft w:val="640"/>
          <w:marRight w:val="0"/>
          <w:marTop w:val="0"/>
          <w:marBottom w:val="0"/>
          <w:divBdr>
            <w:top w:val="none" w:sz="0" w:space="0" w:color="auto"/>
            <w:left w:val="none" w:sz="0" w:space="0" w:color="auto"/>
            <w:bottom w:val="none" w:sz="0" w:space="0" w:color="auto"/>
            <w:right w:val="none" w:sz="0" w:space="0" w:color="auto"/>
          </w:divBdr>
        </w:div>
        <w:div w:id="1281494628">
          <w:marLeft w:val="640"/>
          <w:marRight w:val="0"/>
          <w:marTop w:val="0"/>
          <w:marBottom w:val="0"/>
          <w:divBdr>
            <w:top w:val="none" w:sz="0" w:space="0" w:color="auto"/>
            <w:left w:val="none" w:sz="0" w:space="0" w:color="auto"/>
            <w:bottom w:val="none" w:sz="0" w:space="0" w:color="auto"/>
            <w:right w:val="none" w:sz="0" w:space="0" w:color="auto"/>
          </w:divBdr>
        </w:div>
        <w:div w:id="1241863348">
          <w:marLeft w:val="640"/>
          <w:marRight w:val="0"/>
          <w:marTop w:val="0"/>
          <w:marBottom w:val="0"/>
          <w:divBdr>
            <w:top w:val="none" w:sz="0" w:space="0" w:color="auto"/>
            <w:left w:val="none" w:sz="0" w:space="0" w:color="auto"/>
            <w:bottom w:val="none" w:sz="0" w:space="0" w:color="auto"/>
            <w:right w:val="none" w:sz="0" w:space="0" w:color="auto"/>
          </w:divBdr>
        </w:div>
        <w:div w:id="2052656742">
          <w:marLeft w:val="640"/>
          <w:marRight w:val="0"/>
          <w:marTop w:val="0"/>
          <w:marBottom w:val="0"/>
          <w:divBdr>
            <w:top w:val="none" w:sz="0" w:space="0" w:color="auto"/>
            <w:left w:val="none" w:sz="0" w:space="0" w:color="auto"/>
            <w:bottom w:val="none" w:sz="0" w:space="0" w:color="auto"/>
            <w:right w:val="none" w:sz="0" w:space="0" w:color="auto"/>
          </w:divBdr>
        </w:div>
        <w:div w:id="1216621043">
          <w:marLeft w:val="640"/>
          <w:marRight w:val="0"/>
          <w:marTop w:val="0"/>
          <w:marBottom w:val="0"/>
          <w:divBdr>
            <w:top w:val="none" w:sz="0" w:space="0" w:color="auto"/>
            <w:left w:val="none" w:sz="0" w:space="0" w:color="auto"/>
            <w:bottom w:val="none" w:sz="0" w:space="0" w:color="auto"/>
            <w:right w:val="none" w:sz="0" w:space="0" w:color="auto"/>
          </w:divBdr>
        </w:div>
        <w:div w:id="1568496040">
          <w:marLeft w:val="640"/>
          <w:marRight w:val="0"/>
          <w:marTop w:val="0"/>
          <w:marBottom w:val="0"/>
          <w:divBdr>
            <w:top w:val="none" w:sz="0" w:space="0" w:color="auto"/>
            <w:left w:val="none" w:sz="0" w:space="0" w:color="auto"/>
            <w:bottom w:val="none" w:sz="0" w:space="0" w:color="auto"/>
            <w:right w:val="none" w:sz="0" w:space="0" w:color="auto"/>
          </w:divBdr>
        </w:div>
        <w:div w:id="1611620170">
          <w:marLeft w:val="640"/>
          <w:marRight w:val="0"/>
          <w:marTop w:val="0"/>
          <w:marBottom w:val="0"/>
          <w:divBdr>
            <w:top w:val="none" w:sz="0" w:space="0" w:color="auto"/>
            <w:left w:val="none" w:sz="0" w:space="0" w:color="auto"/>
            <w:bottom w:val="none" w:sz="0" w:space="0" w:color="auto"/>
            <w:right w:val="none" w:sz="0" w:space="0" w:color="auto"/>
          </w:divBdr>
        </w:div>
        <w:div w:id="1411007100">
          <w:marLeft w:val="640"/>
          <w:marRight w:val="0"/>
          <w:marTop w:val="0"/>
          <w:marBottom w:val="0"/>
          <w:divBdr>
            <w:top w:val="none" w:sz="0" w:space="0" w:color="auto"/>
            <w:left w:val="none" w:sz="0" w:space="0" w:color="auto"/>
            <w:bottom w:val="none" w:sz="0" w:space="0" w:color="auto"/>
            <w:right w:val="none" w:sz="0" w:space="0" w:color="auto"/>
          </w:divBdr>
        </w:div>
        <w:div w:id="256602945">
          <w:marLeft w:val="640"/>
          <w:marRight w:val="0"/>
          <w:marTop w:val="0"/>
          <w:marBottom w:val="0"/>
          <w:divBdr>
            <w:top w:val="none" w:sz="0" w:space="0" w:color="auto"/>
            <w:left w:val="none" w:sz="0" w:space="0" w:color="auto"/>
            <w:bottom w:val="none" w:sz="0" w:space="0" w:color="auto"/>
            <w:right w:val="none" w:sz="0" w:space="0" w:color="auto"/>
          </w:divBdr>
        </w:div>
        <w:div w:id="132796456">
          <w:marLeft w:val="640"/>
          <w:marRight w:val="0"/>
          <w:marTop w:val="0"/>
          <w:marBottom w:val="0"/>
          <w:divBdr>
            <w:top w:val="none" w:sz="0" w:space="0" w:color="auto"/>
            <w:left w:val="none" w:sz="0" w:space="0" w:color="auto"/>
            <w:bottom w:val="none" w:sz="0" w:space="0" w:color="auto"/>
            <w:right w:val="none" w:sz="0" w:space="0" w:color="auto"/>
          </w:divBdr>
        </w:div>
        <w:div w:id="992637425">
          <w:marLeft w:val="640"/>
          <w:marRight w:val="0"/>
          <w:marTop w:val="0"/>
          <w:marBottom w:val="0"/>
          <w:divBdr>
            <w:top w:val="none" w:sz="0" w:space="0" w:color="auto"/>
            <w:left w:val="none" w:sz="0" w:space="0" w:color="auto"/>
            <w:bottom w:val="none" w:sz="0" w:space="0" w:color="auto"/>
            <w:right w:val="none" w:sz="0" w:space="0" w:color="auto"/>
          </w:divBdr>
        </w:div>
        <w:div w:id="111289496">
          <w:marLeft w:val="640"/>
          <w:marRight w:val="0"/>
          <w:marTop w:val="0"/>
          <w:marBottom w:val="0"/>
          <w:divBdr>
            <w:top w:val="none" w:sz="0" w:space="0" w:color="auto"/>
            <w:left w:val="none" w:sz="0" w:space="0" w:color="auto"/>
            <w:bottom w:val="none" w:sz="0" w:space="0" w:color="auto"/>
            <w:right w:val="none" w:sz="0" w:space="0" w:color="auto"/>
          </w:divBdr>
        </w:div>
        <w:div w:id="1618944899">
          <w:marLeft w:val="640"/>
          <w:marRight w:val="0"/>
          <w:marTop w:val="0"/>
          <w:marBottom w:val="0"/>
          <w:divBdr>
            <w:top w:val="none" w:sz="0" w:space="0" w:color="auto"/>
            <w:left w:val="none" w:sz="0" w:space="0" w:color="auto"/>
            <w:bottom w:val="none" w:sz="0" w:space="0" w:color="auto"/>
            <w:right w:val="none" w:sz="0" w:space="0" w:color="auto"/>
          </w:divBdr>
        </w:div>
        <w:div w:id="1241600910">
          <w:marLeft w:val="640"/>
          <w:marRight w:val="0"/>
          <w:marTop w:val="0"/>
          <w:marBottom w:val="0"/>
          <w:divBdr>
            <w:top w:val="none" w:sz="0" w:space="0" w:color="auto"/>
            <w:left w:val="none" w:sz="0" w:space="0" w:color="auto"/>
            <w:bottom w:val="none" w:sz="0" w:space="0" w:color="auto"/>
            <w:right w:val="none" w:sz="0" w:space="0" w:color="auto"/>
          </w:divBdr>
        </w:div>
      </w:divsChild>
    </w:div>
    <w:div w:id="2008822159">
      <w:bodyDiv w:val="1"/>
      <w:marLeft w:val="0"/>
      <w:marRight w:val="0"/>
      <w:marTop w:val="0"/>
      <w:marBottom w:val="0"/>
      <w:divBdr>
        <w:top w:val="none" w:sz="0" w:space="0" w:color="auto"/>
        <w:left w:val="none" w:sz="0" w:space="0" w:color="auto"/>
        <w:bottom w:val="none" w:sz="0" w:space="0" w:color="auto"/>
        <w:right w:val="none" w:sz="0" w:space="0" w:color="auto"/>
      </w:divBdr>
      <w:divsChild>
        <w:div w:id="1551965465">
          <w:marLeft w:val="640"/>
          <w:marRight w:val="0"/>
          <w:marTop w:val="0"/>
          <w:marBottom w:val="0"/>
          <w:divBdr>
            <w:top w:val="none" w:sz="0" w:space="0" w:color="auto"/>
            <w:left w:val="none" w:sz="0" w:space="0" w:color="auto"/>
            <w:bottom w:val="none" w:sz="0" w:space="0" w:color="auto"/>
            <w:right w:val="none" w:sz="0" w:space="0" w:color="auto"/>
          </w:divBdr>
        </w:div>
        <w:div w:id="406611337">
          <w:marLeft w:val="640"/>
          <w:marRight w:val="0"/>
          <w:marTop w:val="0"/>
          <w:marBottom w:val="0"/>
          <w:divBdr>
            <w:top w:val="none" w:sz="0" w:space="0" w:color="auto"/>
            <w:left w:val="none" w:sz="0" w:space="0" w:color="auto"/>
            <w:bottom w:val="none" w:sz="0" w:space="0" w:color="auto"/>
            <w:right w:val="none" w:sz="0" w:space="0" w:color="auto"/>
          </w:divBdr>
        </w:div>
        <w:div w:id="1349139207">
          <w:marLeft w:val="640"/>
          <w:marRight w:val="0"/>
          <w:marTop w:val="0"/>
          <w:marBottom w:val="0"/>
          <w:divBdr>
            <w:top w:val="none" w:sz="0" w:space="0" w:color="auto"/>
            <w:left w:val="none" w:sz="0" w:space="0" w:color="auto"/>
            <w:bottom w:val="none" w:sz="0" w:space="0" w:color="auto"/>
            <w:right w:val="none" w:sz="0" w:space="0" w:color="auto"/>
          </w:divBdr>
        </w:div>
        <w:div w:id="1111169551">
          <w:marLeft w:val="640"/>
          <w:marRight w:val="0"/>
          <w:marTop w:val="0"/>
          <w:marBottom w:val="0"/>
          <w:divBdr>
            <w:top w:val="none" w:sz="0" w:space="0" w:color="auto"/>
            <w:left w:val="none" w:sz="0" w:space="0" w:color="auto"/>
            <w:bottom w:val="none" w:sz="0" w:space="0" w:color="auto"/>
            <w:right w:val="none" w:sz="0" w:space="0" w:color="auto"/>
          </w:divBdr>
        </w:div>
        <w:div w:id="838886711">
          <w:marLeft w:val="640"/>
          <w:marRight w:val="0"/>
          <w:marTop w:val="0"/>
          <w:marBottom w:val="0"/>
          <w:divBdr>
            <w:top w:val="none" w:sz="0" w:space="0" w:color="auto"/>
            <w:left w:val="none" w:sz="0" w:space="0" w:color="auto"/>
            <w:bottom w:val="none" w:sz="0" w:space="0" w:color="auto"/>
            <w:right w:val="none" w:sz="0" w:space="0" w:color="auto"/>
          </w:divBdr>
        </w:div>
        <w:div w:id="174003739">
          <w:marLeft w:val="640"/>
          <w:marRight w:val="0"/>
          <w:marTop w:val="0"/>
          <w:marBottom w:val="0"/>
          <w:divBdr>
            <w:top w:val="none" w:sz="0" w:space="0" w:color="auto"/>
            <w:left w:val="none" w:sz="0" w:space="0" w:color="auto"/>
            <w:bottom w:val="none" w:sz="0" w:space="0" w:color="auto"/>
            <w:right w:val="none" w:sz="0" w:space="0" w:color="auto"/>
          </w:divBdr>
        </w:div>
        <w:div w:id="1379545008">
          <w:marLeft w:val="640"/>
          <w:marRight w:val="0"/>
          <w:marTop w:val="0"/>
          <w:marBottom w:val="0"/>
          <w:divBdr>
            <w:top w:val="none" w:sz="0" w:space="0" w:color="auto"/>
            <w:left w:val="none" w:sz="0" w:space="0" w:color="auto"/>
            <w:bottom w:val="none" w:sz="0" w:space="0" w:color="auto"/>
            <w:right w:val="none" w:sz="0" w:space="0" w:color="auto"/>
          </w:divBdr>
        </w:div>
        <w:div w:id="66073446">
          <w:marLeft w:val="640"/>
          <w:marRight w:val="0"/>
          <w:marTop w:val="0"/>
          <w:marBottom w:val="0"/>
          <w:divBdr>
            <w:top w:val="none" w:sz="0" w:space="0" w:color="auto"/>
            <w:left w:val="none" w:sz="0" w:space="0" w:color="auto"/>
            <w:bottom w:val="none" w:sz="0" w:space="0" w:color="auto"/>
            <w:right w:val="none" w:sz="0" w:space="0" w:color="auto"/>
          </w:divBdr>
        </w:div>
        <w:div w:id="1065959087">
          <w:marLeft w:val="640"/>
          <w:marRight w:val="0"/>
          <w:marTop w:val="0"/>
          <w:marBottom w:val="0"/>
          <w:divBdr>
            <w:top w:val="none" w:sz="0" w:space="0" w:color="auto"/>
            <w:left w:val="none" w:sz="0" w:space="0" w:color="auto"/>
            <w:bottom w:val="none" w:sz="0" w:space="0" w:color="auto"/>
            <w:right w:val="none" w:sz="0" w:space="0" w:color="auto"/>
          </w:divBdr>
        </w:div>
        <w:div w:id="139344185">
          <w:marLeft w:val="640"/>
          <w:marRight w:val="0"/>
          <w:marTop w:val="0"/>
          <w:marBottom w:val="0"/>
          <w:divBdr>
            <w:top w:val="none" w:sz="0" w:space="0" w:color="auto"/>
            <w:left w:val="none" w:sz="0" w:space="0" w:color="auto"/>
            <w:bottom w:val="none" w:sz="0" w:space="0" w:color="auto"/>
            <w:right w:val="none" w:sz="0" w:space="0" w:color="auto"/>
          </w:divBdr>
        </w:div>
        <w:div w:id="647244902">
          <w:marLeft w:val="640"/>
          <w:marRight w:val="0"/>
          <w:marTop w:val="0"/>
          <w:marBottom w:val="0"/>
          <w:divBdr>
            <w:top w:val="none" w:sz="0" w:space="0" w:color="auto"/>
            <w:left w:val="none" w:sz="0" w:space="0" w:color="auto"/>
            <w:bottom w:val="none" w:sz="0" w:space="0" w:color="auto"/>
            <w:right w:val="none" w:sz="0" w:space="0" w:color="auto"/>
          </w:divBdr>
        </w:div>
        <w:div w:id="1509634130">
          <w:marLeft w:val="640"/>
          <w:marRight w:val="0"/>
          <w:marTop w:val="0"/>
          <w:marBottom w:val="0"/>
          <w:divBdr>
            <w:top w:val="none" w:sz="0" w:space="0" w:color="auto"/>
            <w:left w:val="none" w:sz="0" w:space="0" w:color="auto"/>
            <w:bottom w:val="none" w:sz="0" w:space="0" w:color="auto"/>
            <w:right w:val="none" w:sz="0" w:space="0" w:color="auto"/>
          </w:divBdr>
        </w:div>
        <w:div w:id="257376419">
          <w:marLeft w:val="640"/>
          <w:marRight w:val="0"/>
          <w:marTop w:val="0"/>
          <w:marBottom w:val="0"/>
          <w:divBdr>
            <w:top w:val="none" w:sz="0" w:space="0" w:color="auto"/>
            <w:left w:val="none" w:sz="0" w:space="0" w:color="auto"/>
            <w:bottom w:val="none" w:sz="0" w:space="0" w:color="auto"/>
            <w:right w:val="none" w:sz="0" w:space="0" w:color="auto"/>
          </w:divBdr>
        </w:div>
        <w:div w:id="2099599109">
          <w:marLeft w:val="640"/>
          <w:marRight w:val="0"/>
          <w:marTop w:val="0"/>
          <w:marBottom w:val="0"/>
          <w:divBdr>
            <w:top w:val="none" w:sz="0" w:space="0" w:color="auto"/>
            <w:left w:val="none" w:sz="0" w:space="0" w:color="auto"/>
            <w:bottom w:val="none" w:sz="0" w:space="0" w:color="auto"/>
            <w:right w:val="none" w:sz="0" w:space="0" w:color="auto"/>
          </w:divBdr>
        </w:div>
        <w:div w:id="704410270">
          <w:marLeft w:val="640"/>
          <w:marRight w:val="0"/>
          <w:marTop w:val="0"/>
          <w:marBottom w:val="0"/>
          <w:divBdr>
            <w:top w:val="none" w:sz="0" w:space="0" w:color="auto"/>
            <w:left w:val="none" w:sz="0" w:space="0" w:color="auto"/>
            <w:bottom w:val="none" w:sz="0" w:space="0" w:color="auto"/>
            <w:right w:val="none" w:sz="0" w:space="0" w:color="auto"/>
          </w:divBdr>
        </w:div>
        <w:div w:id="1717972929">
          <w:marLeft w:val="640"/>
          <w:marRight w:val="0"/>
          <w:marTop w:val="0"/>
          <w:marBottom w:val="0"/>
          <w:divBdr>
            <w:top w:val="none" w:sz="0" w:space="0" w:color="auto"/>
            <w:left w:val="none" w:sz="0" w:space="0" w:color="auto"/>
            <w:bottom w:val="none" w:sz="0" w:space="0" w:color="auto"/>
            <w:right w:val="none" w:sz="0" w:space="0" w:color="auto"/>
          </w:divBdr>
        </w:div>
        <w:div w:id="864053779">
          <w:marLeft w:val="640"/>
          <w:marRight w:val="0"/>
          <w:marTop w:val="0"/>
          <w:marBottom w:val="0"/>
          <w:divBdr>
            <w:top w:val="none" w:sz="0" w:space="0" w:color="auto"/>
            <w:left w:val="none" w:sz="0" w:space="0" w:color="auto"/>
            <w:bottom w:val="none" w:sz="0" w:space="0" w:color="auto"/>
            <w:right w:val="none" w:sz="0" w:space="0" w:color="auto"/>
          </w:divBdr>
        </w:div>
        <w:div w:id="430315636">
          <w:marLeft w:val="640"/>
          <w:marRight w:val="0"/>
          <w:marTop w:val="0"/>
          <w:marBottom w:val="0"/>
          <w:divBdr>
            <w:top w:val="none" w:sz="0" w:space="0" w:color="auto"/>
            <w:left w:val="none" w:sz="0" w:space="0" w:color="auto"/>
            <w:bottom w:val="none" w:sz="0" w:space="0" w:color="auto"/>
            <w:right w:val="none" w:sz="0" w:space="0" w:color="auto"/>
          </w:divBdr>
        </w:div>
        <w:div w:id="1503200741">
          <w:marLeft w:val="640"/>
          <w:marRight w:val="0"/>
          <w:marTop w:val="0"/>
          <w:marBottom w:val="0"/>
          <w:divBdr>
            <w:top w:val="none" w:sz="0" w:space="0" w:color="auto"/>
            <w:left w:val="none" w:sz="0" w:space="0" w:color="auto"/>
            <w:bottom w:val="none" w:sz="0" w:space="0" w:color="auto"/>
            <w:right w:val="none" w:sz="0" w:space="0" w:color="auto"/>
          </w:divBdr>
        </w:div>
        <w:div w:id="292710201">
          <w:marLeft w:val="640"/>
          <w:marRight w:val="0"/>
          <w:marTop w:val="0"/>
          <w:marBottom w:val="0"/>
          <w:divBdr>
            <w:top w:val="none" w:sz="0" w:space="0" w:color="auto"/>
            <w:left w:val="none" w:sz="0" w:space="0" w:color="auto"/>
            <w:bottom w:val="none" w:sz="0" w:space="0" w:color="auto"/>
            <w:right w:val="none" w:sz="0" w:space="0" w:color="auto"/>
          </w:divBdr>
        </w:div>
        <w:div w:id="1980721939">
          <w:marLeft w:val="640"/>
          <w:marRight w:val="0"/>
          <w:marTop w:val="0"/>
          <w:marBottom w:val="0"/>
          <w:divBdr>
            <w:top w:val="none" w:sz="0" w:space="0" w:color="auto"/>
            <w:left w:val="none" w:sz="0" w:space="0" w:color="auto"/>
            <w:bottom w:val="none" w:sz="0" w:space="0" w:color="auto"/>
            <w:right w:val="none" w:sz="0" w:space="0" w:color="auto"/>
          </w:divBdr>
        </w:div>
        <w:div w:id="547767399">
          <w:marLeft w:val="640"/>
          <w:marRight w:val="0"/>
          <w:marTop w:val="0"/>
          <w:marBottom w:val="0"/>
          <w:divBdr>
            <w:top w:val="none" w:sz="0" w:space="0" w:color="auto"/>
            <w:left w:val="none" w:sz="0" w:space="0" w:color="auto"/>
            <w:bottom w:val="none" w:sz="0" w:space="0" w:color="auto"/>
            <w:right w:val="none" w:sz="0" w:space="0" w:color="auto"/>
          </w:divBdr>
        </w:div>
        <w:div w:id="614602423">
          <w:marLeft w:val="640"/>
          <w:marRight w:val="0"/>
          <w:marTop w:val="0"/>
          <w:marBottom w:val="0"/>
          <w:divBdr>
            <w:top w:val="none" w:sz="0" w:space="0" w:color="auto"/>
            <w:left w:val="none" w:sz="0" w:space="0" w:color="auto"/>
            <w:bottom w:val="none" w:sz="0" w:space="0" w:color="auto"/>
            <w:right w:val="none" w:sz="0" w:space="0" w:color="auto"/>
          </w:divBdr>
        </w:div>
        <w:div w:id="2073849096">
          <w:marLeft w:val="640"/>
          <w:marRight w:val="0"/>
          <w:marTop w:val="0"/>
          <w:marBottom w:val="0"/>
          <w:divBdr>
            <w:top w:val="none" w:sz="0" w:space="0" w:color="auto"/>
            <w:left w:val="none" w:sz="0" w:space="0" w:color="auto"/>
            <w:bottom w:val="none" w:sz="0" w:space="0" w:color="auto"/>
            <w:right w:val="none" w:sz="0" w:space="0" w:color="auto"/>
          </w:divBdr>
        </w:div>
        <w:div w:id="1145319385">
          <w:marLeft w:val="640"/>
          <w:marRight w:val="0"/>
          <w:marTop w:val="0"/>
          <w:marBottom w:val="0"/>
          <w:divBdr>
            <w:top w:val="none" w:sz="0" w:space="0" w:color="auto"/>
            <w:left w:val="none" w:sz="0" w:space="0" w:color="auto"/>
            <w:bottom w:val="none" w:sz="0" w:space="0" w:color="auto"/>
            <w:right w:val="none" w:sz="0" w:space="0" w:color="auto"/>
          </w:divBdr>
        </w:div>
        <w:div w:id="1025134123">
          <w:marLeft w:val="640"/>
          <w:marRight w:val="0"/>
          <w:marTop w:val="0"/>
          <w:marBottom w:val="0"/>
          <w:divBdr>
            <w:top w:val="none" w:sz="0" w:space="0" w:color="auto"/>
            <w:left w:val="none" w:sz="0" w:space="0" w:color="auto"/>
            <w:bottom w:val="none" w:sz="0" w:space="0" w:color="auto"/>
            <w:right w:val="none" w:sz="0" w:space="0" w:color="auto"/>
          </w:divBdr>
        </w:div>
        <w:div w:id="1085498953">
          <w:marLeft w:val="640"/>
          <w:marRight w:val="0"/>
          <w:marTop w:val="0"/>
          <w:marBottom w:val="0"/>
          <w:divBdr>
            <w:top w:val="none" w:sz="0" w:space="0" w:color="auto"/>
            <w:left w:val="none" w:sz="0" w:space="0" w:color="auto"/>
            <w:bottom w:val="none" w:sz="0" w:space="0" w:color="auto"/>
            <w:right w:val="none" w:sz="0" w:space="0" w:color="auto"/>
          </w:divBdr>
        </w:div>
        <w:div w:id="2037150343">
          <w:marLeft w:val="640"/>
          <w:marRight w:val="0"/>
          <w:marTop w:val="0"/>
          <w:marBottom w:val="0"/>
          <w:divBdr>
            <w:top w:val="none" w:sz="0" w:space="0" w:color="auto"/>
            <w:left w:val="none" w:sz="0" w:space="0" w:color="auto"/>
            <w:bottom w:val="none" w:sz="0" w:space="0" w:color="auto"/>
            <w:right w:val="none" w:sz="0" w:space="0" w:color="auto"/>
          </w:divBdr>
        </w:div>
        <w:div w:id="635649785">
          <w:marLeft w:val="640"/>
          <w:marRight w:val="0"/>
          <w:marTop w:val="0"/>
          <w:marBottom w:val="0"/>
          <w:divBdr>
            <w:top w:val="none" w:sz="0" w:space="0" w:color="auto"/>
            <w:left w:val="none" w:sz="0" w:space="0" w:color="auto"/>
            <w:bottom w:val="none" w:sz="0" w:space="0" w:color="auto"/>
            <w:right w:val="none" w:sz="0" w:space="0" w:color="auto"/>
          </w:divBdr>
        </w:div>
        <w:div w:id="1365447355">
          <w:marLeft w:val="640"/>
          <w:marRight w:val="0"/>
          <w:marTop w:val="0"/>
          <w:marBottom w:val="0"/>
          <w:divBdr>
            <w:top w:val="none" w:sz="0" w:space="0" w:color="auto"/>
            <w:left w:val="none" w:sz="0" w:space="0" w:color="auto"/>
            <w:bottom w:val="none" w:sz="0" w:space="0" w:color="auto"/>
            <w:right w:val="none" w:sz="0" w:space="0" w:color="auto"/>
          </w:divBdr>
        </w:div>
        <w:div w:id="1793743064">
          <w:marLeft w:val="640"/>
          <w:marRight w:val="0"/>
          <w:marTop w:val="0"/>
          <w:marBottom w:val="0"/>
          <w:divBdr>
            <w:top w:val="none" w:sz="0" w:space="0" w:color="auto"/>
            <w:left w:val="none" w:sz="0" w:space="0" w:color="auto"/>
            <w:bottom w:val="none" w:sz="0" w:space="0" w:color="auto"/>
            <w:right w:val="none" w:sz="0" w:space="0" w:color="auto"/>
          </w:divBdr>
        </w:div>
        <w:div w:id="2056418178">
          <w:marLeft w:val="640"/>
          <w:marRight w:val="0"/>
          <w:marTop w:val="0"/>
          <w:marBottom w:val="0"/>
          <w:divBdr>
            <w:top w:val="none" w:sz="0" w:space="0" w:color="auto"/>
            <w:left w:val="none" w:sz="0" w:space="0" w:color="auto"/>
            <w:bottom w:val="none" w:sz="0" w:space="0" w:color="auto"/>
            <w:right w:val="none" w:sz="0" w:space="0" w:color="auto"/>
          </w:divBdr>
        </w:div>
        <w:div w:id="573662407">
          <w:marLeft w:val="640"/>
          <w:marRight w:val="0"/>
          <w:marTop w:val="0"/>
          <w:marBottom w:val="0"/>
          <w:divBdr>
            <w:top w:val="none" w:sz="0" w:space="0" w:color="auto"/>
            <w:left w:val="none" w:sz="0" w:space="0" w:color="auto"/>
            <w:bottom w:val="none" w:sz="0" w:space="0" w:color="auto"/>
            <w:right w:val="none" w:sz="0" w:space="0" w:color="auto"/>
          </w:divBdr>
        </w:div>
        <w:div w:id="481509368">
          <w:marLeft w:val="640"/>
          <w:marRight w:val="0"/>
          <w:marTop w:val="0"/>
          <w:marBottom w:val="0"/>
          <w:divBdr>
            <w:top w:val="none" w:sz="0" w:space="0" w:color="auto"/>
            <w:left w:val="none" w:sz="0" w:space="0" w:color="auto"/>
            <w:bottom w:val="none" w:sz="0" w:space="0" w:color="auto"/>
            <w:right w:val="none" w:sz="0" w:space="0" w:color="auto"/>
          </w:divBdr>
        </w:div>
        <w:div w:id="1733768641">
          <w:marLeft w:val="640"/>
          <w:marRight w:val="0"/>
          <w:marTop w:val="0"/>
          <w:marBottom w:val="0"/>
          <w:divBdr>
            <w:top w:val="none" w:sz="0" w:space="0" w:color="auto"/>
            <w:left w:val="none" w:sz="0" w:space="0" w:color="auto"/>
            <w:bottom w:val="none" w:sz="0" w:space="0" w:color="auto"/>
            <w:right w:val="none" w:sz="0" w:space="0" w:color="auto"/>
          </w:divBdr>
        </w:div>
        <w:div w:id="428694993">
          <w:marLeft w:val="640"/>
          <w:marRight w:val="0"/>
          <w:marTop w:val="0"/>
          <w:marBottom w:val="0"/>
          <w:divBdr>
            <w:top w:val="none" w:sz="0" w:space="0" w:color="auto"/>
            <w:left w:val="none" w:sz="0" w:space="0" w:color="auto"/>
            <w:bottom w:val="none" w:sz="0" w:space="0" w:color="auto"/>
            <w:right w:val="none" w:sz="0" w:space="0" w:color="auto"/>
          </w:divBdr>
        </w:div>
        <w:div w:id="159544635">
          <w:marLeft w:val="640"/>
          <w:marRight w:val="0"/>
          <w:marTop w:val="0"/>
          <w:marBottom w:val="0"/>
          <w:divBdr>
            <w:top w:val="none" w:sz="0" w:space="0" w:color="auto"/>
            <w:left w:val="none" w:sz="0" w:space="0" w:color="auto"/>
            <w:bottom w:val="none" w:sz="0" w:space="0" w:color="auto"/>
            <w:right w:val="none" w:sz="0" w:space="0" w:color="auto"/>
          </w:divBdr>
        </w:div>
        <w:div w:id="1926457750">
          <w:marLeft w:val="640"/>
          <w:marRight w:val="0"/>
          <w:marTop w:val="0"/>
          <w:marBottom w:val="0"/>
          <w:divBdr>
            <w:top w:val="none" w:sz="0" w:space="0" w:color="auto"/>
            <w:left w:val="none" w:sz="0" w:space="0" w:color="auto"/>
            <w:bottom w:val="none" w:sz="0" w:space="0" w:color="auto"/>
            <w:right w:val="none" w:sz="0" w:space="0" w:color="auto"/>
          </w:divBdr>
        </w:div>
        <w:div w:id="1431924549">
          <w:marLeft w:val="640"/>
          <w:marRight w:val="0"/>
          <w:marTop w:val="0"/>
          <w:marBottom w:val="0"/>
          <w:divBdr>
            <w:top w:val="none" w:sz="0" w:space="0" w:color="auto"/>
            <w:left w:val="none" w:sz="0" w:space="0" w:color="auto"/>
            <w:bottom w:val="none" w:sz="0" w:space="0" w:color="auto"/>
            <w:right w:val="none" w:sz="0" w:space="0" w:color="auto"/>
          </w:divBdr>
        </w:div>
        <w:div w:id="157354120">
          <w:marLeft w:val="640"/>
          <w:marRight w:val="0"/>
          <w:marTop w:val="0"/>
          <w:marBottom w:val="0"/>
          <w:divBdr>
            <w:top w:val="none" w:sz="0" w:space="0" w:color="auto"/>
            <w:left w:val="none" w:sz="0" w:space="0" w:color="auto"/>
            <w:bottom w:val="none" w:sz="0" w:space="0" w:color="auto"/>
            <w:right w:val="none" w:sz="0" w:space="0" w:color="auto"/>
          </w:divBdr>
        </w:div>
      </w:divsChild>
    </w:div>
    <w:div w:id="2021468680">
      <w:bodyDiv w:val="1"/>
      <w:marLeft w:val="0"/>
      <w:marRight w:val="0"/>
      <w:marTop w:val="0"/>
      <w:marBottom w:val="0"/>
      <w:divBdr>
        <w:top w:val="none" w:sz="0" w:space="0" w:color="auto"/>
        <w:left w:val="none" w:sz="0" w:space="0" w:color="auto"/>
        <w:bottom w:val="none" w:sz="0" w:space="0" w:color="auto"/>
        <w:right w:val="none" w:sz="0" w:space="0" w:color="auto"/>
      </w:divBdr>
      <w:divsChild>
        <w:div w:id="394816643">
          <w:marLeft w:val="640"/>
          <w:marRight w:val="0"/>
          <w:marTop w:val="0"/>
          <w:marBottom w:val="0"/>
          <w:divBdr>
            <w:top w:val="none" w:sz="0" w:space="0" w:color="auto"/>
            <w:left w:val="none" w:sz="0" w:space="0" w:color="auto"/>
            <w:bottom w:val="none" w:sz="0" w:space="0" w:color="auto"/>
            <w:right w:val="none" w:sz="0" w:space="0" w:color="auto"/>
          </w:divBdr>
        </w:div>
        <w:div w:id="1273242148">
          <w:marLeft w:val="640"/>
          <w:marRight w:val="0"/>
          <w:marTop w:val="0"/>
          <w:marBottom w:val="0"/>
          <w:divBdr>
            <w:top w:val="none" w:sz="0" w:space="0" w:color="auto"/>
            <w:left w:val="none" w:sz="0" w:space="0" w:color="auto"/>
            <w:bottom w:val="none" w:sz="0" w:space="0" w:color="auto"/>
            <w:right w:val="none" w:sz="0" w:space="0" w:color="auto"/>
          </w:divBdr>
        </w:div>
        <w:div w:id="68162060">
          <w:marLeft w:val="640"/>
          <w:marRight w:val="0"/>
          <w:marTop w:val="0"/>
          <w:marBottom w:val="0"/>
          <w:divBdr>
            <w:top w:val="none" w:sz="0" w:space="0" w:color="auto"/>
            <w:left w:val="none" w:sz="0" w:space="0" w:color="auto"/>
            <w:bottom w:val="none" w:sz="0" w:space="0" w:color="auto"/>
            <w:right w:val="none" w:sz="0" w:space="0" w:color="auto"/>
          </w:divBdr>
        </w:div>
        <w:div w:id="1856457928">
          <w:marLeft w:val="640"/>
          <w:marRight w:val="0"/>
          <w:marTop w:val="0"/>
          <w:marBottom w:val="0"/>
          <w:divBdr>
            <w:top w:val="none" w:sz="0" w:space="0" w:color="auto"/>
            <w:left w:val="none" w:sz="0" w:space="0" w:color="auto"/>
            <w:bottom w:val="none" w:sz="0" w:space="0" w:color="auto"/>
            <w:right w:val="none" w:sz="0" w:space="0" w:color="auto"/>
          </w:divBdr>
        </w:div>
        <w:div w:id="908812380">
          <w:marLeft w:val="640"/>
          <w:marRight w:val="0"/>
          <w:marTop w:val="0"/>
          <w:marBottom w:val="0"/>
          <w:divBdr>
            <w:top w:val="none" w:sz="0" w:space="0" w:color="auto"/>
            <w:left w:val="none" w:sz="0" w:space="0" w:color="auto"/>
            <w:bottom w:val="none" w:sz="0" w:space="0" w:color="auto"/>
            <w:right w:val="none" w:sz="0" w:space="0" w:color="auto"/>
          </w:divBdr>
        </w:div>
        <w:div w:id="905921319">
          <w:marLeft w:val="640"/>
          <w:marRight w:val="0"/>
          <w:marTop w:val="0"/>
          <w:marBottom w:val="0"/>
          <w:divBdr>
            <w:top w:val="none" w:sz="0" w:space="0" w:color="auto"/>
            <w:left w:val="none" w:sz="0" w:space="0" w:color="auto"/>
            <w:bottom w:val="none" w:sz="0" w:space="0" w:color="auto"/>
            <w:right w:val="none" w:sz="0" w:space="0" w:color="auto"/>
          </w:divBdr>
        </w:div>
        <w:div w:id="1575041369">
          <w:marLeft w:val="640"/>
          <w:marRight w:val="0"/>
          <w:marTop w:val="0"/>
          <w:marBottom w:val="0"/>
          <w:divBdr>
            <w:top w:val="none" w:sz="0" w:space="0" w:color="auto"/>
            <w:left w:val="none" w:sz="0" w:space="0" w:color="auto"/>
            <w:bottom w:val="none" w:sz="0" w:space="0" w:color="auto"/>
            <w:right w:val="none" w:sz="0" w:space="0" w:color="auto"/>
          </w:divBdr>
        </w:div>
        <w:div w:id="1333070165">
          <w:marLeft w:val="640"/>
          <w:marRight w:val="0"/>
          <w:marTop w:val="0"/>
          <w:marBottom w:val="0"/>
          <w:divBdr>
            <w:top w:val="none" w:sz="0" w:space="0" w:color="auto"/>
            <w:left w:val="none" w:sz="0" w:space="0" w:color="auto"/>
            <w:bottom w:val="none" w:sz="0" w:space="0" w:color="auto"/>
            <w:right w:val="none" w:sz="0" w:space="0" w:color="auto"/>
          </w:divBdr>
        </w:div>
        <w:div w:id="1623346643">
          <w:marLeft w:val="640"/>
          <w:marRight w:val="0"/>
          <w:marTop w:val="0"/>
          <w:marBottom w:val="0"/>
          <w:divBdr>
            <w:top w:val="none" w:sz="0" w:space="0" w:color="auto"/>
            <w:left w:val="none" w:sz="0" w:space="0" w:color="auto"/>
            <w:bottom w:val="none" w:sz="0" w:space="0" w:color="auto"/>
            <w:right w:val="none" w:sz="0" w:space="0" w:color="auto"/>
          </w:divBdr>
        </w:div>
        <w:div w:id="265818857">
          <w:marLeft w:val="640"/>
          <w:marRight w:val="0"/>
          <w:marTop w:val="0"/>
          <w:marBottom w:val="0"/>
          <w:divBdr>
            <w:top w:val="none" w:sz="0" w:space="0" w:color="auto"/>
            <w:left w:val="none" w:sz="0" w:space="0" w:color="auto"/>
            <w:bottom w:val="none" w:sz="0" w:space="0" w:color="auto"/>
            <w:right w:val="none" w:sz="0" w:space="0" w:color="auto"/>
          </w:divBdr>
        </w:div>
        <w:div w:id="405033719">
          <w:marLeft w:val="640"/>
          <w:marRight w:val="0"/>
          <w:marTop w:val="0"/>
          <w:marBottom w:val="0"/>
          <w:divBdr>
            <w:top w:val="none" w:sz="0" w:space="0" w:color="auto"/>
            <w:left w:val="none" w:sz="0" w:space="0" w:color="auto"/>
            <w:bottom w:val="none" w:sz="0" w:space="0" w:color="auto"/>
            <w:right w:val="none" w:sz="0" w:space="0" w:color="auto"/>
          </w:divBdr>
        </w:div>
        <w:div w:id="328487641">
          <w:marLeft w:val="640"/>
          <w:marRight w:val="0"/>
          <w:marTop w:val="0"/>
          <w:marBottom w:val="0"/>
          <w:divBdr>
            <w:top w:val="none" w:sz="0" w:space="0" w:color="auto"/>
            <w:left w:val="none" w:sz="0" w:space="0" w:color="auto"/>
            <w:bottom w:val="none" w:sz="0" w:space="0" w:color="auto"/>
            <w:right w:val="none" w:sz="0" w:space="0" w:color="auto"/>
          </w:divBdr>
        </w:div>
        <w:div w:id="99574512">
          <w:marLeft w:val="640"/>
          <w:marRight w:val="0"/>
          <w:marTop w:val="0"/>
          <w:marBottom w:val="0"/>
          <w:divBdr>
            <w:top w:val="none" w:sz="0" w:space="0" w:color="auto"/>
            <w:left w:val="none" w:sz="0" w:space="0" w:color="auto"/>
            <w:bottom w:val="none" w:sz="0" w:space="0" w:color="auto"/>
            <w:right w:val="none" w:sz="0" w:space="0" w:color="auto"/>
          </w:divBdr>
        </w:div>
        <w:div w:id="731463751">
          <w:marLeft w:val="640"/>
          <w:marRight w:val="0"/>
          <w:marTop w:val="0"/>
          <w:marBottom w:val="0"/>
          <w:divBdr>
            <w:top w:val="none" w:sz="0" w:space="0" w:color="auto"/>
            <w:left w:val="none" w:sz="0" w:space="0" w:color="auto"/>
            <w:bottom w:val="none" w:sz="0" w:space="0" w:color="auto"/>
            <w:right w:val="none" w:sz="0" w:space="0" w:color="auto"/>
          </w:divBdr>
        </w:div>
        <w:div w:id="122314709">
          <w:marLeft w:val="640"/>
          <w:marRight w:val="0"/>
          <w:marTop w:val="0"/>
          <w:marBottom w:val="0"/>
          <w:divBdr>
            <w:top w:val="none" w:sz="0" w:space="0" w:color="auto"/>
            <w:left w:val="none" w:sz="0" w:space="0" w:color="auto"/>
            <w:bottom w:val="none" w:sz="0" w:space="0" w:color="auto"/>
            <w:right w:val="none" w:sz="0" w:space="0" w:color="auto"/>
          </w:divBdr>
        </w:div>
        <w:div w:id="1884825981">
          <w:marLeft w:val="640"/>
          <w:marRight w:val="0"/>
          <w:marTop w:val="0"/>
          <w:marBottom w:val="0"/>
          <w:divBdr>
            <w:top w:val="none" w:sz="0" w:space="0" w:color="auto"/>
            <w:left w:val="none" w:sz="0" w:space="0" w:color="auto"/>
            <w:bottom w:val="none" w:sz="0" w:space="0" w:color="auto"/>
            <w:right w:val="none" w:sz="0" w:space="0" w:color="auto"/>
          </w:divBdr>
        </w:div>
        <w:div w:id="1284769943">
          <w:marLeft w:val="640"/>
          <w:marRight w:val="0"/>
          <w:marTop w:val="0"/>
          <w:marBottom w:val="0"/>
          <w:divBdr>
            <w:top w:val="none" w:sz="0" w:space="0" w:color="auto"/>
            <w:left w:val="none" w:sz="0" w:space="0" w:color="auto"/>
            <w:bottom w:val="none" w:sz="0" w:space="0" w:color="auto"/>
            <w:right w:val="none" w:sz="0" w:space="0" w:color="auto"/>
          </w:divBdr>
        </w:div>
        <w:div w:id="670833507">
          <w:marLeft w:val="640"/>
          <w:marRight w:val="0"/>
          <w:marTop w:val="0"/>
          <w:marBottom w:val="0"/>
          <w:divBdr>
            <w:top w:val="none" w:sz="0" w:space="0" w:color="auto"/>
            <w:left w:val="none" w:sz="0" w:space="0" w:color="auto"/>
            <w:bottom w:val="none" w:sz="0" w:space="0" w:color="auto"/>
            <w:right w:val="none" w:sz="0" w:space="0" w:color="auto"/>
          </w:divBdr>
        </w:div>
        <w:div w:id="2110343999">
          <w:marLeft w:val="640"/>
          <w:marRight w:val="0"/>
          <w:marTop w:val="0"/>
          <w:marBottom w:val="0"/>
          <w:divBdr>
            <w:top w:val="none" w:sz="0" w:space="0" w:color="auto"/>
            <w:left w:val="none" w:sz="0" w:space="0" w:color="auto"/>
            <w:bottom w:val="none" w:sz="0" w:space="0" w:color="auto"/>
            <w:right w:val="none" w:sz="0" w:space="0" w:color="auto"/>
          </w:divBdr>
        </w:div>
        <w:div w:id="1515075238">
          <w:marLeft w:val="640"/>
          <w:marRight w:val="0"/>
          <w:marTop w:val="0"/>
          <w:marBottom w:val="0"/>
          <w:divBdr>
            <w:top w:val="none" w:sz="0" w:space="0" w:color="auto"/>
            <w:left w:val="none" w:sz="0" w:space="0" w:color="auto"/>
            <w:bottom w:val="none" w:sz="0" w:space="0" w:color="auto"/>
            <w:right w:val="none" w:sz="0" w:space="0" w:color="auto"/>
          </w:divBdr>
        </w:div>
        <w:div w:id="847645550">
          <w:marLeft w:val="640"/>
          <w:marRight w:val="0"/>
          <w:marTop w:val="0"/>
          <w:marBottom w:val="0"/>
          <w:divBdr>
            <w:top w:val="none" w:sz="0" w:space="0" w:color="auto"/>
            <w:left w:val="none" w:sz="0" w:space="0" w:color="auto"/>
            <w:bottom w:val="none" w:sz="0" w:space="0" w:color="auto"/>
            <w:right w:val="none" w:sz="0" w:space="0" w:color="auto"/>
          </w:divBdr>
        </w:div>
        <w:div w:id="685985178">
          <w:marLeft w:val="640"/>
          <w:marRight w:val="0"/>
          <w:marTop w:val="0"/>
          <w:marBottom w:val="0"/>
          <w:divBdr>
            <w:top w:val="none" w:sz="0" w:space="0" w:color="auto"/>
            <w:left w:val="none" w:sz="0" w:space="0" w:color="auto"/>
            <w:bottom w:val="none" w:sz="0" w:space="0" w:color="auto"/>
            <w:right w:val="none" w:sz="0" w:space="0" w:color="auto"/>
          </w:divBdr>
        </w:div>
        <w:div w:id="634528689">
          <w:marLeft w:val="640"/>
          <w:marRight w:val="0"/>
          <w:marTop w:val="0"/>
          <w:marBottom w:val="0"/>
          <w:divBdr>
            <w:top w:val="none" w:sz="0" w:space="0" w:color="auto"/>
            <w:left w:val="none" w:sz="0" w:space="0" w:color="auto"/>
            <w:bottom w:val="none" w:sz="0" w:space="0" w:color="auto"/>
            <w:right w:val="none" w:sz="0" w:space="0" w:color="auto"/>
          </w:divBdr>
        </w:div>
      </w:divsChild>
    </w:div>
    <w:div w:id="2079589198">
      <w:bodyDiv w:val="1"/>
      <w:marLeft w:val="0"/>
      <w:marRight w:val="0"/>
      <w:marTop w:val="0"/>
      <w:marBottom w:val="0"/>
      <w:divBdr>
        <w:top w:val="none" w:sz="0" w:space="0" w:color="auto"/>
        <w:left w:val="none" w:sz="0" w:space="0" w:color="auto"/>
        <w:bottom w:val="none" w:sz="0" w:space="0" w:color="auto"/>
        <w:right w:val="none" w:sz="0" w:space="0" w:color="auto"/>
      </w:divBdr>
      <w:divsChild>
        <w:div w:id="2134671294">
          <w:marLeft w:val="640"/>
          <w:marRight w:val="0"/>
          <w:marTop w:val="0"/>
          <w:marBottom w:val="0"/>
          <w:divBdr>
            <w:top w:val="none" w:sz="0" w:space="0" w:color="auto"/>
            <w:left w:val="none" w:sz="0" w:space="0" w:color="auto"/>
            <w:bottom w:val="none" w:sz="0" w:space="0" w:color="auto"/>
            <w:right w:val="none" w:sz="0" w:space="0" w:color="auto"/>
          </w:divBdr>
        </w:div>
        <w:div w:id="2086032234">
          <w:marLeft w:val="640"/>
          <w:marRight w:val="0"/>
          <w:marTop w:val="0"/>
          <w:marBottom w:val="0"/>
          <w:divBdr>
            <w:top w:val="none" w:sz="0" w:space="0" w:color="auto"/>
            <w:left w:val="none" w:sz="0" w:space="0" w:color="auto"/>
            <w:bottom w:val="none" w:sz="0" w:space="0" w:color="auto"/>
            <w:right w:val="none" w:sz="0" w:space="0" w:color="auto"/>
          </w:divBdr>
        </w:div>
        <w:div w:id="1859082569">
          <w:marLeft w:val="640"/>
          <w:marRight w:val="0"/>
          <w:marTop w:val="0"/>
          <w:marBottom w:val="0"/>
          <w:divBdr>
            <w:top w:val="none" w:sz="0" w:space="0" w:color="auto"/>
            <w:left w:val="none" w:sz="0" w:space="0" w:color="auto"/>
            <w:bottom w:val="none" w:sz="0" w:space="0" w:color="auto"/>
            <w:right w:val="none" w:sz="0" w:space="0" w:color="auto"/>
          </w:divBdr>
        </w:div>
        <w:div w:id="413627231">
          <w:marLeft w:val="640"/>
          <w:marRight w:val="0"/>
          <w:marTop w:val="0"/>
          <w:marBottom w:val="0"/>
          <w:divBdr>
            <w:top w:val="none" w:sz="0" w:space="0" w:color="auto"/>
            <w:left w:val="none" w:sz="0" w:space="0" w:color="auto"/>
            <w:bottom w:val="none" w:sz="0" w:space="0" w:color="auto"/>
            <w:right w:val="none" w:sz="0" w:space="0" w:color="auto"/>
          </w:divBdr>
        </w:div>
        <w:div w:id="215313079">
          <w:marLeft w:val="640"/>
          <w:marRight w:val="0"/>
          <w:marTop w:val="0"/>
          <w:marBottom w:val="0"/>
          <w:divBdr>
            <w:top w:val="none" w:sz="0" w:space="0" w:color="auto"/>
            <w:left w:val="none" w:sz="0" w:space="0" w:color="auto"/>
            <w:bottom w:val="none" w:sz="0" w:space="0" w:color="auto"/>
            <w:right w:val="none" w:sz="0" w:space="0" w:color="auto"/>
          </w:divBdr>
        </w:div>
        <w:div w:id="1482426763">
          <w:marLeft w:val="640"/>
          <w:marRight w:val="0"/>
          <w:marTop w:val="0"/>
          <w:marBottom w:val="0"/>
          <w:divBdr>
            <w:top w:val="none" w:sz="0" w:space="0" w:color="auto"/>
            <w:left w:val="none" w:sz="0" w:space="0" w:color="auto"/>
            <w:bottom w:val="none" w:sz="0" w:space="0" w:color="auto"/>
            <w:right w:val="none" w:sz="0" w:space="0" w:color="auto"/>
          </w:divBdr>
        </w:div>
        <w:div w:id="1844859060">
          <w:marLeft w:val="640"/>
          <w:marRight w:val="0"/>
          <w:marTop w:val="0"/>
          <w:marBottom w:val="0"/>
          <w:divBdr>
            <w:top w:val="none" w:sz="0" w:space="0" w:color="auto"/>
            <w:left w:val="none" w:sz="0" w:space="0" w:color="auto"/>
            <w:bottom w:val="none" w:sz="0" w:space="0" w:color="auto"/>
            <w:right w:val="none" w:sz="0" w:space="0" w:color="auto"/>
          </w:divBdr>
        </w:div>
        <w:div w:id="1987512338">
          <w:marLeft w:val="640"/>
          <w:marRight w:val="0"/>
          <w:marTop w:val="0"/>
          <w:marBottom w:val="0"/>
          <w:divBdr>
            <w:top w:val="none" w:sz="0" w:space="0" w:color="auto"/>
            <w:left w:val="none" w:sz="0" w:space="0" w:color="auto"/>
            <w:bottom w:val="none" w:sz="0" w:space="0" w:color="auto"/>
            <w:right w:val="none" w:sz="0" w:space="0" w:color="auto"/>
          </w:divBdr>
        </w:div>
        <w:div w:id="2120104828">
          <w:marLeft w:val="640"/>
          <w:marRight w:val="0"/>
          <w:marTop w:val="0"/>
          <w:marBottom w:val="0"/>
          <w:divBdr>
            <w:top w:val="none" w:sz="0" w:space="0" w:color="auto"/>
            <w:left w:val="none" w:sz="0" w:space="0" w:color="auto"/>
            <w:bottom w:val="none" w:sz="0" w:space="0" w:color="auto"/>
            <w:right w:val="none" w:sz="0" w:space="0" w:color="auto"/>
          </w:divBdr>
        </w:div>
        <w:div w:id="1950039284">
          <w:marLeft w:val="640"/>
          <w:marRight w:val="0"/>
          <w:marTop w:val="0"/>
          <w:marBottom w:val="0"/>
          <w:divBdr>
            <w:top w:val="none" w:sz="0" w:space="0" w:color="auto"/>
            <w:left w:val="none" w:sz="0" w:space="0" w:color="auto"/>
            <w:bottom w:val="none" w:sz="0" w:space="0" w:color="auto"/>
            <w:right w:val="none" w:sz="0" w:space="0" w:color="auto"/>
          </w:divBdr>
        </w:div>
        <w:div w:id="50429210">
          <w:marLeft w:val="640"/>
          <w:marRight w:val="0"/>
          <w:marTop w:val="0"/>
          <w:marBottom w:val="0"/>
          <w:divBdr>
            <w:top w:val="none" w:sz="0" w:space="0" w:color="auto"/>
            <w:left w:val="none" w:sz="0" w:space="0" w:color="auto"/>
            <w:bottom w:val="none" w:sz="0" w:space="0" w:color="auto"/>
            <w:right w:val="none" w:sz="0" w:space="0" w:color="auto"/>
          </w:divBdr>
        </w:div>
        <w:div w:id="2118208123">
          <w:marLeft w:val="640"/>
          <w:marRight w:val="0"/>
          <w:marTop w:val="0"/>
          <w:marBottom w:val="0"/>
          <w:divBdr>
            <w:top w:val="none" w:sz="0" w:space="0" w:color="auto"/>
            <w:left w:val="none" w:sz="0" w:space="0" w:color="auto"/>
            <w:bottom w:val="none" w:sz="0" w:space="0" w:color="auto"/>
            <w:right w:val="none" w:sz="0" w:space="0" w:color="auto"/>
          </w:divBdr>
        </w:div>
        <w:div w:id="1047922942">
          <w:marLeft w:val="640"/>
          <w:marRight w:val="0"/>
          <w:marTop w:val="0"/>
          <w:marBottom w:val="0"/>
          <w:divBdr>
            <w:top w:val="none" w:sz="0" w:space="0" w:color="auto"/>
            <w:left w:val="none" w:sz="0" w:space="0" w:color="auto"/>
            <w:bottom w:val="none" w:sz="0" w:space="0" w:color="auto"/>
            <w:right w:val="none" w:sz="0" w:space="0" w:color="auto"/>
          </w:divBdr>
        </w:div>
        <w:div w:id="1923299715">
          <w:marLeft w:val="640"/>
          <w:marRight w:val="0"/>
          <w:marTop w:val="0"/>
          <w:marBottom w:val="0"/>
          <w:divBdr>
            <w:top w:val="none" w:sz="0" w:space="0" w:color="auto"/>
            <w:left w:val="none" w:sz="0" w:space="0" w:color="auto"/>
            <w:bottom w:val="none" w:sz="0" w:space="0" w:color="auto"/>
            <w:right w:val="none" w:sz="0" w:space="0" w:color="auto"/>
          </w:divBdr>
        </w:div>
        <w:div w:id="2114326803">
          <w:marLeft w:val="640"/>
          <w:marRight w:val="0"/>
          <w:marTop w:val="0"/>
          <w:marBottom w:val="0"/>
          <w:divBdr>
            <w:top w:val="none" w:sz="0" w:space="0" w:color="auto"/>
            <w:left w:val="none" w:sz="0" w:space="0" w:color="auto"/>
            <w:bottom w:val="none" w:sz="0" w:space="0" w:color="auto"/>
            <w:right w:val="none" w:sz="0" w:space="0" w:color="auto"/>
          </w:divBdr>
        </w:div>
        <w:div w:id="1645547057">
          <w:marLeft w:val="640"/>
          <w:marRight w:val="0"/>
          <w:marTop w:val="0"/>
          <w:marBottom w:val="0"/>
          <w:divBdr>
            <w:top w:val="none" w:sz="0" w:space="0" w:color="auto"/>
            <w:left w:val="none" w:sz="0" w:space="0" w:color="auto"/>
            <w:bottom w:val="none" w:sz="0" w:space="0" w:color="auto"/>
            <w:right w:val="none" w:sz="0" w:space="0" w:color="auto"/>
          </w:divBdr>
        </w:div>
        <w:div w:id="803811594">
          <w:marLeft w:val="640"/>
          <w:marRight w:val="0"/>
          <w:marTop w:val="0"/>
          <w:marBottom w:val="0"/>
          <w:divBdr>
            <w:top w:val="none" w:sz="0" w:space="0" w:color="auto"/>
            <w:left w:val="none" w:sz="0" w:space="0" w:color="auto"/>
            <w:bottom w:val="none" w:sz="0" w:space="0" w:color="auto"/>
            <w:right w:val="none" w:sz="0" w:space="0" w:color="auto"/>
          </w:divBdr>
        </w:div>
        <w:div w:id="562062181">
          <w:marLeft w:val="640"/>
          <w:marRight w:val="0"/>
          <w:marTop w:val="0"/>
          <w:marBottom w:val="0"/>
          <w:divBdr>
            <w:top w:val="none" w:sz="0" w:space="0" w:color="auto"/>
            <w:left w:val="none" w:sz="0" w:space="0" w:color="auto"/>
            <w:bottom w:val="none" w:sz="0" w:space="0" w:color="auto"/>
            <w:right w:val="none" w:sz="0" w:space="0" w:color="auto"/>
          </w:divBdr>
        </w:div>
        <w:div w:id="1920871304">
          <w:marLeft w:val="640"/>
          <w:marRight w:val="0"/>
          <w:marTop w:val="0"/>
          <w:marBottom w:val="0"/>
          <w:divBdr>
            <w:top w:val="none" w:sz="0" w:space="0" w:color="auto"/>
            <w:left w:val="none" w:sz="0" w:space="0" w:color="auto"/>
            <w:bottom w:val="none" w:sz="0" w:space="0" w:color="auto"/>
            <w:right w:val="none" w:sz="0" w:space="0" w:color="auto"/>
          </w:divBdr>
        </w:div>
        <w:div w:id="407575342">
          <w:marLeft w:val="640"/>
          <w:marRight w:val="0"/>
          <w:marTop w:val="0"/>
          <w:marBottom w:val="0"/>
          <w:divBdr>
            <w:top w:val="none" w:sz="0" w:space="0" w:color="auto"/>
            <w:left w:val="none" w:sz="0" w:space="0" w:color="auto"/>
            <w:bottom w:val="none" w:sz="0" w:space="0" w:color="auto"/>
            <w:right w:val="none" w:sz="0" w:space="0" w:color="auto"/>
          </w:divBdr>
        </w:div>
        <w:div w:id="61176757">
          <w:marLeft w:val="640"/>
          <w:marRight w:val="0"/>
          <w:marTop w:val="0"/>
          <w:marBottom w:val="0"/>
          <w:divBdr>
            <w:top w:val="none" w:sz="0" w:space="0" w:color="auto"/>
            <w:left w:val="none" w:sz="0" w:space="0" w:color="auto"/>
            <w:bottom w:val="none" w:sz="0" w:space="0" w:color="auto"/>
            <w:right w:val="none" w:sz="0" w:space="0" w:color="auto"/>
          </w:divBdr>
        </w:div>
        <w:div w:id="64646915">
          <w:marLeft w:val="640"/>
          <w:marRight w:val="0"/>
          <w:marTop w:val="0"/>
          <w:marBottom w:val="0"/>
          <w:divBdr>
            <w:top w:val="none" w:sz="0" w:space="0" w:color="auto"/>
            <w:left w:val="none" w:sz="0" w:space="0" w:color="auto"/>
            <w:bottom w:val="none" w:sz="0" w:space="0" w:color="auto"/>
            <w:right w:val="none" w:sz="0" w:space="0" w:color="auto"/>
          </w:divBdr>
        </w:div>
        <w:div w:id="1523743980">
          <w:marLeft w:val="640"/>
          <w:marRight w:val="0"/>
          <w:marTop w:val="0"/>
          <w:marBottom w:val="0"/>
          <w:divBdr>
            <w:top w:val="none" w:sz="0" w:space="0" w:color="auto"/>
            <w:left w:val="none" w:sz="0" w:space="0" w:color="auto"/>
            <w:bottom w:val="none" w:sz="0" w:space="0" w:color="auto"/>
            <w:right w:val="none" w:sz="0" w:space="0" w:color="auto"/>
          </w:divBdr>
        </w:div>
        <w:div w:id="1697269831">
          <w:marLeft w:val="640"/>
          <w:marRight w:val="0"/>
          <w:marTop w:val="0"/>
          <w:marBottom w:val="0"/>
          <w:divBdr>
            <w:top w:val="none" w:sz="0" w:space="0" w:color="auto"/>
            <w:left w:val="none" w:sz="0" w:space="0" w:color="auto"/>
            <w:bottom w:val="none" w:sz="0" w:space="0" w:color="auto"/>
            <w:right w:val="none" w:sz="0" w:space="0" w:color="auto"/>
          </w:divBdr>
        </w:div>
        <w:div w:id="423110237">
          <w:marLeft w:val="640"/>
          <w:marRight w:val="0"/>
          <w:marTop w:val="0"/>
          <w:marBottom w:val="0"/>
          <w:divBdr>
            <w:top w:val="none" w:sz="0" w:space="0" w:color="auto"/>
            <w:left w:val="none" w:sz="0" w:space="0" w:color="auto"/>
            <w:bottom w:val="none" w:sz="0" w:space="0" w:color="auto"/>
            <w:right w:val="none" w:sz="0" w:space="0" w:color="auto"/>
          </w:divBdr>
        </w:div>
        <w:div w:id="388771955">
          <w:marLeft w:val="640"/>
          <w:marRight w:val="0"/>
          <w:marTop w:val="0"/>
          <w:marBottom w:val="0"/>
          <w:divBdr>
            <w:top w:val="none" w:sz="0" w:space="0" w:color="auto"/>
            <w:left w:val="none" w:sz="0" w:space="0" w:color="auto"/>
            <w:bottom w:val="none" w:sz="0" w:space="0" w:color="auto"/>
            <w:right w:val="none" w:sz="0" w:space="0" w:color="auto"/>
          </w:divBdr>
        </w:div>
        <w:div w:id="502746149">
          <w:marLeft w:val="640"/>
          <w:marRight w:val="0"/>
          <w:marTop w:val="0"/>
          <w:marBottom w:val="0"/>
          <w:divBdr>
            <w:top w:val="none" w:sz="0" w:space="0" w:color="auto"/>
            <w:left w:val="none" w:sz="0" w:space="0" w:color="auto"/>
            <w:bottom w:val="none" w:sz="0" w:space="0" w:color="auto"/>
            <w:right w:val="none" w:sz="0" w:space="0" w:color="auto"/>
          </w:divBdr>
        </w:div>
        <w:div w:id="1954897709">
          <w:marLeft w:val="640"/>
          <w:marRight w:val="0"/>
          <w:marTop w:val="0"/>
          <w:marBottom w:val="0"/>
          <w:divBdr>
            <w:top w:val="none" w:sz="0" w:space="0" w:color="auto"/>
            <w:left w:val="none" w:sz="0" w:space="0" w:color="auto"/>
            <w:bottom w:val="none" w:sz="0" w:space="0" w:color="auto"/>
            <w:right w:val="none" w:sz="0" w:space="0" w:color="auto"/>
          </w:divBdr>
        </w:div>
        <w:div w:id="75056475">
          <w:marLeft w:val="640"/>
          <w:marRight w:val="0"/>
          <w:marTop w:val="0"/>
          <w:marBottom w:val="0"/>
          <w:divBdr>
            <w:top w:val="none" w:sz="0" w:space="0" w:color="auto"/>
            <w:left w:val="none" w:sz="0" w:space="0" w:color="auto"/>
            <w:bottom w:val="none" w:sz="0" w:space="0" w:color="auto"/>
            <w:right w:val="none" w:sz="0" w:space="0" w:color="auto"/>
          </w:divBdr>
        </w:div>
        <w:div w:id="677731593">
          <w:marLeft w:val="640"/>
          <w:marRight w:val="0"/>
          <w:marTop w:val="0"/>
          <w:marBottom w:val="0"/>
          <w:divBdr>
            <w:top w:val="none" w:sz="0" w:space="0" w:color="auto"/>
            <w:left w:val="none" w:sz="0" w:space="0" w:color="auto"/>
            <w:bottom w:val="none" w:sz="0" w:space="0" w:color="auto"/>
            <w:right w:val="none" w:sz="0" w:space="0" w:color="auto"/>
          </w:divBdr>
        </w:div>
        <w:div w:id="1003581989">
          <w:marLeft w:val="640"/>
          <w:marRight w:val="0"/>
          <w:marTop w:val="0"/>
          <w:marBottom w:val="0"/>
          <w:divBdr>
            <w:top w:val="none" w:sz="0" w:space="0" w:color="auto"/>
            <w:left w:val="none" w:sz="0" w:space="0" w:color="auto"/>
            <w:bottom w:val="none" w:sz="0" w:space="0" w:color="auto"/>
            <w:right w:val="none" w:sz="0" w:space="0" w:color="auto"/>
          </w:divBdr>
        </w:div>
        <w:div w:id="1300113572">
          <w:marLeft w:val="640"/>
          <w:marRight w:val="0"/>
          <w:marTop w:val="0"/>
          <w:marBottom w:val="0"/>
          <w:divBdr>
            <w:top w:val="none" w:sz="0" w:space="0" w:color="auto"/>
            <w:left w:val="none" w:sz="0" w:space="0" w:color="auto"/>
            <w:bottom w:val="none" w:sz="0" w:space="0" w:color="auto"/>
            <w:right w:val="none" w:sz="0" w:space="0" w:color="auto"/>
          </w:divBdr>
        </w:div>
        <w:div w:id="986402754">
          <w:marLeft w:val="640"/>
          <w:marRight w:val="0"/>
          <w:marTop w:val="0"/>
          <w:marBottom w:val="0"/>
          <w:divBdr>
            <w:top w:val="none" w:sz="0" w:space="0" w:color="auto"/>
            <w:left w:val="none" w:sz="0" w:space="0" w:color="auto"/>
            <w:bottom w:val="none" w:sz="0" w:space="0" w:color="auto"/>
            <w:right w:val="none" w:sz="0" w:space="0" w:color="auto"/>
          </w:divBdr>
        </w:div>
        <w:div w:id="1610426823">
          <w:marLeft w:val="640"/>
          <w:marRight w:val="0"/>
          <w:marTop w:val="0"/>
          <w:marBottom w:val="0"/>
          <w:divBdr>
            <w:top w:val="none" w:sz="0" w:space="0" w:color="auto"/>
            <w:left w:val="none" w:sz="0" w:space="0" w:color="auto"/>
            <w:bottom w:val="none" w:sz="0" w:space="0" w:color="auto"/>
            <w:right w:val="none" w:sz="0" w:space="0" w:color="auto"/>
          </w:divBdr>
        </w:div>
        <w:div w:id="1811752799">
          <w:marLeft w:val="640"/>
          <w:marRight w:val="0"/>
          <w:marTop w:val="0"/>
          <w:marBottom w:val="0"/>
          <w:divBdr>
            <w:top w:val="none" w:sz="0" w:space="0" w:color="auto"/>
            <w:left w:val="none" w:sz="0" w:space="0" w:color="auto"/>
            <w:bottom w:val="none" w:sz="0" w:space="0" w:color="auto"/>
            <w:right w:val="none" w:sz="0" w:space="0" w:color="auto"/>
          </w:divBdr>
        </w:div>
        <w:div w:id="986209549">
          <w:marLeft w:val="640"/>
          <w:marRight w:val="0"/>
          <w:marTop w:val="0"/>
          <w:marBottom w:val="0"/>
          <w:divBdr>
            <w:top w:val="none" w:sz="0" w:space="0" w:color="auto"/>
            <w:left w:val="none" w:sz="0" w:space="0" w:color="auto"/>
            <w:bottom w:val="none" w:sz="0" w:space="0" w:color="auto"/>
            <w:right w:val="none" w:sz="0" w:space="0" w:color="auto"/>
          </w:divBdr>
        </w:div>
        <w:div w:id="59330521">
          <w:marLeft w:val="640"/>
          <w:marRight w:val="0"/>
          <w:marTop w:val="0"/>
          <w:marBottom w:val="0"/>
          <w:divBdr>
            <w:top w:val="none" w:sz="0" w:space="0" w:color="auto"/>
            <w:left w:val="none" w:sz="0" w:space="0" w:color="auto"/>
            <w:bottom w:val="none" w:sz="0" w:space="0" w:color="auto"/>
            <w:right w:val="none" w:sz="0" w:space="0" w:color="auto"/>
          </w:divBdr>
        </w:div>
        <w:div w:id="575362514">
          <w:marLeft w:val="640"/>
          <w:marRight w:val="0"/>
          <w:marTop w:val="0"/>
          <w:marBottom w:val="0"/>
          <w:divBdr>
            <w:top w:val="none" w:sz="0" w:space="0" w:color="auto"/>
            <w:left w:val="none" w:sz="0" w:space="0" w:color="auto"/>
            <w:bottom w:val="none" w:sz="0" w:space="0" w:color="auto"/>
            <w:right w:val="none" w:sz="0" w:space="0" w:color="auto"/>
          </w:divBdr>
        </w:div>
        <w:div w:id="511457650">
          <w:marLeft w:val="640"/>
          <w:marRight w:val="0"/>
          <w:marTop w:val="0"/>
          <w:marBottom w:val="0"/>
          <w:divBdr>
            <w:top w:val="none" w:sz="0" w:space="0" w:color="auto"/>
            <w:left w:val="none" w:sz="0" w:space="0" w:color="auto"/>
            <w:bottom w:val="none" w:sz="0" w:space="0" w:color="auto"/>
            <w:right w:val="none" w:sz="0" w:space="0" w:color="auto"/>
          </w:divBdr>
        </w:div>
        <w:div w:id="1576547573">
          <w:marLeft w:val="640"/>
          <w:marRight w:val="0"/>
          <w:marTop w:val="0"/>
          <w:marBottom w:val="0"/>
          <w:divBdr>
            <w:top w:val="none" w:sz="0" w:space="0" w:color="auto"/>
            <w:left w:val="none" w:sz="0" w:space="0" w:color="auto"/>
            <w:bottom w:val="none" w:sz="0" w:space="0" w:color="auto"/>
            <w:right w:val="none" w:sz="0" w:space="0" w:color="auto"/>
          </w:divBdr>
        </w:div>
        <w:div w:id="1836263471">
          <w:marLeft w:val="640"/>
          <w:marRight w:val="0"/>
          <w:marTop w:val="0"/>
          <w:marBottom w:val="0"/>
          <w:divBdr>
            <w:top w:val="none" w:sz="0" w:space="0" w:color="auto"/>
            <w:left w:val="none" w:sz="0" w:space="0" w:color="auto"/>
            <w:bottom w:val="none" w:sz="0" w:space="0" w:color="auto"/>
            <w:right w:val="none" w:sz="0" w:space="0" w:color="auto"/>
          </w:divBdr>
        </w:div>
        <w:div w:id="654332500">
          <w:marLeft w:val="640"/>
          <w:marRight w:val="0"/>
          <w:marTop w:val="0"/>
          <w:marBottom w:val="0"/>
          <w:divBdr>
            <w:top w:val="none" w:sz="0" w:space="0" w:color="auto"/>
            <w:left w:val="none" w:sz="0" w:space="0" w:color="auto"/>
            <w:bottom w:val="none" w:sz="0" w:space="0" w:color="auto"/>
            <w:right w:val="none" w:sz="0" w:space="0" w:color="auto"/>
          </w:divBdr>
        </w:div>
        <w:div w:id="1147087570">
          <w:marLeft w:val="640"/>
          <w:marRight w:val="0"/>
          <w:marTop w:val="0"/>
          <w:marBottom w:val="0"/>
          <w:divBdr>
            <w:top w:val="none" w:sz="0" w:space="0" w:color="auto"/>
            <w:left w:val="none" w:sz="0" w:space="0" w:color="auto"/>
            <w:bottom w:val="none" w:sz="0" w:space="0" w:color="auto"/>
            <w:right w:val="none" w:sz="0" w:space="0" w:color="auto"/>
          </w:divBdr>
        </w:div>
        <w:div w:id="182519822">
          <w:marLeft w:val="640"/>
          <w:marRight w:val="0"/>
          <w:marTop w:val="0"/>
          <w:marBottom w:val="0"/>
          <w:divBdr>
            <w:top w:val="none" w:sz="0" w:space="0" w:color="auto"/>
            <w:left w:val="none" w:sz="0" w:space="0" w:color="auto"/>
            <w:bottom w:val="none" w:sz="0" w:space="0" w:color="auto"/>
            <w:right w:val="none" w:sz="0" w:space="0" w:color="auto"/>
          </w:divBdr>
        </w:div>
        <w:div w:id="1449278850">
          <w:marLeft w:val="640"/>
          <w:marRight w:val="0"/>
          <w:marTop w:val="0"/>
          <w:marBottom w:val="0"/>
          <w:divBdr>
            <w:top w:val="none" w:sz="0" w:space="0" w:color="auto"/>
            <w:left w:val="none" w:sz="0" w:space="0" w:color="auto"/>
            <w:bottom w:val="none" w:sz="0" w:space="0" w:color="auto"/>
            <w:right w:val="none" w:sz="0" w:space="0" w:color="auto"/>
          </w:divBdr>
        </w:div>
        <w:div w:id="171919301">
          <w:marLeft w:val="640"/>
          <w:marRight w:val="0"/>
          <w:marTop w:val="0"/>
          <w:marBottom w:val="0"/>
          <w:divBdr>
            <w:top w:val="none" w:sz="0" w:space="0" w:color="auto"/>
            <w:left w:val="none" w:sz="0" w:space="0" w:color="auto"/>
            <w:bottom w:val="none" w:sz="0" w:space="0" w:color="auto"/>
            <w:right w:val="none" w:sz="0" w:space="0" w:color="auto"/>
          </w:divBdr>
        </w:div>
        <w:div w:id="2096893998">
          <w:marLeft w:val="640"/>
          <w:marRight w:val="0"/>
          <w:marTop w:val="0"/>
          <w:marBottom w:val="0"/>
          <w:divBdr>
            <w:top w:val="none" w:sz="0" w:space="0" w:color="auto"/>
            <w:left w:val="none" w:sz="0" w:space="0" w:color="auto"/>
            <w:bottom w:val="none" w:sz="0" w:space="0" w:color="auto"/>
            <w:right w:val="none" w:sz="0" w:space="0" w:color="auto"/>
          </w:divBdr>
        </w:div>
        <w:div w:id="755129731">
          <w:marLeft w:val="640"/>
          <w:marRight w:val="0"/>
          <w:marTop w:val="0"/>
          <w:marBottom w:val="0"/>
          <w:divBdr>
            <w:top w:val="none" w:sz="0" w:space="0" w:color="auto"/>
            <w:left w:val="none" w:sz="0" w:space="0" w:color="auto"/>
            <w:bottom w:val="none" w:sz="0" w:space="0" w:color="auto"/>
            <w:right w:val="none" w:sz="0" w:space="0" w:color="auto"/>
          </w:divBdr>
        </w:div>
        <w:div w:id="918640023">
          <w:marLeft w:val="640"/>
          <w:marRight w:val="0"/>
          <w:marTop w:val="0"/>
          <w:marBottom w:val="0"/>
          <w:divBdr>
            <w:top w:val="none" w:sz="0" w:space="0" w:color="auto"/>
            <w:left w:val="none" w:sz="0" w:space="0" w:color="auto"/>
            <w:bottom w:val="none" w:sz="0" w:space="0" w:color="auto"/>
            <w:right w:val="none" w:sz="0" w:space="0" w:color="auto"/>
          </w:divBdr>
        </w:div>
        <w:div w:id="43717921">
          <w:marLeft w:val="640"/>
          <w:marRight w:val="0"/>
          <w:marTop w:val="0"/>
          <w:marBottom w:val="0"/>
          <w:divBdr>
            <w:top w:val="none" w:sz="0" w:space="0" w:color="auto"/>
            <w:left w:val="none" w:sz="0" w:space="0" w:color="auto"/>
            <w:bottom w:val="none" w:sz="0" w:space="0" w:color="auto"/>
            <w:right w:val="none" w:sz="0" w:space="0" w:color="auto"/>
          </w:divBdr>
        </w:div>
        <w:div w:id="772675100">
          <w:marLeft w:val="640"/>
          <w:marRight w:val="0"/>
          <w:marTop w:val="0"/>
          <w:marBottom w:val="0"/>
          <w:divBdr>
            <w:top w:val="none" w:sz="0" w:space="0" w:color="auto"/>
            <w:left w:val="none" w:sz="0" w:space="0" w:color="auto"/>
            <w:bottom w:val="none" w:sz="0" w:space="0" w:color="auto"/>
            <w:right w:val="none" w:sz="0" w:space="0" w:color="auto"/>
          </w:divBdr>
        </w:div>
        <w:div w:id="55862433">
          <w:marLeft w:val="640"/>
          <w:marRight w:val="0"/>
          <w:marTop w:val="0"/>
          <w:marBottom w:val="0"/>
          <w:divBdr>
            <w:top w:val="none" w:sz="0" w:space="0" w:color="auto"/>
            <w:left w:val="none" w:sz="0" w:space="0" w:color="auto"/>
            <w:bottom w:val="none" w:sz="0" w:space="0" w:color="auto"/>
            <w:right w:val="none" w:sz="0" w:space="0" w:color="auto"/>
          </w:divBdr>
        </w:div>
      </w:divsChild>
    </w:div>
    <w:div w:id="2106727411">
      <w:bodyDiv w:val="1"/>
      <w:marLeft w:val="0"/>
      <w:marRight w:val="0"/>
      <w:marTop w:val="0"/>
      <w:marBottom w:val="0"/>
      <w:divBdr>
        <w:top w:val="none" w:sz="0" w:space="0" w:color="auto"/>
        <w:left w:val="none" w:sz="0" w:space="0" w:color="auto"/>
        <w:bottom w:val="none" w:sz="0" w:space="0" w:color="auto"/>
        <w:right w:val="none" w:sz="0" w:space="0" w:color="auto"/>
      </w:divBdr>
    </w:div>
    <w:div w:id="2114278516">
      <w:bodyDiv w:val="1"/>
      <w:marLeft w:val="0"/>
      <w:marRight w:val="0"/>
      <w:marTop w:val="0"/>
      <w:marBottom w:val="0"/>
      <w:divBdr>
        <w:top w:val="none" w:sz="0" w:space="0" w:color="auto"/>
        <w:left w:val="none" w:sz="0" w:space="0" w:color="auto"/>
        <w:bottom w:val="none" w:sz="0" w:space="0" w:color="auto"/>
        <w:right w:val="none" w:sz="0" w:space="0" w:color="auto"/>
      </w:divBdr>
    </w:div>
    <w:div w:id="2127658172">
      <w:bodyDiv w:val="1"/>
      <w:marLeft w:val="0"/>
      <w:marRight w:val="0"/>
      <w:marTop w:val="0"/>
      <w:marBottom w:val="0"/>
      <w:divBdr>
        <w:top w:val="none" w:sz="0" w:space="0" w:color="auto"/>
        <w:left w:val="none" w:sz="0" w:space="0" w:color="auto"/>
        <w:bottom w:val="none" w:sz="0" w:space="0" w:color="auto"/>
        <w:right w:val="none" w:sz="0" w:space="0" w:color="auto"/>
      </w:divBdr>
    </w:div>
    <w:div w:id="2128158689">
      <w:bodyDiv w:val="1"/>
      <w:marLeft w:val="0"/>
      <w:marRight w:val="0"/>
      <w:marTop w:val="0"/>
      <w:marBottom w:val="0"/>
      <w:divBdr>
        <w:top w:val="none" w:sz="0" w:space="0" w:color="auto"/>
        <w:left w:val="none" w:sz="0" w:space="0" w:color="auto"/>
        <w:bottom w:val="none" w:sz="0" w:space="0" w:color="auto"/>
        <w:right w:val="none" w:sz="0" w:space="0" w:color="auto"/>
      </w:divBdr>
    </w:div>
    <w:div w:id="21300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mal-sta@sust.edu"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3774A65-C240-4C71-AA47-42276BB20DF8}"/>
      </w:docPartPr>
      <w:docPartBody>
        <w:p w:rsidR="002040DD" w:rsidRDefault="000E0B5C">
          <w:r w:rsidRPr="00B204EE">
            <w:rPr>
              <w:rStyle w:val="PlaceholderText"/>
            </w:rPr>
            <w:t>Click or tap here to enter text.</w:t>
          </w:r>
        </w:p>
      </w:docPartBody>
    </w:docPart>
    <w:docPart>
      <w:docPartPr>
        <w:name w:val="174007C57AB34F0CB479C84D39DDBD71"/>
        <w:category>
          <w:name w:val="General"/>
          <w:gallery w:val="placeholder"/>
        </w:category>
        <w:types>
          <w:type w:val="bbPlcHdr"/>
        </w:types>
        <w:behaviors>
          <w:behavior w:val="content"/>
        </w:behaviors>
        <w:guid w:val="{379C2657-C78E-4DEF-8057-0F003E44F42A}"/>
      </w:docPartPr>
      <w:docPartBody>
        <w:p w:rsidR="00AD634A" w:rsidRDefault="00A41541" w:rsidP="00A41541">
          <w:pPr>
            <w:pStyle w:val="174007C57AB34F0CB479C84D39DDBD71"/>
          </w:pPr>
          <w:r w:rsidRPr="00B204EE">
            <w:rPr>
              <w:rStyle w:val="PlaceholderText"/>
            </w:rPr>
            <w:t>Click or tap here to enter text.</w:t>
          </w:r>
        </w:p>
      </w:docPartBody>
    </w:docPart>
    <w:docPart>
      <w:docPartPr>
        <w:name w:val="5EE99394D5C54F9C9F69C6FC8A3A4263"/>
        <w:category>
          <w:name w:val="General"/>
          <w:gallery w:val="placeholder"/>
        </w:category>
        <w:types>
          <w:type w:val="bbPlcHdr"/>
        </w:types>
        <w:behaviors>
          <w:behavior w:val="content"/>
        </w:behaviors>
        <w:guid w:val="{A857CBD1-B430-4185-A031-F883F754F1ED}"/>
      </w:docPartPr>
      <w:docPartBody>
        <w:p w:rsidR="00AD634A" w:rsidRDefault="00A41541" w:rsidP="00A41541">
          <w:pPr>
            <w:pStyle w:val="5EE99394D5C54F9C9F69C6FC8A3A4263"/>
          </w:pPr>
          <w:r w:rsidRPr="00B204EE">
            <w:rPr>
              <w:rStyle w:val="PlaceholderText"/>
            </w:rPr>
            <w:t>Click or tap here to enter text.</w:t>
          </w:r>
        </w:p>
      </w:docPartBody>
    </w:docPart>
    <w:docPart>
      <w:docPartPr>
        <w:name w:val="45CCBBF770514FE8B90B13E6AC786E8F"/>
        <w:category>
          <w:name w:val="General"/>
          <w:gallery w:val="placeholder"/>
        </w:category>
        <w:types>
          <w:type w:val="bbPlcHdr"/>
        </w:types>
        <w:behaviors>
          <w:behavior w:val="content"/>
        </w:behaviors>
        <w:guid w:val="{0FBBBE60-3E64-429B-960D-F978A529C0EA}"/>
      </w:docPartPr>
      <w:docPartBody>
        <w:p w:rsidR="006B1755" w:rsidRDefault="00F558B0" w:rsidP="00F558B0">
          <w:pPr>
            <w:pStyle w:val="45CCBBF770514FE8B90B13E6AC786E8F"/>
          </w:pPr>
          <w:r w:rsidRPr="00B204EE">
            <w:rPr>
              <w:rStyle w:val="PlaceholderText"/>
            </w:rPr>
            <w:t>Click or tap here to enter text.</w:t>
          </w:r>
        </w:p>
      </w:docPartBody>
    </w:docPart>
    <w:docPart>
      <w:docPartPr>
        <w:name w:val="B70BC234FFCF4DB5BB82EC9EC72C3654"/>
        <w:category>
          <w:name w:val="General"/>
          <w:gallery w:val="placeholder"/>
        </w:category>
        <w:types>
          <w:type w:val="bbPlcHdr"/>
        </w:types>
        <w:behaviors>
          <w:behavior w:val="content"/>
        </w:behaviors>
        <w:guid w:val="{3EB77516-E5D2-4957-AEE0-FDE1860717D6}"/>
      </w:docPartPr>
      <w:docPartBody>
        <w:p w:rsidR="006B1755" w:rsidRDefault="00F558B0" w:rsidP="00F558B0">
          <w:pPr>
            <w:pStyle w:val="B70BC234FFCF4DB5BB82EC9EC72C3654"/>
          </w:pPr>
          <w:r w:rsidRPr="00B204EE">
            <w:rPr>
              <w:rStyle w:val="PlaceholderText"/>
            </w:rPr>
            <w:t>Click or tap here to enter text.</w:t>
          </w:r>
        </w:p>
      </w:docPartBody>
    </w:docPart>
    <w:docPart>
      <w:docPartPr>
        <w:name w:val="A5417395D1014F6392313250124FB881"/>
        <w:category>
          <w:name w:val="General"/>
          <w:gallery w:val="placeholder"/>
        </w:category>
        <w:types>
          <w:type w:val="bbPlcHdr"/>
        </w:types>
        <w:behaviors>
          <w:behavior w:val="content"/>
        </w:behaviors>
        <w:guid w:val="{C1F00480-71B3-43E1-B13D-137499030925}"/>
      </w:docPartPr>
      <w:docPartBody>
        <w:p w:rsidR="001104EA" w:rsidRDefault="0085709F" w:rsidP="0085709F">
          <w:pPr>
            <w:pStyle w:val="A5417395D1014F6392313250124FB881"/>
          </w:pPr>
          <w:r w:rsidRPr="00B204EE">
            <w:rPr>
              <w:rStyle w:val="PlaceholderText"/>
            </w:rPr>
            <w:t>Click or tap here to enter text.</w:t>
          </w:r>
        </w:p>
      </w:docPartBody>
    </w:docPart>
    <w:docPart>
      <w:docPartPr>
        <w:name w:val="A2B4A87401424B788017C95BDA7ED352"/>
        <w:category>
          <w:name w:val="General"/>
          <w:gallery w:val="placeholder"/>
        </w:category>
        <w:types>
          <w:type w:val="bbPlcHdr"/>
        </w:types>
        <w:behaviors>
          <w:behavior w:val="content"/>
        </w:behaviors>
        <w:guid w:val="{4E327322-16C2-4447-9C3F-2550F22B7E8A}"/>
      </w:docPartPr>
      <w:docPartBody>
        <w:p w:rsidR="001104EA" w:rsidRDefault="0085709F" w:rsidP="0085709F">
          <w:pPr>
            <w:pStyle w:val="A2B4A87401424B788017C95BDA7ED352"/>
          </w:pPr>
          <w:r w:rsidRPr="00B204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B5C"/>
    <w:rsid w:val="00006869"/>
    <w:rsid w:val="00012587"/>
    <w:rsid w:val="00020CAC"/>
    <w:rsid w:val="000306EC"/>
    <w:rsid w:val="00033FB3"/>
    <w:rsid w:val="00066391"/>
    <w:rsid w:val="000C117E"/>
    <w:rsid w:val="000C3763"/>
    <w:rsid w:val="000E0B5C"/>
    <w:rsid w:val="000E7787"/>
    <w:rsid w:val="000F2990"/>
    <w:rsid w:val="000F5C49"/>
    <w:rsid w:val="001104EA"/>
    <w:rsid w:val="00121C04"/>
    <w:rsid w:val="0015445C"/>
    <w:rsid w:val="00201264"/>
    <w:rsid w:val="002040DD"/>
    <w:rsid w:val="00206A56"/>
    <w:rsid w:val="00280A65"/>
    <w:rsid w:val="002A5F06"/>
    <w:rsid w:val="002C2958"/>
    <w:rsid w:val="002D3B87"/>
    <w:rsid w:val="00324E54"/>
    <w:rsid w:val="00326C44"/>
    <w:rsid w:val="00377F2E"/>
    <w:rsid w:val="003E316D"/>
    <w:rsid w:val="00427B8F"/>
    <w:rsid w:val="00432043"/>
    <w:rsid w:val="004C032E"/>
    <w:rsid w:val="004D61FA"/>
    <w:rsid w:val="004E6223"/>
    <w:rsid w:val="004F06E2"/>
    <w:rsid w:val="00593B64"/>
    <w:rsid w:val="005A18C4"/>
    <w:rsid w:val="00604883"/>
    <w:rsid w:val="00605008"/>
    <w:rsid w:val="0062274F"/>
    <w:rsid w:val="00633452"/>
    <w:rsid w:val="0064548C"/>
    <w:rsid w:val="006575F3"/>
    <w:rsid w:val="006A2C81"/>
    <w:rsid w:val="006B1755"/>
    <w:rsid w:val="006D6108"/>
    <w:rsid w:val="006E6276"/>
    <w:rsid w:val="006F214F"/>
    <w:rsid w:val="007105EB"/>
    <w:rsid w:val="0073789D"/>
    <w:rsid w:val="0074037C"/>
    <w:rsid w:val="00795340"/>
    <w:rsid w:val="00796CA5"/>
    <w:rsid w:val="008063E3"/>
    <w:rsid w:val="008101F4"/>
    <w:rsid w:val="0082468C"/>
    <w:rsid w:val="00842DF6"/>
    <w:rsid w:val="008458E4"/>
    <w:rsid w:val="0085709F"/>
    <w:rsid w:val="00866BE5"/>
    <w:rsid w:val="008861F8"/>
    <w:rsid w:val="008C3871"/>
    <w:rsid w:val="008C69BE"/>
    <w:rsid w:val="008D0BB6"/>
    <w:rsid w:val="008D443D"/>
    <w:rsid w:val="008F6E32"/>
    <w:rsid w:val="009063EC"/>
    <w:rsid w:val="00915A71"/>
    <w:rsid w:val="009943A8"/>
    <w:rsid w:val="00A34A47"/>
    <w:rsid w:val="00A41541"/>
    <w:rsid w:val="00A614F5"/>
    <w:rsid w:val="00A64148"/>
    <w:rsid w:val="00AD634A"/>
    <w:rsid w:val="00AE0595"/>
    <w:rsid w:val="00AE2ECC"/>
    <w:rsid w:val="00B04AC2"/>
    <w:rsid w:val="00B83068"/>
    <w:rsid w:val="00BC5DD0"/>
    <w:rsid w:val="00C53653"/>
    <w:rsid w:val="00C96862"/>
    <w:rsid w:val="00CF73F4"/>
    <w:rsid w:val="00D07F2D"/>
    <w:rsid w:val="00D574CA"/>
    <w:rsid w:val="00D70D9B"/>
    <w:rsid w:val="00D82485"/>
    <w:rsid w:val="00D8751C"/>
    <w:rsid w:val="00D93224"/>
    <w:rsid w:val="00DF3A4A"/>
    <w:rsid w:val="00DF3D31"/>
    <w:rsid w:val="00E060E0"/>
    <w:rsid w:val="00E36DA5"/>
    <w:rsid w:val="00E64FBC"/>
    <w:rsid w:val="00E81700"/>
    <w:rsid w:val="00E91979"/>
    <w:rsid w:val="00E96756"/>
    <w:rsid w:val="00EA62CF"/>
    <w:rsid w:val="00EB67EC"/>
    <w:rsid w:val="00ED5894"/>
    <w:rsid w:val="00F316CC"/>
    <w:rsid w:val="00F558B0"/>
    <w:rsid w:val="00FE3F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09F"/>
    <w:rPr>
      <w:color w:val="666666"/>
    </w:rPr>
  </w:style>
  <w:style w:type="paragraph" w:customStyle="1" w:styleId="174007C57AB34F0CB479C84D39DDBD71">
    <w:name w:val="174007C57AB34F0CB479C84D39DDBD71"/>
    <w:rsid w:val="00A41541"/>
    <w:pPr>
      <w:spacing w:line="259" w:lineRule="auto"/>
    </w:pPr>
    <w:rPr>
      <w:sz w:val="22"/>
      <w:szCs w:val="22"/>
      <w:lang w:bidi="ar-SA"/>
    </w:rPr>
  </w:style>
  <w:style w:type="paragraph" w:customStyle="1" w:styleId="5EE99394D5C54F9C9F69C6FC8A3A4263">
    <w:name w:val="5EE99394D5C54F9C9F69C6FC8A3A4263"/>
    <w:rsid w:val="00A41541"/>
    <w:pPr>
      <w:spacing w:line="259" w:lineRule="auto"/>
    </w:pPr>
    <w:rPr>
      <w:sz w:val="22"/>
      <w:szCs w:val="22"/>
      <w:lang w:bidi="ar-SA"/>
    </w:rPr>
  </w:style>
  <w:style w:type="paragraph" w:customStyle="1" w:styleId="45CCBBF770514FE8B90B13E6AC786E8F">
    <w:name w:val="45CCBBF770514FE8B90B13E6AC786E8F"/>
    <w:rsid w:val="00F558B0"/>
    <w:pPr>
      <w:spacing w:line="259" w:lineRule="auto"/>
    </w:pPr>
    <w:rPr>
      <w:kern w:val="0"/>
      <w:sz w:val="22"/>
      <w:szCs w:val="22"/>
      <w:lang w:bidi="ar-SA"/>
      <w14:ligatures w14:val="none"/>
    </w:rPr>
  </w:style>
  <w:style w:type="paragraph" w:customStyle="1" w:styleId="B70BC234FFCF4DB5BB82EC9EC72C3654">
    <w:name w:val="B70BC234FFCF4DB5BB82EC9EC72C3654"/>
    <w:rsid w:val="00F558B0"/>
    <w:pPr>
      <w:spacing w:line="259" w:lineRule="auto"/>
    </w:pPr>
    <w:rPr>
      <w:kern w:val="0"/>
      <w:sz w:val="22"/>
      <w:szCs w:val="22"/>
      <w:lang w:bidi="ar-SA"/>
      <w14:ligatures w14:val="none"/>
    </w:rPr>
  </w:style>
  <w:style w:type="paragraph" w:customStyle="1" w:styleId="A5417395D1014F6392313250124FB881">
    <w:name w:val="A5417395D1014F6392313250124FB881"/>
    <w:rsid w:val="0085709F"/>
  </w:style>
  <w:style w:type="paragraph" w:customStyle="1" w:styleId="A2B4A87401424B788017C95BDA7ED352">
    <w:name w:val="A2B4A87401424B788017C95BDA7ED352"/>
    <w:rsid w:val="00857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5F5F0A-04A7-45D8-9A18-B528D2A97300}">
  <we:reference id="wa104382081" version="1.55.1.0" store="en-US" storeType="OMEX"/>
  <we:alternateReferences>
    <we:reference id="wa104382081" version="1.55.1.0" store="" storeType="OMEX"/>
  </we:alternateReferences>
  <we:properties>
    <we:property name="MENDELEY_CITATIONS" value="[{&quot;citationID&quot;:&quot;MENDELEY_CITATION_eb09d01b-72b6-4dc6-8fe7-92e32d8e73c9&quot;,&quot;properties&quot;:{&quot;noteIndex&quot;:0},&quot;isEdited&quot;:false,&quot;manualOverride&quot;:{&quot;isManuallyOverridden&quot;:false,&quot;citeprocText&quot;:&quot;(1)&quot;,&quot;manualOverrideText&quot;:&quot;&quot;},&quot;citationTag&quot;:&quot;MENDELEY_CITATION_v3_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&quot;,&quot;citationItems&quot;:[{&quot;id&quot;:&quot;1e337a61-c0cd-3733-92a3-87175b16e075&quot;,&quot;itemData&quot;:{&quot;type&quot;:&quot;article-journal&quot;,&quot;id&quot;:&quot;1e337a61-c0cd-3733-92a3-87175b16e075&quot;,&quot;title&quot;:&quot;Intensive care in tetanus: management, complications, and mortality in 100 cases.&quot;,&quot;author&quot;:[{&quot;family&quot;:&quot;Edmondson&quot;,&quot;given&quot;:&quot;R S&quot;,&quot;parse-names&quot;:false,&quot;dropping-particle&quot;:&quot;&quot;,&quot;non-dropping-particle&quot;:&quot;&quot;},{&quot;family&quot;:&quot;Flowers&quot;,&quot;given&quot;:&quot;M W&quot;,&quot;parse-names&quot;:false,&quot;dropping-particle&quot;:&quot;&quot;,&quot;non-dropping-particle&quot;:&quot;&quot;}],&quot;container-title&quot;:&quot;BMJ&quot;,&quot;DOI&quot;:&quot;10.1136/bmj.1.6175.1401&quot;,&quot;ISSN&quot;:&quot;0959-8138&quot;,&quot;URL&quot;:&quot;https://www.bmj.com/lookup/doi/10.1136/bmj.1.6175.1401&quot;,&quot;issued&quot;:{&quot;date-parts&quot;:[[1979,5,26]]},&quot;page&quot;:&quot;1401-1404&quot;,&quot;issue&quot;:&quot;6175&quot;,&quot;volume&quot;:&quot;1&quot;,&quot;container-title-short&quot;:&quot;&quot;},&quot;isTemporary&quot;:false}]},{&quot;citationID&quot;:&quot;MENDELEY_CITATION_0c70352c-6a16-426e-9aa1-5228a09ee654&quot;,&quot;properties&quot;:{&quot;noteIndex&quot;:0},&quot;isEdited&quot;:false,&quot;manualOverride&quot;:{&quot;isManuallyOverridden&quot;:false,&quot;citeprocText&quot;:&quot;(2)&quot;,&quot;manualOverrideText&quot;:&quot;&quot;},&quot;citationTag&quot;:&quot;MENDELEY_CITATION_v3_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&quot;,&quot;citationItems&quot;:[{&quot;id&quot;:&quot;e2150907-86ea-3c6f-9857-60db588629ef&quot;,&quot;itemData&quot;:{&quot;type&quot;:&quot;article-journal&quot;,&quot;id&quot;:&quot;e2150907-86ea-3c6f-9857-60db588629ef&quot;,&quot;title&quot;:&quot;Vancomycin-resistant Staphylococcus aureus in the United States, 2002-2006.&quot;,&quot;author&quot;:[{&quot;family&quot;:&quot;Sievert&quot;,&quot;given&quot;:&quot;Dawn M&quot;,&quot;parse-names&quot;:false,&quot;dropping-particle&quot;:&quot;&quot;,&quot;non-dropping-particle&quot;:&quot;&quot;},{&quot;family&quot;:&quot;Rudrik&quot;,&quot;given&quot;:&quot;James T&quot;,&quot;parse-names&quot;:false,&quot;dropping-particle&quot;:&quot;&quot;,&quot;non-dropping-particle&quot;:&quot;&quot;},{&quot;family&quot;:&quot;Patel&quot;,&quot;given&quot;:&quot;Jean B&quot;,&quot;parse-names&quot;:false,&quot;dropping-particle&quot;:&quot;&quot;,&quot;non-dropping-particle&quot;:&quot;&quot;},{&quot;family&quot;:&quot;McDonald&quot;,&quot;given&quot;:&quot;L Clifford&quot;,&quot;parse-names&quot;:false,&quot;dropping-particle&quot;:&quot;&quot;,&quot;non-dropping-particle&quot;:&quot;&quot;},{&quot;family&quot;:&quot;Wilkins&quot;,&quot;given&quot;:&quot;Melinda J&quot;,&quot;parse-names&quot;:false,&quot;dropping-particle&quot;:&quot;&quot;,&quot;non-dropping-particle&quot;:&quot;&quot;},{&quot;family&quot;:&quot;Hageman&quot;,&quot;given&quot;:&quot;Jeffrey C&quot;,&quot;parse-names&quot;:false,&quot;dropping-particle&quot;:&quot;&quot;,&quot;non-dropping-particle&quot;:&quot;&quot;}],&quot;container-title&quot;:&quot;Clinical infectious diseases : an official publication of the Infectious Diseases Society of America&quot;,&quot;container-title-short&quot;:&quot;Clin Infect Dis&quot;,&quot;DOI&quot;:&quot;10.1086/527392&quot;,&quot;ISSN&quot;:&quot;1537-6591&quot;,&quot;PMID&quot;:&quot;18257700&quot;,&quot;issued&quot;:{&quot;date-parts&quot;:[[2008,3,1]]},&quot;page&quot;:&quot;668-74&quot;,&quot;abstract&quot;:&quot;BACKGROUND This report compares the clinical characteristics, epidemiologic investigations, infection-control evaluations, and microbiologic findings of all 7 of the cases of vancomycin-resistant Staphylococcus aureus (VRSA) infection in the United States during the period 2002-2006. METHODS Epidemiologic, clinical, and infection-control information was collected. VRSA isolates underwent confirmatory identification, antimicrobial susceptibility testing, pulsed-field gel electrophoresis, and typing of the resistance genes. To assess VRSA transmission, case patients and their contacts were screened for VRSA carriage. RESULTS Seven cases were identified from 2002 through 2006; 5 were reported from Michigan, 1 was reported from Pennsylvania, and 1 was reported from New York. All VRSA isolates were vanA positive and had a median vancomycin minimum inhibitory concentration of 512 microg/mL. All case patients had a history of prior methicillin-resistant S. aureus and enterococcal infection or colonization; all had several underlying conditions, including chronic skin ulcers; and most had received vancomycin therapy prior to their VRSA infection. Person-to-person transmission of VRSA was not identified beyond any of the case patients. Infection-control precautions were evaluated and were consistent with established guidelines. CONCLUSIONS Seven patients with vanA-positive VRSA have been identified in the United States. Prompt detection by microbiology laboratories and adherence to recommended infection control measures for multidrug-resistant organisms appear to have prevented transmission to other patients.&quot;,&quot;issue&quot;:&quot;5&quot;,&quot;volume&quot;:&quot;46&quot;},&quot;isTemporary&quot;:false}]},{&quot;citationID&quot;:&quot;MENDELEY_CITATION_5704c4b3-d04d-42dd-9060-9648b9bf0f4b&quot;,&quot;properties&quot;:{&quot;noteIndex&quot;:0},&quot;isEdited&quot;:false,&quot;manualOverride&quot;:{&quot;isManuallyOverridden&quot;:false,&quot;citeprocText&quot;:&quot;(3)&quot;,&quot;manualOverrideText&quot;:&quot;&quot;},&quot;citationTag&quot;:&quot;MENDELEY_CITATION_v3_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&quot;,&quot;citationItems&quot;:[{&quot;id&quot;:&quot;9d9295a8-57bb-3d79-9bce-f4c70ddbaf82&quot;,&quot;itemData&quot;:{&quot;type&quot;:&quot;article-journal&quot;,&quot;id&quot;:&quot;9d9295a8-57bb-3d79-9bce-f4c70ddbaf82&quot;,&quot;title&quot;:&quot;Maternal and neonatal tetanus&quot;,&quot;author&quot;:[{&quot;family&quot;:&quot;Thwaites&quot;,&quot;given&quot;:&quot;C Louise&quot;,&quot;parse-names&quot;:false,&quot;dropping-particle&quot;:&quot;&quot;,&quot;non-dropping-particle&quot;:&quot;&quot;},{&quot;family&quot;:&quot;Beeching&quot;,&quot;given&quot;:&quot;Nicholas J&quot;,&quot;parse-names&quot;:false,&quot;dropping-particle&quot;:&quot;&quot;,&quot;non-dropping-particle&quot;:&quot;&quot;},{&quot;family&quot;:&quot;Newton&quot;,&quot;given&quot;:&quot;Charles R&quot;,&quot;parse-names&quot;:false,&quot;dropping-particle&quot;:&quot;&quot;,&quot;non-dropping-particle&quot;:&quot;&quot;}],&quot;container-title&quot;:&quot;The Lancet&quot;,&quot;DOI&quot;:&quot;10.1016/S0140-6736(14)60236-1&quot;,&quot;ISSN&quot;:&quot;01406736&quot;,&quot;issued&quot;:{&quot;date-parts&quot;:[[2015,1]]},&quot;page&quot;:&quot;362-370&quot;,&quot;issue&quot;:&quot;9965&quot;,&quot;volume&quot;:&quot;385&quot;,&quot;container-title-short&quot;:&quot;&quot;},&quot;isTemporary&quot;:false}]},{&quot;citationID&quot;:&quot;MENDELEY_CITATION_cdaa3cf9-b99a-4df8-bd15-54126892e6e7&quot;,&quot;properties&quot;:{&quot;noteIndex&quot;:0},&quot;isEdited&quot;:false,&quot;manualOverride&quot;:{&quot;isManuallyOverridden&quot;:false,&quot;citeprocText&quot;:&quot;(4)&quot;,&quot;manualOverrideText&quot;:&quot;&quot;},&quot;citationTag&quot;:&quot;MENDELEY_CITATION_v3_eyJjaXRhdGlvbklEIjoiTUVOREVMRVlfQ0lUQVRJT05fY2RhYTNjZjktYjk5YS00ZGY4LWJkMTUtNTQxMjY4OTJlNmU3IiwicHJvcGVydGllcyI6eyJub3RlSW5kZXgiOjB9LCJpc0VkaXRlZCI6ZmFsc2UsIm1hbnVhbE92ZXJyaWRlIjp7ImlzTWFudWFsbHlPdmVycmlkZGVuIjpmYWxzZSwiY2l0ZXByb2NUZXh0IjoiKDQpIiwibWFudWFsT3ZlcnJpZGVUZXh0IjoiIn0sImNpdGF0aW9uSXRlbXMiOlt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1dfQ==&quot;,&quot;citationItems&quot;:[{&quot;id&quot;:&quot;12e1b0ff-6549-3919-9a93-0d4d67a6fe0f&quot;,&quot;itemData&quot;:{&quot;type&quot;:&quot;article-journal&quot;,&quot;id&quot;:&quot;12e1b0ff-6549-3919-9a93-0d4d67a6fe0f&quot;,&quot;title&quot;:&quot;Occurrence of Clostridium tetani in soil and horses.&quot;,&quot;author&quot;:[{&quot;family&quot;:&quot;Wilkins&quot;,&quot;given&quot;:&quot;C A&quot;,&quot;parse-names&quot;:false,&quot;dropping-particle&quot;:&quot;&quot;,&quot;non-dropping-particle&quot;:&quot;&quot;},{&quot;family&quot;:&quot;Richter&quot;,&quot;given&quot;:&quot;M B&quot;,&quot;parse-names&quot;:false,&quot;dropping-particle&quot;:&quot;&quot;,&quot;non-dropping-particle&quot;:&quot;&quot;},{&quot;family&quot;:&quot;Hobbs&quot;,&quot;given&quot;:&quot;W B&quot;,&quot;parse-names&quot;:false,&quot;dropping-particle&quot;:&quot;&quot;,&quot;non-dropping-particle&quot;:&quot;&quot;},{&quot;family&quot;:&quot;Whitcomb&quot;,&quot;given&quot;:&quot;M&quot;,&quot;parse-names&quot;:false,&quot;dropping-particle&quot;:&quot;&quot;,&quot;non-dropping-particle&quot;:&quot;&quot;},{&quot;family&quot;:&quot;Bergh&quot;,&quot;given&quot;:&quot;N&quot;,&quot;parse-names&quot;:false,&quot;dropping-particle&quot;:&quot;&quot;,&quot;non-dropping-particle&quot;:&quot;&quot;},{&quot;family&quot;:&quot;Carstens&quot;,&quot;given&quot;:&quot;J&quot;,&quot;parse-names&quot;:false,&quot;dropping-particle&quot;:&quot;&quot;,&quot;non-dropping-particle&quot;:&quot;&quot;}],&quot;container-title&quot;:&quot;South African medical journal = Suid-Afrikaanse tydskrif vir geneeskunde&quot;,&quot;container-title-short&quot;:&quot;S Afr Med J&quot;,&quot;ISSN&quot;:&quot;0256-9574&quot;,&quot;PMID&quot;:&quot;3289126&quot;,&quot;issued&quot;:{&quot;date-parts&quot;:[[1988,6,18]]},&quot;page&quot;:&quot;718-20&quot;,&quot;abstract&quot;:&quot;The annual incidence of tetanus in the RSA is up to 300 cases with more than 50% of these coming from Natal/KwaZulu. The condition of playing fields and the excretion of Clostridium tetani by horses was therefore investigated. The overall contamination rate of soils in the Durban area is lower than that of published data from other parts of the world, for instance 28% for Durban in comparison with 31-42% for Japan and Quebec. A rugby field in the Transvaal showed 40% contamination and a pasture used for horses for more than 20 years 65%. No case of human or equine tetanus has ever been reported from either the playing field or the pasture. A permanent carrier state in horses could not be established; the organisms were only excreted for 3-4 days. At any one time only 2 out of 27 horses in a stable were excreting C. tetani. Only 7 of 118 faeces samples were positive over a period of 4 months (5-9%).&quot;,&quot;issue&quot;:&quot;12&quot;,&quot;volume&quot;:&quot;73&quot;},&quot;isTemporary&quot;:false}]},{&quot;citationID&quot;:&quot;MENDELEY_CITATION_c8596622-bcd8-4770-9763-7edd90a8e285&quot;,&quot;properties&quot;:{&quot;noteIndex&quot;:0},&quot;isEdited&quot;:false,&quot;manualOverride&quot;:{&quot;isManuallyOverridden&quot;:false,&quot;citeprocText&quot;:&quot;(5)&quot;,&quot;manualOverrideText&quot;:&quot;&quot;},&quot;citationTag&quot;:&quot;MENDELEY_CITATION_v3_eyJjaXRhdGlvbklEIjoiTUVOREVMRVlfQ0lUQVRJT05fYzg1OTY2MjItYmNkOC00NzcwLTk3NjMtN2VkZDkwYThlMjg1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quot;,&quot;citationItems&quot;:[{&quot;id&quot;:&quot;6c161caf-bd8a-3135-857b-40d1edd8138a&quot;,&quot;itemData&quot;:{&quot;type&quot;:&quot;article-journal&quot;,&quot;id&quot;:&quot;6c161caf-bd8a-3135-857b-40d1edd8138a&quot;,&quot;title&quot;:&quot;Factors associated with in-hospital mortality of adult tetanus patients-a multicenter study from Bangladesh.&quot;,&quot;author&quot;:[{&quot;family&quot;:&quot;Khan&quot;,&quot;given&quot;:&quot;Md Abdullah Saeed&quot;,&quot;parse-names&quot;:false,&quot;dropping-particle&quot;:&quot;&quot;,&quot;non-dropping-particle&quot;:&quot;&quot;},{&quot;family&quot;:&quot;Hasan&quot;,&quot;given&quot;:&quot;Mohammad Jahid&quot;,&quot;parse-names&quot;:false,&quot;dropping-particle&quot;:&quot;&quot;,&quot;non-dropping-particle&quot;:&quot;&quot;},{&quot;family&quot;:&quot;Rashid&quot;,&quot;given&quot;:&quot;Md Utba&quot;,&quot;parse-names&quot;:false,&quot;dropping-particle&quot;:&quot;&quot;,&quot;non-dropping-particle&quot;:&quot;&quot;},{&quot;family&quot;:&quot;Kha Sagar&quot;,&quot;given&quot;:&quot;Soumik&quot;,&quot;parse-names&quot;:false,&quot;dropping-particle&quot;:&quot;&quot;,&quot;non-dropping-particle&quot;:&quot;&quot;},{&quot;family&quot;:&quot;Khan&quot;,&quot;given&quot;:&quot;Sanzida&quot;,&quot;parse-names&quot;:false,&quot;dropping-particle&quot;:&quot;&quot;,&quot;non-dropping-particle&quot;:&quot;&quot;},{&quot;family&quot;:&quot;Zaman&quot;,&quot;given&quot;:&quot;Susmita&quot;,&quot;parse-names&quot;:false,&quot;dropping-particle&quot;:&quot;&quot;,&quot;non-dropping-particle&quot;:&quot;&quot;},{&quot;family&quot;:&quot;Sumon&quot;,&quot;given&quot;:&quot;Sultan Mahamud&quot;,&quot;parse-names&quot;:false,&quot;dropping-particle&quot;:&quot;&quot;,&quot;non-dropping-particle&quot;:&quot;&quot;},{&quot;family&quot;:&quot;Basher&quot;,&quot;given&quot;:&quot;Ariful&quot;,&quot;parse-names&quot;:false,&quot;dropping-particle&quot;:&quot;&quot;,&quot;non-dropping-particle&quot;:&quot;&quot;},{&quot;family&quot;:&quot;Hawlader&quot;,&quot;given&quot;:&quot;Mohammad Delwer Hossain&quot;,&quot;parse-names&quot;:false,&quot;dropping-particle&quot;:&quot;&quot;,&quot;non-dropping-particle&quot;:&quot;&quot;},{&quot;family&quot;:&quot;Nabi&quot;,&quot;given&quot;:&quot;Mohammad Hayatun&quot;,&quot;parse-names&quot;:false,&quot;dropping-particle&quot;:&quot;&quot;,&quot;non-dropping-particle&quot;:&quot;&quot;},{&quot;family&quot;:&quot;Kakoly&quot;,&quot;given&quot;:&quot;Nadira Sultana&quot;,&quot;parse-names&quot;:false,&quot;dropping-particle&quot;:&quot;&quot;,&quot;non-dropping-particle&quot;:&quot;&quot;}],&quot;container-title&quot;:&quot;PLoS neglected tropical diseases&quot;,&quot;container-title-short&quot;:&quot;PLoS Negl Trop Dis&quot;,&quot;DOI&quot;:&quot;10.1371/journal.pntd.0010235&quot;,&quot;ISSN&quot;:&quot;1935-2735&quot;,&quot;PMID&quot;:&quot;35231035&quot;,&quot;issued&quot;:{&quot;date-parts&quot;:[[2022,3]]},&quot;page&quot;:&quot;e0010235&quot;,&quot;abstract&quot;:&quot;BACKGROUND Tetanus, a vaccine-preventable disease, is still occurring in the elderly population of low- and middle-income countries with a high case-fatality rate. The objective of the study was to elucidate the factors associated with in-hospital mortality of tetanus in Bangladesh. METHODS This prospective observational study, conducted in two specialized infectious disease hospitals, conveniently selected adult tetanus patients (≥18 years) for inclusion. Data were collected through a preformed structured questionnaire. Kaplan Meier survival analysis and univariate and multivariable Cox regression analysis were carried out to assess factors associated with in-hospital mortality among patients. All analysis was done using Stata (version 16) and SPSS (version 26). RESULTS A total of 61 tetanus cases were included, and the overall in-hospital mortality rate was 34.4% (n = 21). Patients had an average age of 46.49 ±15.65 years (SD), and the majority were male (96.7%), farmers (57.4%), and came from rural areas (93.4%). Survival analysis revealed that the probability of death was significantly higher among patients having an age of ≥ 40 years, incubation time of ≤12 days, onset time of ≤ 4 days, and having complication(s). However, on multivariable Cox regression analysis, age (adjusted hazard ratio [aHR] 4.03, 95% Confidence Interval [CI] 1.07-15.17, p = 0.039) and onset time (≤4 days) (aHR 3.33; 95% CI 1.05-10.57, p = 0.041) came as significant predictors of in-hospital mortality after adjusting for incubation period and complications. CONCLUSION Older age and short onset time are the two most important determinants of in-hospital mortality of tetanus patients. Hence, these patients require enhanced emphasis and care.&quot;,&quot;issue&quot;:&quot;3&quot;,&quot;volume&quot;:&quot;16&quot;},&quot;isTemporary&quot;:false}]},{&quot;citationID&quot;:&quot;MENDELEY_CITATION_fc381243-8a4c-45f3-9042-7c4b6013c604&quot;,&quot;properties&quot;:{&quot;noteIndex&quot;:0},&quot;isEdited&quot;:false,&quot;manualOverride&quot;:{&quot;isManuallyOverridden&quot;:false,&quot;citeprocText&quot;:&quot;(6)&quot;,&quot;manualOverrideText&quot;:&quot;&quot;},&quot;citationTag&quot;:&quot;MENDELEY_CITATION_v3_eyJjaXRhdGlvbklEIjoiTUVOREVMRVlfQ0lUQVRJT05fZmMzODEyNDMtOGE0Yy00NWYzLTkwNDItN2M0YjYwMTNjNjA0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quot;,&quot;citationItems&quot;:[{&quot;id&quot;:&quot;300dd195-8c7a-3dd8-be8b-31ffded7aedb&quot;,&quot;itemData&quot;:{&quot;type&quot;:&quot;article-journal&quot;,&quot;id&quot;:&quot;300dd195-8c7a-3dd8-be8b-31ffded7aedb&quot;,&quot;title&quot;:&quot;Tetanus: a review of the literature.&quot;,&quot;author&quot;:[{&quot;family&quot;:&quot;Cook&quot;,&quot;given&quot;:&quot;T M&quot;,&quot;parse-names&quot;:false,&quot;dropping-particle&quot;:&quot;&quot;,&quot;non-dropping-particle&quot;:&quot;&quot;},{&quot;family&quot;:&quot;Protheroe&quot;,&quot;given&quot;:&quot;R T&quot;,&quot;parse-names&quot;:false,&quot;dropping-particle&quot;:&quot;&quot;,&quot;non-dropping-particle&quot;:&quot;&quot;},{&quot;family&quot;:&quot;Handel&quot;,&quot;given&quot;:&quot;J M&quot;,&quot;parse-names&quot;:false,&quot;dropping-particle&quot;:&quot;&quot;,&quot;non-dropping-particle&quot;:&quot;&quot;}],&quot;container-title&quot;:&quot;British journal of anaesthesia&quot;,&quot;container-title-short&quot;:&quot;Br J Anaesth&quot;,&quot;DOI&quot;:&quot;10.1093/bja/87.3.477&quot;,&quot;ISSN&quot;:&quot;0007-0912&quot;,&quot;PMID&quot;:&quot;11517134&quot;,&quot;issued&quot;:{&quot;date-parts&quot;:[[2001,9]]},&quot;page&quot;:&quot;477-87&quot;,&quot;issue&quot;:&quot;3&quot;,&quot;volume&quot;:&quot;87&quot;},&quot;isTemporary&quot;:false}]},{&quot;citationID&quot;:&quot;MENDELEY_CITATION_c5c93de1-8201-4fbe-8f63-92b84c357d4c&quot;,&quot;properties&quot;:{&quot;noteIndex&quot;:0},&quot;isEdited&quot;:false,&quot;manualOverride&quot;:{&quot;isManuallyOverridden&quot;:false,&quot;citeprocText&quot;:&quot;(6)&quot;,&quot;manualOverrideText&quot;:&quot;&quot;},&quot;citationTag&quot;:&quot;MENDELEY_CITATION_v3_eyJjaXRhdGlvbklEIjoiTUVOREVMRVlfQ0lUQVRJT05fYzVjOTNkZTEtODIwMS00ZmJlLThmNjMtOTJiODRjMzU3ZDRj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quot;,&quot;citationItems&quot;:[{&quot;id&quot;:&quot;300dd195-8c7a-3dd8-be8b-31ffded7aedb&quot;,&quot;itemData&quot;:{&quot;type&quot;:&quot;article-journal&quot;,&quot;id&quot;:&quot;300dd195-8c7a-3dd8-be8b-31ffded7aedb&quot;,&quot;title&quot;:&quot;Tetanus: a review of the literature.&quot;,&quot;author&quot;:[{&quot;family&quot;:&quot;Cook&quot;,&quot;given&quot;:&quot;T M&quot;,&quot;parse-names&quot;:false,&quot;dropping-particle&quot;:&quot;&quot;,&quot;non-dropping-particle&quot;:&quot;&quot;},{&quot;family&quot;:&quot;Protheroe&quot;,&quot;given&quot;:&quot;R T&quot;,&quot;parse-names&quot;:false,&quot;dropping-particle&quot;:&quot;&quot;,&quot;non-dropping-particle&quot;:&quot;&quot;},{&quot;family&quot;:&quot;Handel&quot;,&quot;given&quot;:&quot;J M&quot;,&quot;parse-names&quot;:false,&quot;dropping-particle&quot;:&quot;&quot;,&quot;non-dropping-particle&quot;:&quot;&quot;}],&quot;container-title&quot;:&quot;British journal of anaesthesia&quot;,&quot;container-title-short&quot;:&quot;Br J Anaesth&quot;,&quot;DOI&quot;:&quot;10.1093/bja/87.3.477&quot;,&quot;ISSN&quot;:&quot;0007-0912&quot;,&quot;PMID&quot;:&quot;11517134&quot;,&quot;issued&quot;:{&quot;date-parts&quot;:[[2001,9]]},&quot;page&quot;:&quot;477-87&quot;,&quot;issue&quot;:&quot;3&quot;,&quot;volume&quot;:&quot;87&quot;},&quot;isTemporary&quot;:false}]},{&quot;citationID&quot;:&quot;MENDELEY_CITATION_7f763f15-ad05-4494-acf9-f6befed3e4ee&quot;,&quot;properties&quot;:{&quot;noteIndex&quot;:0},&quot;isEdited&quot;:false,&quot;manualOverride&quot;:{&quot;isManuallyOverridden&quot;:false,&quot;citeprocText&quot;:&quot;(7)&quot;,&quot;manualOverrideText&quot;:&quot;&quot;},&quot;citationTag&quot;:&quot;MENDELEY_CITATION_v3_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&quot;,&quot;citationItems&quot;:[{&quot;id&quot;:&quot;7f3c8de3-eb69-3076-855c-a228ad7b7394&quot;,&quot;itemData&quot;:{&quot;type&quot;:&quot;webpage&quot;,&quot;id&quot;:&quot;7f3c8de3-eb69-3076-855c-a228ad7b7394&quot;,&quot;title&quot;:&quot;Tetanus vaccines: WHO position paper – February 2017&quot;,&quot;accessed&quot;:{&quot;date-parts&quot;:[[2024,6,22]]},&quot;URL&quot;:&quot;https://fctc.who.int/publications/i/item/tetanus-vaccines-who-position-paper-february-2017&quot;,&quot;container-title-short&quot;:&quot;&quot;},&quot;isTemporary&quot;:false}]},{&quot;citationID&quot;:&quot;MENDELEY_CITATION_6be3c7ec-3d0e-44ee-800f-4675268b5f0c&quot;,&quot;properties&quot;:{&quot;noteIndex&quot;:0},&quot;isEdited&quot;:false,&quot;manualOverride&quot;:{&quot;isManuallyOverridden&quot;:false,&quot;citeprocText&quot;:&quot;(5)&quot;,&quot;manualOverrideText&quot;:&quot;&quot;},&quot;citationTag&quot;:&quot;MENDELEY_CITATION_v3_eyJjaXRhdGlvbklEIjoiTUVOREVMRVlfQ0lUQVRJT05fNmJlM2M3ZWMtM2QwZS00NGVlLTgwMGYtNDY3NTI2OGI1ZjBj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quot;,&quot;citationItems&quot;:[{&quot;id&quot;:&quot;6c161caf-bd8a-3135-857b-40d1edd8138a&quot;,&quot;itemData&quot;:{&quot;type&quot;:&quot;article-journal&quot;,&quot;id&quot;:&quot;6c161caf-bd8a-3135-857b-40d1edd8138a&quot;,&quot;title&quot;:&quot;Factors associated with in-hospital mortality of adult tetanus patients-a multicenter study from Bangladesh.&quot;,&quot;author&quot;:[{&quot;family&quot;:&quot;Khan&quot;,&quot;given&quot;:&quot;Md Abdullah Saeed&quot;,&quot;parse-names&quot;:false,&quot;dropping-particle&quot;:&quot;&quot;,&quot;non-dropping-particle&quot;:&quot;&quot;},{&quot;family&quot;:&quot;Hasan&quot;,&quot;given&quot;:&quot;Mohammad Jahid&quot;,&quot;parse-names&quot;:false,&quot;dropping-particle&quot;:&quot;&quot;,&quot;non-dropping-particle&quot;:&quot;&quot;},{&quot;family&quot;:&quot;Rashid&quot;,&quot;given&quot;:&quot;Md Utba&quot;,&quot;parse-names&quot;:false,&quot;dropping-particle&quot;:&quot;&quot;,&quot;non-dropping-particle&quot;:&quot;&quot;},{&quot;family&quot;:&quot;Kha Sagar&quot;,&quot;given&quot;:&quot;Soumik&quot;,&quot;parse-names&quot;:false,&quot;dropping-particle&quot;:&quot;&quot;,&quot;non-dropping-particle&quot;:&quot;&quot;},{&quot;family&quot;:&quot;Khan&quot;,&quot;given&quot;:&quot;Sanzida&quot;,&quot;parse-names&quot;:false,&quot;dropping-particle&quot;:&quot;&quot;,&quot;non-dropping-particle&quot;:&quot;&quot;},{&quot;family&quot;:&quot;Zaman&quot;,&quot;given&quot;:&quot;Susmita&quot;,&quot;parse-names&quot;:false,&quot;dropping-particle&quot;:&quot;&quot;,&quot;non-dropping-particle&quot;:&quot;&quot;},{&quot;family&quot;:&quot;Sumon&quot;,&quot;given&quot;:&quot;Sultan Mahamud&quot;,&quot;parse-names&quot;:false,&quot;dropping-particle&quot;:&quot;&quot;,&quot;non-dropping-particle&quot;:&quot;&quot;},{&quot;family&quot;:&quot;Basher&quot;,&quot;given&quot;:&quot;Ariful&quot;,&quot;parse-names&quot;:false,&quot;dropping-particle&quot;:&quot;&quot;,&quot;non-dropping-particle&quot;:&quot;&quot;},{&quot;family&quot;:&quot;Hawlader&quot;,&quot;given&quot;:&quot;Mohammad Delwer Hossain&quot;,&quot;parse-names&quot;:false,&quot;dropping-particle&quot;:&quot;&quot;,&quot;non-dropping-particle&quot;:&quot;&quot;},{&quot;family&quot;:&quot;Nabi&quot;,&quot;given&quot;:&quot;Mohammad Hayatun&quot;,&quot;parse-names&quot;:false,&quot;dropping-particle&quot;:&quot;&quot;,&quot;non-dropping-particle&quot;:&quot;&quot;},{&quot;family&quot;:&quot;Kakoly&quot;,&quot;given&quot;:&quot;Nadira Sultana&quot;,&quot;parse-names&quot;:false,&quot;dropping-particle&quot;:&quot;&quot;,&quot;non-dropping-particle&quot;:&quot;&quot;}],&quot;container-title&quot;:&quot;PLoS neglected tropical diseases&quot;,&quot;container-title-short&quot;:&quot;PLoS Negl Trop Dis&quot;,&quot;DOI&quot;:&quot;10.1371/journal.pntd.0010235&quot;,&quot;ISSN&quot;:&quot;1935-2735&quot;,&quot;PMID&quot;:&quot;35231035&quot;,&quot;issued&quot;:{&quot;date-parts&quot;:[[2022,3]]},&quot;page&quot;:&quot;e0010235&quot;,&quot;abstract&quot;:&quot;BACKGROUND Tetanus, a vaccine-preventable disease, is still occurring in the elderly population of low- and middle-income countries with a high case-fatality rate. The objective of the study was to elucidate the factors associated with in-hospital mortality of tetanus in Bangladesh. METHODS This prospective observational study, conducted in two specialized infectious disease hospitals, conveniently selected adult tetanus patients (≥18 years) for inclusion. Data were collected through a preformed structured questionnaire. Kaplan Meier survival analysis and univariate and multivariable Cox regression analysis were carried out to assess factors associated with in-hospital mortality among patients. All analysis was done using Stata (version 16) and SPSS (version 26). RESULTS A total of 61 tetanus cases were included, and the overall in-hospital mortality rate was 34.4% (n = 21). Patients had an average age of 46.49 ±15.65 years (SD), and the majority were male (96.7%), farmers (57.4%), and came from rural areas (93.4%). Survival analysis revealed that the probability of death was significantly higher among patients having an age of ≥ 40 years, incubation time of ≤12 days, onset time of ≤ 4 days, and having complication(s). However, on multivariable Cox regression analysis, age (adjusted hazard ratio [aHR] 4.03, 95% Confidence Interval [CI] 1.07-15.17, p = 0.039) and onset time (≤4 days) (aHR 3.33; 95% CI 1.05-10.57, p = 0.041) came as significant predictors of in-hospital mortality after adjusting for incubation period and complications. CONCLUSION Older age and short onset time are the two most important determinants of in-hospital mortality of tetanus patients. Hence, these patients require enhanced emphasis and care.&quot;,&quot;issue&quot;:&quot;3&quot;,&quot;volume&quot;:&quot;16&quot;},&quot;isTemporary&quot;:false}]},{&quot;citationID&quot;:&quot;MENDELEY_CITATION_321879e1-eb23-455f-873b-c4663e8a5fca&quot;,&quot;properties&quot;:{&quot;noteIndex&quot;:0},&quot;isEdited&quot;:false,&quot;manualOverride&quot;:{&quot;isManuallyOverridden&quot;:false,&quot;citeprocText&quot;:&quot;(8)&quot;,&quot;manualOverrideText&quot;:&quot;&quot;},&quot;citationTag&quot;:&quot;MENDELEY_CITATION_v3_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&quot;,&quot;citationItems&quot;:[{&quot;id&quot;:&quot;6fdc0416-39e6-3dfe-8505-32d118c8dffa&quot;,&quot;itemData&quot;:{&quot;type&quot;:&quot;article-journal&quot;,&quot;id&quot;:&quot;6fdc0416-39e6-3dfe-8505-32d118c8dffa&quot;,&quot;title&quot;:&quot;Maternal, fetal and neonatal mortality: lessons learned from historical changes in high income countries and their potential application to low-income countries.&quot;,&quot;author&quot;:[{&quot;family&quot;:&quot;Goldenberg&quot;,&quot;given&quot;:&quot;Robert L&quot;,&quot;parse-names&quot;:false,&quot;dropping-particle&quot;:&quot;&quot;,&quot;non-dropping-particle&quot;:&quot;&quot;},{&quot;family&quot;:&quot;McClure&quot;,&quot;given&quot;:&quot;Elizabeth M&quot;,&quot;parse-names&quot;:false,&quot;dropping-particle&quot;:&quot;&quot;,&quot;non-dropping-particle&quot;:&quot;&quot;}],&quot;container-title&quot;:&quot;Maternal health, neonatology and perinatology&quot;,&quot;container-title-short&quot;:&quot;Matern Health Neonatol Perinatol&quot;,&quot;DOI&quot;:&quot;10.1186/s40748-014-0004-z&quot;,&quot;ISSN&quot;:&quot;2054-958X&quot;,&quot;PMID&quot;:&quot;27057321&quot;,&quot;issued&quot;:{&quot;date-parts&quot;:[[2015]]},&quot;page&quot;:&quot;3&quot;,&quot;abstract&quot;:&quot;BACKGROUND There are large differences in pregnancy outcome between high income countries and many middle and low income countries. In fact, maternal, fetal and neonatal mortality rates in many low-income countries approximate those that were seen in high-income countries nearly a century ago. FINDINGS This paper documents the very substantial reductions in maternal, fetal and neonatal mortality rates in high income countries over the last century and explores the likely reasons for those reductions. The conditions responsible for the current high mortality rates in low and middle income countries are discussed as are the interventions likely to result in substantial reductions in maternal, fetal and neonatal mortality from those conditions. The conditions that result in maternal mortality are often responsible for fetal and neonatal mortality and the interventions that save maternal lives often reduce fetal and neonatal mortality as well. Single interventions rarely achieve substantial reductions in mortality. Instead, upgrading the system of care so that appropriate interventions could be applied at appropriate times is most likely to achieve the desired reductions in maternal, fetal and neonatal mortality.&quot;,&quot;volume&quot;:&quot;1&quot;},&quot;isTemporary&quot;:false}]},{&quot;citationID&quot;:&quot;MENDELEY_CITATION_90a3b692-5d4b-4d2c-93fc-0c37e7dd82f3&quot;,&quot;properties&quot;:{&quot;noteIndex&quot;:0},&quot;isEdited&quot;:false,&quot;manualOverride&quot;:{&quot;isManuallyOverridden&quot;:false,&quot;citeprocText&quot;:&quot;(9)&quot;,&quot;manualOverrideText&quot;:&quot;&quot;},&quot;citationTag&quot;:&quot;MENDELEY_CITATION_v3_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&quot;,&quot;citationItems&quot;:[{&quot;id&quot;:&quot;37e86bcd-f6dc-30f8-8074-894c178bb35b&quot;,&quot;itemData&quot;:{&quot;type&quot;:&quot;article-journal&quot;,&quot;id&quot;:&quot;37e86bcd-f6dc-30f8-8074-894c178bb35b&quot;,&quot;title&quot;:&quot;Determinants of neonatal mortality in Indonesia.&quot;,&quot;author&quot;:[{&quot;family&quot;:&quot;Titaley&quot;,&quot;given&quot;:&quot;Christiana R&quot;,&quot;parse-names&quot;:false,&quot;dropping-particle&quot;:&quot;&quot;,&quot;non-dropping-particle&quot;:&quot;&quot;},{&quot;family&quot;:&quot;Dibley&quot;,&quot;given&quot;:&quot;Michael J&quot;,&quot;parse-names&quot;:false,&quot;dropping-particle&quot;:&quot;&quot;,&quot;non-dropping-particle&quot;:&quot;&quot;},{&quot;family&quot;:&quot;Agho&quot;,&quot;given&quot;:&quot;Kingsley&quot;,&quot;parse-names&quot;:false,&quot;dropping-particle&quot;:&quot;&quot;,&quot;non-dropping-particle&quot;:&quot;&quot;},{&quot;family&quot;:&quot;Roberts&quot;,&quot;given&quot;:&quot;Christine L&quot;,&quot;parse-names&quot;:false,&quot;dropping-particle&quot;:&quot;&quot;,&quot;non-dropping-particle&quot;:&quot;&quot;},{&quot;family&quot;:&quot;Hall&quot;,&quot;given&quot;:&quot;John&quot;,&quot;parse-names&quot;:false,&quot;dropping-particle&quot;:&quot;&quot;,&quot;non-dropping-particle&quot;:&quot;&quot;}],&quot;container-title&quot;:&quot;BMC public health&quot;,&quot;container-title-short&quot;:&quot;BMC Public Health&quot;,&quot;DOI&quot;:&quot;10.1186/1471-2458-8-232&quot;,&quot;ISSN&quot;:&quot;1471-2458&quot;,&quot;PMID&quot;:&quot;18613953&quot;,&quot;issued&quot;:{&quot;date-parts&quot;:[[2008,7,9]]},&quot;page&quot;:&quot;232&quot;,&quot;abstract&quot;:&quot;BACKGROUND Neonatal mortality accounts for almost 40 per cent of under-five child mortality, globally. An understanding of the factors related to neonatal mortality is important to guide the development of focused and evidence-based health interventions to prevent neonatal deaths. This study aimed to identify the determinants of neonatal mortality in Indonesia, for a nationally representative sample of births from 1997 to 2002. METHODS The data source for the analysis was the 2002-2003 Indonesia Demographic and Health Survey from which survival information of 15,952 singleton live-born infants born between 1997 and 2002 was examined. Multilevel logistic regression using a hierarchical approach was performed to analyze the factors associated with neonatal deaths, using community, socio-economic status and proximate determinants. RESULTS At the community level, the odds of neonatal death was significantly higher for infants from East Java (OR = 5.01, p = 0.00), and for North, Central and Southeast Sulawesi and Gorontalo combined (OR = 3.17, p = 0.03) compared to the lowest neonatal mortality regions of Bali, South Sulawesi and Jambi provinces. A progressive reduction in the odds was found as the percentage of deliveries assisted by trained delivery attendants in the cluster increased. The odds of neonatal death were higher for infants born to both mother and father who were employed (OR = 1.84, p = 0.00) and for infants born to father who were unemployed (OR = 2.99, p = 0.02). The odds were also higher for higher rank infants with a short birth interval (OR = 2.82, p = 0.00), male infants (OR = 1.49, p = 0.01), smaller than average-sized infants (OR = 2.80, p = 0.00), and infant's whose mother had a history of delivery complications (OR = 1.81, p = 0.00). Infants receiving any postnatal care were significantly protected from neonatal death (OR = 0.63, p = 0.03). CONCLUSION Public health interventions directed at reducing neonatal death should address community, household and individual level factors which significantly influence neonatal mortality in Indonesia. Low birth weight and short birth interval infants as well as perinatal health services factors, such as the availability of skilled birth attendance and postnatal care utilization should be taken into account when planning the interventions to reduce neonatal mortality in Indonesia.&quot;,&quot;volume&quot;:&quot;8&quot;},&quot;isTemporary&quot;:false}]},{&quot;citationID&quot;:&quot;MENDELEY_CITATION_5e691fe9-3b69-424a-9e6c-edfc5a8a982f&quot;,&quot;properties&quot;:{&quot;noteIndex&quot;:0},&quot;isEdited&quot;:false,&quot;manualOverride&quot;:{&quot;isManuallyOverridden&quot;:false,&quot;citeprocText&quot;:&quot;(10)&quot;,&quot;manualOverrideText&quot;:&quot;&quot;},&quot;citationTag&quot;:&quot;MENDELEY_CITATION_v3_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2xlYXJhbmNlIGFuZCBwZXJtaXNzaW9uIHdhcyBvYnRhaW5lZCBmcm9tIHRoZSBFdGhpY2FsIHJldmlldyBjb21taXR0ZWUgb2YgV29sbG8gVW5pdmVyc2l0eSwgY29sbGVnZSBvZiBtZWRpY2luZSBhbmQgaGVhbHRoIFNjaWVuY2UgYW5kIHRoZSByZXNwZWN0aXZlIGhlYWx0aCBpbnN0aXR1dGlvbnMgYmVmb3JlIHRoZSBkYXRhIGNvbGxlY3Rpb24gcHJvY2VzczsgY21ocy81My8xMy8xM1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&quot;,&quot;citationItems&quot;:[{&quot;id&quot;:&quot;2ad5d831-8fa1-308b-ae68-3046c06c5a9a&quot;,&quot;itemData&quot;:{&quot;type&quot;:&quot;article-journal&quot;,&quot;id&quot;:&quot;2ad5d831-8fa1-308b-ae68-3046c06c5a9a&quot;,&quot;title&quot;:&quot;KNOWLEDGE AND UPTAKE OF TETANUS TOXOID VACCINE AND ASSOCIATED FACTORS AMONG REPRODUCTIVE AGE GROUP WOMEN IN HAYK TOWN SOUTH WOLLO, ETHIOPIA, CROSS-SECTIONAL STUDY&quot;,&quot;author&quot;:[{&quot;family&quot;:&quot;Gelaw&quot;,&quot;given&quot;:&quot;Tiruset&quot;,&quot;parse-names&quot;:false,&quot;dropping-particle&quot;:&quot;&quot;,&quot;non-dropping-particle&quot;:&quot;&quot;},{&quot;family&quot;:&quot;Ayalew&quot;,&quot;given&quot;:&quot;Sindu&quot;,&quot;parse-names&quot;:false,&quot;dropping-particle&quot;:&quot;&quot;,&quot;non-dropping-particle&quot;:&quot;&quot;},{&quot;family&quot;:&quot;eyene&quot;,&quot;given&quot;:&quot;Kassaw&quot;,&quot;parse-names&quot;:false,&quot;dropping-particle&quot;:&quot;&quot;,&quot;non-dropping-particle&quot;:&quot;&quot;}],&quot;container-title&quot;:&quot;medRxiv&quot;,&quot;accessed&quot;:{&quot;date-parts&quot;:[[2024,6,22]]},&quot;DOI&quot;:&quot;10.1101/2022.12.20.22283731&quot;,&quot;URL&quot;:&quot;https://www.medrxiv.org/content/10.1101/2022.12.20.22283731v1&quot;,&quot;issued&quot;:{&quot;date-parts&quot;:[[2022,12,21]]},&quot;page&quot;:&quot;2022.12.20.22283731&quot;,&quot;abstract&quot;:&quot;Background Tetanus is an acute, often fatal, disease caused by an exotoxin and highly potent neurotoxin, tetanospasm, Tetanus is a preventable disease by tetanus toxoid immunization, which is usually given to the reproductive women at the age between ([15][1]-44) years in order to protect both mother and newborn in order to prevent maternal and neonatal tetanus For lifelong protection from tetanus a woman needs a total of five tetanus toxoid doses\n\nObjective To assess the level of knowledge uptake and associated factors of completing tetanus toxoid vaccine among reproductive age women in Hayk town, SouthWollo, Amhara, Ethiopia in 2020.\n\nMethods and materials A community based cross-sectional study conducted in Hayk town, South Wollo Amhara, Ethiopia, from November to December on 2020. Data collected using structured and pretested questionnaire, entered in to Epi Data version 3.1 and exported to statistical package for social science version 25.0 for analysis.\n\nResult Magnitude of uptake of TT2 immunization at Hayk town was 71.2%, have taken at least two doses of TT. But only 35(8.5%) had completed 5 doses of TT according to EPI schedule. Nearly half of 182(44%) of women in the reproductive age group had knowledge on complete TT5 immunization. Educational status, having sort of info on TT5 and knowledge about TT are significantly associated factors for full dose of TT according to EPI schedule.\n\nConclusion Fair proportions of women had uptake of TT2, but very low proportion for complete dose of TT5 according to expanded program on Immunization. Most of study participants have inadequate knowledge on TT vaccine. Educational status, having sort of info on TT5 and knowledge about TT are significantly associated factors for completing full dose of TT according to EPI schedule.\n\n### Competing Interest Statement\n\nThe authors have declared no competing interest.\n\n### Funding Statement\n\nThe funders had no role in study design, data collection and analysis, decision to publish, or preparation of the manuscript.\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al clearance and permission was obtained from the Ethical review committee of Wollo University, college of medicine and health Science and the respective health institutions before the data collection process; cmhs/53/13/13\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relevant data are within the manuscript and its Supporting Information files.\n\n*   ANC\n    :   Antenatal care\n    MNT\n    :   maternal and neonatal sepsis\n    TT\n    :   tetanus toxoid\n    TTCV\n    :   tetanus toxoid containing vaccine\n    TTI\n    :   tetanus toxoid immunization\n\n [1]: #ref-15&quot;,&quot;publisher&quot;:&quot;Cold Spring Harbor Laboratory Press&quot;,&quot;container-title-short&quot;:&quot;&quot;},&quot;isTemporary&quot;:false}]},{&quot;citationID&quot;:&quot;MENDELEY_CITATION_5caac10f-3ddb-42e6-8710-4efebd13c33e&quot;,&quot;properties&quot;:{&quot;noteIndex&quot;:0},&quot;isEdited&quot;:false,&quot;manualOverride&quot;:{&quot;isManuallyOverridden&quot;:false,&quot;citeprocText&quot;:&quot;(11)&quot;,&quot;manualOverrideText&quot;:&quot;&quot;},&quot;citationTag&quot;:&quot;MENDELEY_CITATION_v3_eyJjaXRhdGlvbklEIjoiTUVOREVMRVlfQ0lUQVRJT05fNWNhYWMxMGYtM2RkYi00MmU2LTg3MTAtNGVmZWJkMTNjMzN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quot;,&quot;citationItems&quot;:[{&quot;id&quot;:&quot;4405619e-1ce5-398f-a652-ca1fbfe148de&quot;,&quot;itemData&quot;:{&quot;type&quot;:&quot;article-journal&quot;,&quot;id&quot;:&quot;4405619e-1ce5-398f-a652-ca1fbfe148de&quot;,&quot;title&quot;:&quot;Using the three delays model to understand why newborn babies die in eastern Uganda.&quot;,&quot;author&quot;:[{&quot;family&quot;:&quot;Waiswa&quot;,&quot;given&quot;:&quot;Peter&quot;,&quot;parse-names&quot;:false,&quot;dropping-particle&quot;:&quot;&quot;,&quot;non-dropping-particle&quot;:&quot;&quot;},{&quot;family&quot;:&quot;Kallander&quot;,&quot;given&quot;:&quot;Karin&quot;,&quot;parse-names&quot;:false,&quot;dropping-particle&quot;:&quot;&quot;,&quot;non-dropping-particle&quot;:&quot;&quot;},{&quot;family&quot;:&quot;Peterson&quot;,&quot;given&quot;:&quot;Stefan&quot;,&quot;parse-names&quot;:false,&quot;dropping-particle&quot;:&quot;&quot;,&quot;non-dropping-particle&quot;:&quot;&quot;},{&quot;family&quot;:&quot;Tomson&quot;,&quot;given&quot;:&quot;Goran&quot;,&quot;parse-names&quot;:false,&quot;dropping-particle&quot;:&quot;&quot;,&quot;non-dropping-particle&quot;:&quot;&quot;},{&quot;family&quot;:&quot;Pariyo&quot;,&quot;given&quot;:&quot;George W&quot;,&quot;parse-names&quot;:false,&quot;dropping-particle&quot;:&quot;&quot;,&quot;non-dropping-particle&quot;:&quot;&quot;}],&quot;container-title&quot;:&quot;Tropical medicine &amp; international health : TM &amp; IH&quot;,&quot;container-title-short&quot;:&quot;Trop Med Int Health&quot;,&quot;DOI&quot;:&quot;10.1111/j.1365-3156.2010.02557.x&quot;,&quot;ISSN&quot;:&quot;1365-3156&quot;,&quot;PMID&quot;:&quot;20636527&quot;,&quot;issued&quot;:{&quot;date-parts&quot;:[[2010,8]]},&quot;page&quot;:&quot;964-72&quot;,&quot;abstract&quot;:&quot;OBJECTIVES To investigate causes of and contributors to newborn deaths in eastern Uganda using a three delays audit approach. Methods Data collected on 64 neonatal deaths from a demographic surveillance site were coded for causes of deaths using a hierarchical model and analysed using a modified three delays model to determine contributing delays. A survey was conducted in 16 health facilities to determine capacity for newborn care. RESULTS Of the newborn babies, 33% died in a hospital/health centre, 13% in a private clinic and 54% died away from a health facility. 47% of the deaths occurred on the day of birth and 78% in the first week. Major contributing delays to newborn death were caretaker delay in problem recognition or in deciding to seek care (50%, 32/64); delay to receive quality care at a health facility (30%; 19/64); and transport delay (20%; 13/64). The median time to seeking care outside the home was 3 days from onset of illness (IQR 1-6). The leading causes of death were sepsis or pneumonia (31%), birth asphyxia (30%) and preterm birth (25%). Health facilities did not have capacity for newborn care, and health workers had correct knowledge on only 31% of the survey questions related to newborn care. CONCLUSIONS Household and health facility-related delays were the major contributors to newborn deaths, and efforts to improve newborn survival need to address both concurrently. Understanding why newborn babies die can be improved by using the three delays model, originally developed for understanding maternal death.&quot;,&quot;issue&quot;:&quot;8&quot;,&quot;volume&quot;:&quot;15&quot;},&quot;isTemporary&quot;:false}]},{&quot;citationID&quot;:&quot;MENDELEY_CITATION_892566d6-cd5a-40cc-8ef0-53b4f752f1f3&quot;,&quot;properties&quot;:{&quot;noteIndex&quot;:0},&quot;isEdited&quot;:false,&quot;manualOverride&quot;:{&quot;isManuallyOverridden&quot;:false,&quot;citeprocText&quot;:&quot;(12)&quot;,&quot;manualOverrideText&quot;:&quot;&quot;},&quot;citationTag&quot;:&quot;MENDELEY_CITATION_v3_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&quot;,&quot;citationItems&quot;:[{&quot;id&quot;:&quot;308d0da6-d52c-3dfe-aa83-699ee1969640&quot;,&quot;itemData&quot;:{&quot;type&quot;:&quot;article-journal&quot;,&quot;id&quot;:&quot;308d0da6-d52c-3dfe-aa83-699ee1969640&quot;,&quot;title&quot;:&quot;Progress Toward Maternal and Neonatal Tetanus Elimination - Worldwide, 2000-2018.&quot;,&quot;author&quot;:[{&quot;family&quot;:&quot;Njuguna&quot;,&quot;given&quot;:&quot;Henry N&quot;,&quot;parse-names&quot;:false,&quot;dropping-particle&quot;:&quot;&quot;,&quot;non-dropping-particle&quot;:&quot;&quot;},{&quot;family&quot;:&quot;Yusuf&quot;,&quot;given&quot;:&quot;Nasir&quot;,&quot;parse-names&quot;:false,&quot;dropping-particle&quot;:&quot;&quot;,&quot;non-dropping-particle&quot;:&quot;&quot;},{&quot;family&quot;:&quot;Raza&quot;,&quot;given&quot;:&quot;Azhar Abid&quot;,&quot;parse-names&quot;:false,&quot;dropping-particle&quot;:&quot;&quot;,&quot;non-dropping-particle&quot;:&quot;&quot;},{&quot;family&quot;:&quot;Ahmed&quot;,&quot;given&quot;:&quot;Bilal&quot;,&quot;parse-names&quot;:false,&quot;dropping-particle&quot;:&quot;&quot;,&quot;non-dropping-particle&quot;:&quot;&quot;},{&quot;family&quot;:&quot;Tohme&quot;,&quot;given&quot;:&quot;Rania A&quot;,&quot;parse-names&quot;:false,&quot;dropping-particle&quot;:&quot;&quot;,&quot;non-dropping-particle&quot;:&quot;&quot;}],&quot;container-title&quot;:&quot;MMWR. Morbidity and mortality weekly report&quot;,&quot;container-title-short&quot;:&quot;MMWR Morb Mortal Wkly Rep&quot;,&quot;DOI&quot;:&quot;10.15585/mmwr.mm6917a2&quot;,&quot;ISSN&quot;:&quot;1545-861X&quot;,&quot;PMID&quot;:&quot;32352953&quot;,&quot;issued&quot;:{&quot;date-parts&quot;:[[2020,5,1]]},&quot;page&quot;:&quot;515-520&quot;,&quot;abstract&quot;:&quot;Maternal and neonatal tetanus* (MNT) remains a major public health problem, with an 80%-100% case-fatality rate among neonates, especially in areas with poor immunization coverage and limited access to clean deliveries (i.e., delivery in a health facility or assisted by medically trained attendants in sanitary conditions) and umbilical cord care (1). In 1989, the World Health Assembly endorsed the elimination† of neonatal tetanus (NT), and in 1999, the initiative was relaunched and renamed the MNT elimination§ initiative, targeting 59¶ priority countries (1). Elimination strategies include 1) achieving ≥80% coverage with ≥2 doses of tetanus toxoid-containing vaccine (TTCV) among women of reproductive age through routine immunization of pregnant women and supplementary immunization activities (SIAs)** in high-risk areas and districts††; 2) achieving care at ≥70% of deliveries by a skilled birth attendant (SBA)§§; and 3) enhancing surveillance for NT cases (1). This report summarizes progress toward achieving MNT elimination during 2000-2018. Coverage with ≥2 doses of TTCV (2 doses of tetanus toxoid [TT2+] or 2 doses of tetanus-diphtheria toxoid [Td2+]) among women of reproductive age increased by 16%, from 62% in 2000 to 72% in 2018. By December 2018, 52 (88%) of 59 priority countries had conducted TTCV SIAs, vaccinating 154 million (77%) of 201 million targeted women of reproductive age with TT2+/Td2+. Globally, the percentage of deliveries assisted by SBAs increased from 62% during 2000-2005 to 81% during 2013-2018, and estimated neonatal tetanus deaths decreased by 85%, from 170,829 in 2000 to 25,000 in 2018. By December 2018, 45 (76%) of 59 priority countries were validated by WHO as having achieved MNT elimination. To achieve elimination in the remaining 14 countries and sustain elimination in countries that have achieved it, implementation of MNT elimination strategies needs to be maintained and strengthened, and TTCV booster doses need to be included in country immunization schedules as recommended by the World Health Organization (WHO) (2). In addition, integration of maternal, newborn, and child health services with vaccination services is needed, as well as innovative approaches to target hard-to-reach areas for tetanus vaccination and community engagement to strengthen surveillance.&quot;,&quot;issue&quot;:&quot;17&quot;,&quot;volume&quot;:&quot;69&quot;},&quot;isTemporary&quot;:false}]},{&quot;citationID&quot;:&quot;MENDELEY_CITATION_c9242242-bb27-49a6-9861-cb6a41a0974f&quot;,&quot;properties&quot;:{&quot;noteIndex&quot;:0},&quot;isEdited&quot;:false,&quot;manualOverride&quot;:{&quot;isManuallyOverridden&quot;:false,&quot;citeprocText&quot;:&quot;(13)&quot;,&quot;manualOverrideText&quot;:&quot;&quot;},&quot;citationTag&quot;:&quot;MENDELEY_CITATION_v3_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&quot;,&quot;citationItems&quot;:[{&quot;id&quot;:&quot;a7732c7f-e2b3-39ee-a0c7-d73853489abb&quot;,&quot;itemData&quot;:{&quot;type&quot;:&quot;webpage&quot;,&quot;id&quot;:&quot;a7732c7f-e2b3-39ee-a0c7-d73853489abb&quot;,&quot;title&quot;:&quot;Eliminating a silent killer — maternal and neonatal tetanus | UNICEF&quot;,&quot;accessed&quot;:{&quot;date-parts&quot;:[[2024,6,22]]},&quot;URL&quot;:&quot;https://www.unicef.org/blog/eliminating-silent-killer-maternal-neonatal-tetanus&quot;,&quot;container-title-short&quot;:&quot;&quot;},&quot;isTemporary&quot;:false}]},{&quot;citationID&quot;:&quot;MENDELEY_CITATION_d8e0aadd-7e02-4ad2-acef-fc3a9fc014fd&quot;,&quot;properties&quot;:{&quot;noteIndex&quot;:0},&quot;isEdited&quot;:false,&quot;manualOverride&quot;:{&quot;isManuallyOverridden&quot;:false,&quot;citeprocText&quot;:&quot;(14,15)&quot;,&quot;manualOverrideText&quot;:&quot;&quot;},&quot;citationTag&quot;:&quot;MENDELEY_CITATION_v3_eyJjaXRhdGlvbklEIjoiTUVOREVMRVlfQ0lUQVRJT05fZDhlMGFhZGQtN2UwMi00YWQyLWFjZWYtZmMzYTlmYzAxNGZkIiwicHJvcGVydGllcyI6eyJub3RlSW5kZXgiOjB9LCJpc0VkaXRlZCI6ZmFsc2UsIm1hbnVhbE92ZXJyaWRlIjp7ImlzTWFudWFsbHlPdmVycmlkZGVuIjpmYWxzZSwiY2l0ZXByb2NUZXh0IjoiKDE0LDE1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&quot;,&quot;citationItems&quot;:[{&quot;id&quot;:&quot;1123b32e-68d7-3452-b940-6995e61bcb36&quot;,&quot;itemData&quot;:{&quot;type&quot;:&quot;report&quot;,&quot;id&quot;:&quot;1123b32e-68d7-3452-b940-6995e61bcb36&quot;,&quot;title&quot;:&quot;BANGLADESH DEMOGRAPHIC AND HEALTH SURVEY 2014 National Institute of Population Research and Training Ministry of Health and Family Welfare Dhaka, Bangladesh&quot;,&quot;author&quot;:[{&quot;family&quot;:&quot;Dhaka&quot;,&quot;given&quot;:&quot;Associates&quot;,&quot;parse-names&quot;:false,&quot;dropping-particle&quot;:&quot;&quot;,&quot;non-dropping-particle&quot;:&quot;&quot;}],&quot;accessed&quot;:{&quot;date-parts&quot;:[[2024,7,29]]},&quot;URL&quot;:&quot;www.mitra.bd.com.&quot;,&quot;issued&quot;:{&quot;date-parts&quot;:[[2016]]},&quot;container-title-short&quot;:&quot;&quot;},&quot;isTemporary&quot;:false},{&quot;id&quot;:&quot;f8a32e03-93ba-3b77-82fb-580cc7d9cdbc&quot;,&quot;itemData&quot;:{&quot;type&quot;:&quot;article&quot;,&quot;id&quot;:&quot;f8a32e03-93ba-3b77-82fb-580cc7d9cdbc&quot;,&quot;title&quot;:&quot;Bangladesh Demographic and Health Survey 2017-18&quot;,&quot;author&quot;:[{&quot;family&quot;:&quot;NIPORT&quot;,&quot;given&quot;:&quot;National Institute of Population Research and Training -&quot;,&quot;parse-names&quot;:false,&quot;dropping-particle&quot;:&quot;&quot;,&quot;non-dropping-particle&quot;:&quot;&quot;},{&quot;family&quot;:&quot;Welfare&quot;,&quot;given&quot;:&quot;Ministry of Health and Family&quot;,&quot;parse-names&quot;:false,&quot;dropping-particle&quot;:&quot;&quot;,&quot;non-dropping-particle&quot;:&quot;&quot;},{&quot;family&quot;:&quot;ICF&quot;,&quot;given&quot;:&quot;&quot;,&quot;parse-names&quot;:false,&quot;dropping-particle&quot;:&quot;&quot;,&quot;non-dropping-particle&quot;:&quot;&quot;}],&quot;accessed&quot;:{&quot;date-parts&quot;:[[2024,8,7]]},&quot;URL&quot;:&quot;https://dhsprogram.com/publications/publication-FR344-DHS-Final-Reports.cfm&quot;,&quot;issued&quot;:{&quot;date-parts&quot;:[[2020,10,1]]},&quot;container-title-short&quot;:&quot;&quot;},&quot;isTemporary&quot;:false}]},{&quot;citationID&quot;:&quot;MENDELEY_CITATION_90ad9ba0-e574-4076-ba23-12021eb67dc1&quot;,&quot;properties&quot;:{&quot;noteIndex&quot;:0},&quot;isEdited&quot;:false,&quot;manualOverride&quot;:{&quot;isManuallyOverridden&quot;:false,&quot;citeprocText&quot;:&quot;(16)&quot;,&quot;manualOverrideText&quot;:&quot;&quot;},&quot;citationTag&quot;:&quot;MENDELEY_CITATION_v3_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&quot;,&quot;citationItems&quot;:[{&quot;id&quot;:&quot;34221313-9909-3245-8fd1-5bcccd2c1d27&quot;,&quot;itemData&quot;:{&quot;type&quot;:&quot;article-journal&quot;,&quot;id&quot;:&quot;34221313-9909-3245-8fd1-5bcccd2c1d27&quot;,&quot;title&quot;:&quot;Global, regional, and national estimates of pneumonia morbidity and mortality in children younger than 5 years between 2000 and 2015: a systematic analysis&quot;,&quot;author&quot;:[{&quot;family&quot;:&quot;McAllister&quot;,&quot;given&quot;:&quot;David A&quot;,&quot;parse-names&quot;:false,&quot;dropping-particle&quot;:&quot;&quot;,&quot;non-dropping-particle&quot;:&quot;&quot;},{&quot;family&quot;:&quot;Liu&quot;,&quot;given&quot;:&quot;Li&quot;,&quot;parse-names&quot;:false,&quot;dropping-particle&quot;:&quot;&quot;,&quot;non-dropping-particle&quot;:&quot;&quot;},{&quot;family&quot;:&quot;Shi&quot;,&quot;given&quot;:&quot;Ting&quot;,&quot;parse-names&quot;:false,&quot;dropping-particle&quot;:&quot;&quot;,&quot;non-dropping-particle&quot;:&quot;&quot;},{&quot;family&quot;:&quot;Chu&quot;,&quot;given&quot;:&quot;Yue&quot;,&quot;parse-names&quot;:false,&quot;dropping-particle&quot;:&quot;&quot;,&quot;non-dropping-particle&quot;:&quot;&quot;},{&quot;family&quot;:&quot;Reed&quot;,&quot;given&quot;:&quot;Craig&quot;,&quot;parse-names&quot;:false,&quot;dropping-particle&quot;:&quot;&quot;,&quot;non-dropping-particle&quot;:&quot;&quot;},{&quot;family&quot;:&quot;Burrows&quot;,&quot;given&quot;:&quot;John&quot;,&quot;parse-names&quot;:false,&quot;dropping-particle&quot;:&quot;&quot;,&quot;non-dropping-particle&quot;:&quot;&quot;},{&quot;family&quot;:&quot;Adeloye&quot;,&quot;given&quot;:&quot;Davies&quot;,&quot;parse-names&quot;:false,&quot;dropping-particle&quot;:&quot;&quot;,&quot;non-dropping-particle&quot;:&quot;&quot;},{&quot;family&quot;:&quot;Rudan&quot;,&quot;given&quot;:&quot;Igor&quot;,&quot;parse-names&quot;:false,&quot;dropping-particle&quot;:&quot;&quot;,&quot;non-dropping-particle&quot;:&quot;&quot;},{&quot;family&quot;:&quot;Black&quot;,&quot;given&quot;:&quot;Robert E&quot;,&quot;parse-names&quot;:false,&quot;dropping-particle&quot;:&quot;&quot;,&quot;non-dropping-particle&quot;:&quot;&quot;},{&quot;family&quot;:&quot;Campbell&quot;,&quot;given&quot;:&quot;Harry&quot;,&quot;parse-names&quot;:false,&quot;dropping-particle&quot;:&quot;&quot;,&quot;non-dropping-particle&quot;:&quot;&quot;},{&quot;family&quot;:&quot;Nair&quot;,&quot;given&quot;:&quot;Harish&quot;,&quot;parse-names&quot;:false,&quot;dropping-particle&quot;:&quot;&quot;,&quot;non-dropping-particle&quot;:&quot;&quot;}],&quot;container-title&quot;:&quot;The Lancet Global Health&quot;,&quot;container-title-short&quot;:&quot;Lancet Glob Health&quot;,&quot;accessed&quot;:{&quot;date-parts&quot;:[[2024,8,7]]},&quot;DOI&quot;:&quot;10.1016/S2214-109X(18)30408-X&quot;,&quot;ISSN&quot;:&quot;2214109X&quot;,&quot;URL&quot;:&quot;https://linkinghub.elsevier.com/retrieve/pii/S2214109X1830408X&quot;,&quot;issued&quot;:{&quot;date-parts&quot;:[[2019,1,1]]},&quot;page&quot;:&quot;e47-e57&quot;,&quot;abstract&quot;:&quot;Background: Global child mortality reduced substantially during the Millennium Development Goal period (2000–15). We aimed to estimate morbidity, mortality, and prevalence of risk factors for child pneumonia at the global, regional, and national level for developing countries for the Millennium Development Goal period. Methods: We estimated the incidence, number of hospital admissions, and in-hospital mortality due to all-cause clinical pneumonia in children younger than 5 years in developing countries at 5-year intervals during the Millennium Development Goal period (2000–15) using data from a systematic review and Poisson regression. We estimated the incidence and number of cases of clinical pneumonia, and the pneumonia burden attributable to HIV for 132 developing countries using a risk-factor-based model that used Demographic and Health Survey data on prevalence of the various risk factors for child pneumonia. We also estimated pneumonia mortality in young children using data from multicause models based on vital registration and verbal autopsy. Findings: Globally, the number of episodes of clinical pneumonia in young children decreased by 22% from 178 million (95% uncertainty interval [UI] 110–289) in 2000 to 138 million (86–226) in 2015. In 2015, India, Nigeria, Indonesia, Pakistan, and China contributed to more than 54% of all global pneumonia cases, with 32% of the global burden from India alone. Between 2000 and 2015, the burden of clinical pneumonia attributable to HIV decreased by 45%. Between 2000 and 2015, global hospital admissions for child pneumonia increased by 2·9 times with a more rapid increase observed in the WHO South-East Asia Region than the African Region. Pneumonia deaths in this age group decreased from 1·7 million (95% UI 1·7–2·0) in 2000 to 0·9 million (0·8–1·1) in 2015. In 2015, 49% of global pneumonia deaths occurred in India, Nigeria, Pakistan, Democratic Republic of the Congo, and Ethiopia collectively. All key risk factors for child pneumonia (non-exclusive breastfeeding, crowding, malnutrition, indoor air pollution, incomplete immunisation, and paediatric HIV), with the exception of low birthweight, decreased across all regions between 2000 and 2015. Interpretation: Globally, the incidence of child pneumonia decreased by 30% and mortality decreased by 51% during the Millennium Development Goal period. These reductions are consistent with the decrease in the prevalence of some of the key risk factors for pneumonia, increasing socioeconomic development and preventive interventions, improved access to care, and quality of care in hospitals. However, intersectoral action is required to improve socioeconomic conditions and increase coverage of interventions targeting risk factors for child pneumonia to accelerate decline in pneumonia mortality and achieve the Sustainable Development Goals for health by 2030. Funding: Bill &amp; Melinda Gates Foundation.&quot;,&quot;publisher&quot;:&quot;Lancet Glob Health&quot;,&quot;issue&quot;:&quot;1&quot;,&quot;volume&quot;:&quot;7&quot;},&quot;isTemporary&quot;:false}]},{&quot;citationID&quot;:&quot;MENDELEY_CITATION_0486ec4d-d9bc-4860-ac3f-9a3465fcf8e2&quot;,&quot;properties&quot;:{&quot;noteIndex&quot;:0},&quot;isEdited&quot;:false,&quot;manualOverride&quot;:{&quot;isManuallyOverridden&quot;:false,&quot;citeprocText&quot;:&quot;(17–19)&quot;,&quot;manualOverrideText&quot;:&quot;&quot;},&quot;citationTag&quot;:&quot;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&quot;,&quot;citationItems&quot;:[{&quot;id&quot;:&quot;6c938f48-1675-3a33-8ab2-f3f7a383d4db&quot;,&quot;itemData&quot;:{&quot;type&quot;:&quot;article-journal&quot;,&quot;id&quot;:&quot;6c938f48-1675-3a33-8ab2-f3f7a383d4db&quot;,&quot;title&quot;:&quot;4 million neonatal deaths: when? Where? Why?&quot;,&quot;author&quot;:[{&quot;family&quot;:&quot;Lawn&quot;,&quot;given&quot;:&quot;Joy E.&quot;,&quot;parse-names&quot;:false,&quot;dropping-particle&quot;:&quot;&quot;,&quot;non-dropping-particle&quot;:&quot;&quot;},{&quot;family&quot;:&quot;Cousens&quot;,&quot;given&quot;:&quot;Simon&quot;,&quot;parse-names&quot;:false,&quot;dropping-particle&quot;:&quot;&quot;,&quot;non-dropping-particle&quot;:&quot;&quot;},{&quot;family&quot;:&quot;Zupan&quot;,&quot;given&quot;:&quot;Jelka&quot;,&quot;parse-names&quot;:false,&quot;dropping-particle&quot;:&quot;&quot;,&quot;non-dropping-particle&quot;:&quot;&quot;}],&quot;container-title&quot;:&quot;Lancet (London, England)&quot;,&quot;container-title-short&quot;:&quot;Lancet&quot;,&quot;accessed&quot;:{&quot;date-parts&quot;:[[2024,8,7]]},&quot;DOI&quot;:&quot;10.1016/S0140-6736(05)71048-5&quot;,&quot;ISSN&quot;:&quot;1474-547X&quot;,&quot;PMID&quot;:&quot;15752534&quot;,&quot;URL&quot;:&quot;https://pubmed.ncbi.nlm.nih.gov/15752534/&quot;,&quot;issued&quot;:{&quot;date-parts&quot;:[[2005,3,5]]},&quot;page&quot;:&quot;891-900&quot;,&quot;abstract&quot;:&quot;The proportion of child deaths that occurs in the neonatal period (38% in 2000) is increasing, and the Millennium Development Goal for child survival cannot be met without substantial reductions in neonatal mortality. Every year an estimated 4 million babies die in the first 4 weeks of life (the neonatal period). A similar number are stillborn, and 0.5 million mothers die from pregnancy-related causes. Three-quarters of neonatal deaths happen in the first week - the highest risk of death is on the first day of life. Almost all (99%) neonatal deaths arise in low-income and middle-income countries, yet most epidemiological and other research focuses on the 1% of deaths in rich countries. The highest numbers of neonatal deaths are in south-central Asian countries and the highest rates are generally in sub-Saharan Africa. The countries in these regions (with some exceptions) have made little progress in reducing such deaths in the past 10-15 years. Globally, the main direct causes of neonatal death are estimated to be preterm birth (28%), severe infections (26%), and asphyxia (23%). Neonatal tetanus accounts for a smaller proportion of deaths (7%), but is easily preventable. Low birthweight is an important indirect cause of death. Maternal complications in labour carry a high risk of neonatal death, and poverty is strongly associated with an increased risk. Preventing deaths in newborn babies has not been a focus of child survival or safe motherhood programmes. While we neglect these challenges, 450 newborn children die every hour, mainly from preventable causes, which is unconscionable in the 21st century.&quot;,&quot;publisher&quot;:&quot;Lancet&quot;,&quot;issue&quot;:&quot;9462&quot;,&quot;volume&quot;:&quot;365&quot;},&quot;isTemporary&quot;:false},{&quot;id&quot;:&quot;008f3d57-f5ec-3ea5-ae6f-571500039337&quot;,&quot;itemData&quot;:{&quot;type&quot;:&quot;webpage&quot;,&quot;id&quot;:&quot;008f3d57-f5ec-3ea5-ae6f-571500039337&quot;,&quot;title&quot;:&quot;The World Health Report 2005: Make Every Mother and Child Count - World Health Organization - Google Books&quot;,&quot;accessed&quot;:{&quot;date-parts&quot;:[[2024,8,7]]},&quot;URL&quot;:&quot;https://books.google.com.bd/books?hl=en&amp;lr=&amp;id=4Fw0DgAAQBAJ&amp;oi=fnd&amp;pg=PR3&amp;ots=5NqX5YVf-p&amp;sig=b478n48d-bN9rsMaO7A2FfFFddU&amp;redir_esc=y#v=onepage&amp;q&amp;f=false&quot;,&quot;container-title-short&quot;:&quot;&quot;},&quot;isTemporary&quot;:false},{&quot;id&quot;:&quot;762cd4b4-d00b-3fb5-b7eb-6c4072d2e8e4&quot;,&quot;itemData&quot;:{&quot;type&quot;:&quot;article-journal&quot;,&quot;id&quot;:&quot;762cd4b4-d00b-3fb5-b7eb-6c4072d2e8e4&quot;,&quot;title&quot;:&quot;WHO estimates of the causes of death in children&quot;,&quot;author&quot;:[{&quot;family&quot;:&quot;Bryce&quot;,&quot;given&quot;:&quot;Jennifer&quot;,&quot;parse-names&quot;:false,&quot;dropping-particle&quot;:&quot;&quot;,&quot;non-dropping-particle&quot;:&quot;&quot;},{&quot;family&quot;:&quot;Boschi-Pinto&quot;,&quot;given&quot;:&quot;Cynthia&quot;,&quot;parse-names&quot;:false,&quot;dropping-particle&quot;:&quot;&quot;,&quot;non-dropping-particle&quot;:&quot;&quot;},{&quot;family&quot;:&quot;Shibuya&quot;,&quot;given&quot;:&quot;Kenji&quot;,&quot;parse-names&quot;:false,&quot;dropping-particle&quot;:&quot;&quot;,&quot;non-dropping-particle&quot;:&quot;&quot;},{&quot;family&quot;:&quot;Black&quot;,&quot;given&quot;:&quot;Robert E.&quot;,&quot;parse-names&quot;:false,&quot;dropping-particle&quot;:&quot;&quot;,&quot;non-dropping-particle&quot;:&quot;&quot;}],&quot;container-title&quot;:&quot;Lancet (London, England)&quot;,&quot;container-title-short&quot;:&quot;Lancet&quot;,&quot;accessed&quot;:{&quot;date-parts&quot;:[[2024,8,7]]},&quot;DOI&quot;:&quot;10.1016/S0140-6736(05)71877-8&quot;,&quot;ISSN&quot;:&quot;1474-547X&quot;,&quot;PMID&quot;:&quot;15794969&quot;,&quot;URL&quot;:&quot;https://pubmed.ncbi.nlm.nih.gov/15794969/&quot;,&quot;issued&quot;:{&quot;date-parts&quot;:[[2005,3,26]]},&quot;page&quot;:&quot;1147-1152&quot;,&quot;abstract&quot;:&quot;Background: Child survival efforts can be effective only if they are based on accurate information about causes of deaths. Here, we report on a 4-year effort by WHO to improve the accuracy of this information. Methods: WHO established the external Child Health Epidemiology Reference Group (CHERG) in 2001 to develop estimates of the proportion of deaths in children younger than age 5 years attributable to pneumonia, diarrhoea, malaria, measles, and the major causes of death in the first 28 days of life. Various methods, including single-cause and multi-cause proportionate mortality models, were used. The role of undernutrition as an underlying cause of death was estimated in collaboration with CHERG. Findings: In 2000-03, six causes accounted for 73% of the 10.6 million yearly deaths in children younger than age 5 years: pneumonia (19%), diarrhoea (18%), malaria (8%), neonatal pneumonia or sepsis (10%), preterm delivery (10%), and asphyxia at birth (8%). The four communicable disease categories account for more than half (54%) of all child deaths. The greatest communicable disease killers are similar in all WHO regions with the exception of malaria; 94% of global deaths attributable to this disease occur in the Africa region. Undernutrition is an underlying cause of 53% of all deaths in children younger than age 5 years. Interpretation: Achievement of the millennium development goal of reducing child mortality by two-thirds from the 1990 rate will depend on renewed efforts to prevent and control pneumonia, diarrhoea, and undernutrition in all WHO regions, and malaria in the Africa region. In all regions, deaths in the neonatal period, primarily due to preterm delivery, sepsis or pneumonia, and birth asphyxia should also be addressed. These estimates of the causes of child deaths should be used to guide public-health policies and programmes.&quot;,&quot;publisher&quot;:&quot;Lancet&quot;,&quot;issue&quot;:&quot;9465&quot;,&quot;volume&quot;:&quot;365&quot;},&quot;isTemporary&quot;:false}]},{&quot;citationID&quot;:&quot;MENDELEY_CITATION_8a60d8da-3cd7-47f8-869b-65af3098f038&quot;,&quot;properties&quot;:{&quot;noteIndex&quot;:0},&quot;isEdited&quot;:false,&quot;manualOverride&quot;:{&quot;isManuallyOverridden&quot;:false,&quot;citeprocText&quot;:&quot;(20)&quot;,&quot;manualOverrideText&quot;:&quot;&quot;},&quot;citationTag&quot;:&quot;MENDELEY_CITATION_v3_eyJjaXRhdGlvbklEIjoiTUVOREVMRVlfQ0lUQVRJT05fOGE2MGQ4ZGEtM2NkNy00N2Y4LTg2OWItNjVhZjMwOThmMDM4IiwicHJvcGVydGllcyI6eyJub3RlSW5kZXgiOjB9LCJpc0VkaXRlZCI6ZmFsc2UsIm1hbnVhbE92ZXJyaWRlIjp7ImlzTWFudWFsbHlPdmVycmlkZGVuIjpmYWxzZSwiY2l0ZXByb2NUZXh0IjoiKDIw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quot;,&quot;citationItems&quot;:[{&quot;id&quot;:&quot;034a8e39-0b11-310f-9a10-399104b82c2d&quot;,&quot;itemData&quot;:{&quot;type&quot;:&quot;article-journal&quot;,&quot;id&quot;:&quot;034a8e39-0b11-310f-9a10-399104b82c2d&quot;,&quot;title&quot;:&quot;Neonatal mortality in rural Bangladesh: an exploratory study.&quot;,&quot;author&quot;:[{&quot;family&quot;:&quot;Chowdhury&quot;,&quot;given&quot;:&quot;Mahbub Elahi&quot;,&quot;parse-names&quot;:false,&quot;dropping-particle&quot;:&quot;&quot;,&quot;non-dropping-particle&quot;:&quot;&quot;},{&quot;family&quot;:&quot;Akhter&quot;,&quot;given&quot;:&quot;Halida H&quot;,&quot;parse-names&quot;:false,&quot;dropping-particle&quot;:&quot;&quot;,&quot;non-dropping-particle&quot;:&quot;&quot;},{&quot;family&quot;:&quot;Chongsuvivatwong&quot;,&quot;given&quot;:&quot;Virasakdi&quot;,&quot;parse-names&quot;:false,&quot;dropping-particle&quot;:&quot;&quot;,&quot;non-dropping-particle&quot;:&quot;&quot;},{&quot;family&quot;:&quot;Geater&quot;,&quot;given&quot;:&quot;Alan F&quot;,&quot;parse-names&quot;:false,&quot;dropping-particle&quot;:&quot;&quot;,&quot;non-dropping-particle&quot;:&quot;&quot;}],&quot;container-title&quot;:&quot;Journal of health, population, and nutrition&quot;,&quot;container-title-short&quot;:&quot;J Health Popul Nutr&quot;,&quot;ISSN&quot;:&quot;1606-0997&quot;,&quot;PMID&quot;:&quot;15884748&quot;,&quot;issued&quot;:{&quot;date-parts&quot;:[[2005,3]]},&quot;page&quot;:&quot;16-24&quot;,&quot;abstract&quot;:&quot;Bangladesh has a neonatal death rate that is substantially high and demands urgent attention. To assess the causes of neonatal mortality, 1,019 pregnant women were followed up in eight randomly-selected rural areas of the country. Trained female interviewers visited the households of the subjects at four-week intervals to record neonatal deaths (within 28 days after birth). For each death, they administered a structured verbal autopsy questionnaire to the mother and/or a close family member. Based on these field data, three neonatologists arrived at a consensus to assign two causes of death--an originating cause and a direct cause. The neonatal mortality rate was 53.5 per 1,000 livebirths. The originating causes of death were pre-maturity/low birth-weight (30%), difficult labour (16%), unhygienic birth practices (16%), others (4%), and unknown (34%). The direct causes were sepsis (32%), asphyxia (26%), tetanus (15%), respiratory distress (6%), others (6%), and unknown (14%). According to the prevailing causes of neonatal deaths, implementation of intervention programmes, often in the community, that do not depend on highly-technical training or sophisticated equipment should be implemented.&quot;,&quot;issue&quot;:&quot;1&quot;,&quot;volume&quot;:&quot;23&quot;},&quot;isTemporary&quot;:false}]},{&quot;citationID&quot;:&quot;MENDELEY_CITATION_c5e230c6-69bb-4870-8b9e-f6dc7af0c8d5&quot;,&quot;properties&quot;:{&quot;noteIndex&quot;:0},&quot;isEdited&quot;:false,&quot;manualOverride&quot;:{&quot;isManuallyOverridden&quot;:false,&quot;citeprocText&quot;:&quot;(21)&quot;,&quot;manualOverrideText&quot;:&quot;&quot;},&quot;citationTag&quot;:&quot;MENDELEY_CITATION_v3_eyJjaXRhdGlvbklEIjoiTUVOREVMRVlfQ0lUQVRJT05fYzVlMjMwYzYtNjliYi00ODcwLThiOWUtZjZkYzdhZjBjOGQ1IiwicHJvcGVydGllcyI6eyJub3RlSW5kZXgiOjB9LCJpc0VkaXRlZCI6ZmFsc2UsIm1hbnVhbE92ZXJyaWRlIjp7ImlzTWFudWFsbHlPdmVycmlkZGVuIjpmYWxzZSwiY2l0ZXByb2NUZXh0IjoiKDIx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quot;,&quot;citationItems&quot;:[{&quot;id&quot;:&quot;e411b06c-ccbf-3541-ad15-1461bd0a3e7f&quot;,&quot;itemData&quot;:{&quot;type&quot;:&quot;article-journal&quot;,&quot;id&quot;:&quot;e411b06c-ccbf-3541-ad15-1461bd0a3e7f&quot;,&quot;title&quot;:&quot;Neonatal tetanus in rural Bangladesh: risk factors and toxoid efficacy.&quot;,&quot;author&quot;:[{&quot;family&quot;:&quot;Hlady&quot;,&quot;given&quot;:&quot;W G&quot;,&quot;parse-names&quot;:false,&quot;dropping-particle&quot;:&quot;&quot;,&quot;non-dropping-particle&quot;:&quot;&quot;},{&quot;family&quot;:&quot;Bennett&quot;,&quot;given&quot;:&quot;J&quot;,&quot;parse-names&quot;:false,&quot;dropping-particle&quot;:&quot;V&quot;,&quot;non-dropping-particle&quot;:&quot;&quot;},{&quot;family&quot;:&quot;Samadi&quot;,&quot;given&quot;:&quot;A R&quot;,&quot;parse-names&quot;:false,&quot;dropping-particle&quot;:&quot;&quot;,&quot;non-dropping-particle&quot;:&quot;&quot;},{&quot;family&quot;:&quot;Begum&quot;,&quot;given&quot;:&quot;J&quot;,&quot;parse-names&quot;:false,&quot;dropping-particle&quot;:&quot;&quot;,&quot;non-dropping-particle&quot;:&quot;&quot;},{&quot;family&quot;:&quot;Hafez&quot;,&quot;given&quot;:&quot;A&quot;,&quot;parse-names&quot;:false,&quot;dropping-particle&quot;:&quot;&quot;,&quot;non-dropping-particle&quot;:&quot;&quot;},{&quot;family&quot;:&quot;Tarafdar&quot;,&quot;given&quot;:&quot;A I&quot;,&quot;parse-names&quot;:false,&quot;dropping-particle&quot;:&quot;&quot;,&quot;non-dropping-particle&quot;:&quot;&quot;},{&quot;family&quot;:&quot;Boring&quot;,&quot;given&quot;:&quot;J R&quot;,&quot;parse-names&quot;:false,&quot;dropping-particle&quot;:&quot;&quot;,&quot;non-dropping-particle&quot;:&quot;&quot;}],&quot;container-title&quot;:&quot;American Journal of Public Health&quot;,&quot;container-title-short&quot;:&quot;Am J Public Health&quot;,&quot;DOI&quot;:&quot;10.2105/AJPH.82.10.1365&quot;,&quot;ISSN&quot;:&quot;0090-0036&quot;,&quot;issued&quot;:{&quot;date-parts&quot;:[[1992,10]]},&quot;page&quot;:&quot;1365-1369&quot;,&quot;abstract&quot;:&quot;&lt;p&gt;OBJECTIVES. Tetanus continues to be a leading cause of neonatal death in Bangladesh as in other developing countries, yet little is known about risk factors or the efficacy of tetanus toxoid in this setting. METHODS. In May 1990, mothers of 6148 infants born alive between March 15, 1989, and March 14, 1990, in 30 rural unions of Rajshahi Division in Bangladesh were interviewed. Three surviving controls for each neonatal tetanus death were matched for sex, residence, and date of birth. RESULTS. Of 330 neonatal deaths, 112 met the case definition for tetanus. Risk was increased with a history of neonatal tetanus in a previous child, application of coconut oil to the vagina, and use of multiple ties on the umbilical cord. Risk was reduced by the birth attendant washing hands and using a cleaned cord-cutting tool. Risk was not reduced by a maternal history of two doses of tetanus toxoid (TT2), although estimated efficacy of TT2 was 45% (95% confidence interval = 16% to 64%). Subsequent to the survey, a reference laboratory reported to potency in three consecutive lots of tetanus vaccine from the production laboratory in Bangladesh. CONCLUSIONS. These findings identify high-risk mothers, stress the importance of washing hands and cleaning the cord-cutting tool, and demand improved quality control of tetanus vaccine production.&lt;/p&gt;&quot;,&quot;issue&quot;:&quot;10&quot;,&quot;volume&quot;:&quot;82&quot;},&quot;isTemporary&quot;:false}]},{&quot;citationID&quot;:&quot;MENDELEY_CITATION_1cafbc55-4cc9-4086-b141-7d3eb97c4565&quot;,&quot;properties&quot;:{&quot;noteIndex&quot;:0},&quot;isEdited&quot;:false,&quot;manualOverride&quot;:{&quot;isManuallyOverridden&quot;:false,&quot;citeprocText&quot;:&quot;(22)&quot;,&quot;manualOverrideText&quot;:&quot;&quot;},&quot;citationTag&quot;:&quot;MENDELEY_CITATION_v3_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&quot;,&quot;citationItems&quot;:[{&quot;id&quot;:&quot;c4359a6c-b2ae-37a3-bf7d-34339907c26c&quot;,&quot;itemData&quot;:{&quot;type&quot;:&quot;article-journal&quot;,&quot;id&quot;:&quot;c4359a6c-b2ae-37a3-bf7d-34339907c26c&quot;,&quot;title&quot;:&quot;When, Where, and Why Are Babies Dying? Neonatal Death Surveillance and Review in Bangladesh&quot;,&quot;author&quot;:[{&quot;family&quot;:&quot;Halim&quot;,&quot;given&quot;:&quot;Abdul&quot;,&quot;parse-names&quot;:false,&quot;dropping-particle&quot;:&quot;&quot;,&quot;non-dropping-particle&quot;:&quot;&quot;},{&quot;family&quot;:&quot;Dewez&quot;,&quot;given&quot;:&quot;Juan Emmanuel&quot;,&quot;parse-names&quot;:false,&quot;dropping-particle&quot;:&quot;&quot;,&quot;non-dropping-particle&quot;:&quot;&quot;},{&quot;family&quot;:&quot;Biswas&quot;,&quot;given&quot;:&quot;Animesh&quot;,&quot;parse-names&quot;:false,&quot;dropping-particle&quot;:&quot;&quot;,&quot;non-dropping-particle&quot;:&quot;&quot;},{&quot;family&quot;:&quot;Rahman&quot;,&quot;given&quot;:&quot;Fazlur&quot;,&quot;parse-names&quot;:false,&quot;dropping-particle&quot;:&quot;&quot;,&quot;non-dropping-particle&quot;:&quot;&quot;},{&quot;family&quot;:&quot;White&quot;,&quot;given&quot;:&quot;Sarah&quot;,&quot;parse-names&quot;:false,&quot;dropping-particle&quot;:&quot;&quot;,&quot;non-dropping-particle&quot;:&quot;&quot;},{&quot;family&quot;:&quot;Broek&quot;,&quot;given&quot;:&quot;Nynke&quot;,&quot;parse-names&quot;:false,&quot;dropping-particle&quot;:&quot;&quot;,&quot;non-dropping-particle&quot;:&quot;Van Den&quot;}],&quot;container-title&quot;:&quot;PLOS ONE&quot;,&quot;container-title-short&quot;:&quot;PLoS One&quot;,&quot;accessed&quot;:{&quot;date-parts&quot;:[[2024,6,22]]},&quot;DOI&quot;:&quot;10.1371/JOURNAL.PONE.0159388&quot;,&quot;ISSN&quot;:&quot;1932-6203&quot;,&quot;PMID&quot;:&quot;27478900&quot;,&quot;URL&quot;:&quot;https://journals.plos.org/plosone/article?id=10.1371/journal.pone.0159388&quot;,&quot;issued&quot;:{&quot;date-parts&quot;:[[2016,8,1]]},&quot;page&quot;:&quot;e0159388&quot;,&quot;abstract&quot;:&quot;Background Better data on cause of, and factors contributing to, neonatal deaths are needed to improve interventions aimed at reducing neonatal mortality in low- and middle-income countries.   Methods Community surveillance to identify all neonatal deaths across four districts in Bangladesh. Verbal autopsy for every fifth case and InterVA-4 used to assign likely cause of death.   Findings 6748 neonatal deaths identified, giving a neonatal mortality rate of 24.4 per 1000 live births. Of these, 51.3% occurred in the community and 48.7% at or on the way to a health facility. Almost half (46.1%) occurred within 24 hours of birth with 83.6% of all deaths occurring in the first seven days of life. Birth asphyxia was the leading cause of death (43%), followed by infections (29.3%), and prematurity (22.2%). In 68.3% of cases, care had been provided at a health facility before death occurred. Care-seeking was significantly higher among mothers who were educated (RR 1.18, 95% CI: 1.04–1.35) or who delivered at a health facility (RR 1.48, 95% CI 1.37–1.60) and lower among mothers who had 2–4 previous births (RR 0.89, 95% CI 0.82–0.96), for baby girls (RR 0.87, 95% CI 0.80–0.93), and for low birth weight babies (RR 0.89, 95% CI 0.82–0.96).   Interpretation Most parents of neonates who died had accessed and received care from a qualified healthcare provider. To further reduce neonatal mortality, it is important that the quality of care provided, particularly skilled birth attendance, emergency obstetric care, and neonatal care during the first month of life is improved, such that it is timely, safe, and effective.&quot;,&quot;publisher&quot;:&quot;Public Library of Science&quot;,&quot;issue&quot;:&quot;8&quot;,&quot;volume&quot;:&quot;11&quot;},&quot;isTemporary&quot;:false}]},{&quot;citationID&quot;:&quot;MENDELEY_CITATION_68e4ed94-9007-489e-b31b-6341961f26e1&quot;,&quot;properties&quot;:{&quot;noteIndex&quot;:0},&quot;isEdited&quot;:false,&quot;manualOverride&quot;:{&quot;isManuallyOverridden&quot;:false,&quot;citeprocText&quot;:&quot;(23)&quot;,&quot;manualOverrideText&quot;:&quot;&quot;},&quot;citationTag&quot;:&quot;MENDELEY_CITATION_v3_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&quot;,&quot;citationItems&quot;:[{&quot;id&quot;:&quot;5b73e43a-b498-3ddb-8e95-9db872a25ddd&quot;,&quot;itemData&quot;:{&quot;type&quot;:&quot;article-journal&quot;,&quot;id&quot;:&quot;5b73e43a-b498-3ddb-8e95-9db872a25ddd&quot;,&quot;title&quot;:&quot;Tetanus in a rural low-income intensive care unit setting.&quot;,&quot;author&quot;:[{&quot;family&quot;:&quot;Olum&quot;,&quot;given&quot;:&quot;Sam&quot;,&quot;parse-names&quot;:false,&quot;dropping-particle&quot;:&quot;&quot;,&quot;non-dropping-particle&quot;:&quot;&quot;},{&quot;family&quot;:&quot;Eyul&quot;,&quot;given&quot;:&quot;Jacob&quot;,&quot;parse-names&quot;:false,&quot;dropping-particle&quot;:&quot;&quot;,&quot;non-dropping-particle&quot;:&quot;&quot;},{&quot;family&quot;:&quot;Lukwiya&quot;,&quot;given&quot;:&quot;Daniel Ocen&quot;,&quot;parse-names&quot;:false,&quot;dropping-particle&quot;:&quot;&quot;,&quot;non-dropping-particle&quot;:&quot;&quot;},{&quot;family&quot;:&quot;Scolding&quot;,&quot;given&quot;:&quot;Neil&quot;,&quot;parse-names&quot;:false,&quot;dropping-particle&quot;:&quot;&quot;,&quot;non-dropping-particle&quot;:&quot;&quot;}],&quot;container-title&quot;:&quot;Brain communications&quot;,&quot;container-title-short&quot;:&quot;Brain Commun&quot;,&quot;DOI&quot;:&quot;10.1093/braincomms/fcab013&quot;,&quot;ISSN&quot;:&quot;2632-1297&quot;,&quot;PMID&quot;:&quot;33824951&quot;,&quot;issued&quot;:{&quot;date-parts&quot;:[[2021]]},&quot;page&quot;:&quot;fcab013&quot;,&quot;abstract&quot;:&quot;Tetanus is a potentially severe but preventable infection. In resource-rich settings, vaccination programmes have reduced tetanus to a rare disease, though still carrying an overall mortality of some 13%. However, in low-income settings, tetanus remains common, and is a significant cause of mortality-though major World Health Organisation programmes are successfully targeting neonatal and maternal disease. Data concerning the frequency and outcomes of non-neonatal tetanus in low-income settings are very sparse. We aimed to utilize a unique intensive care unit-based dataset to elicit clinical and demographic features and mortality in a large cohort of tetanus patients admitted over an eleven-year period to a single hospital centre in a rural low-income setting in northern Uganda. A total of 268 patients with tetanus were admitted to the Intensive Care Unit at St Mary's Hospital, Lacor between 2005 and 2015; the records of 190 were retrievable and had sufficient information to be assessed. 29 were neonates (median age 7 days, IQR 0), 52 children (1-16yrs; median age 11 years, IQR 4.5) and 109 were adults (median age 42 years, IQR 23). There was no seasonal pattern in the frequency of admissions. Of the 190 patients, 69 had endotracheal intubation with intermitent positive pressure ventilation, and 57 patients had central line placement. The overall mortality was 51.5-72.4% in neonatal disease, 25% in children and 57.8% in adults. The requirements for neither central line insertion, nor endotracheal intubation, nor intermittent positive pressure ventilation were independently linked to mortality rates. By contrast with neonatal and childhood disease, there was a marked male preponderance in adult tetanus-94 males and 15 females (gender difference P &lt; 0.001)-and although year-on-year breakdown suggested no obvious upward or downward trend over the span of our study in total numbers of tetanus admissions, a trend towards an increasing incidence of adult tetanus was apparent.These findings confirm that adult tetanus remains a major problem in rural low-income settings, particularly in males, and suggests that more resources should be devoted to vaccination programmes targeting men.&quot;,&quot;issue&quot;:&quot;1&quot;,&quot;volume&quot;:&quot;3&quot;},&quot;isTemporary&quot;:false}]},{&quot;citationID&quot;:&quot;MENDELEY_CITATION_ced5cba6-edfb-404f-857c-a3a5bc916028&quot;,&quot;properties&quot;:{&quot;noteIndex&quot;:0},&quot;isEdited&quot;:false,&quot;manualOverride&quot;:{&quot;isManuallyOverridden&quot;:false,&quot;citeprocText&quot;:&quot;(24)&quot;,&quot;manualOverrideText&quot;:&quot;&quot;},&quot;citationTag&quot;:&quot;MENDELEY_CITATION_v3_eyJjaXRhdGlvbklEIjoiTUVOREVMRVlfQ0lUQVRJT05fY2VkNWNiYTYtZWRmYi00MDRmLTg1N2MtYTNhNWJjOTE2MDI4IiwicHJvcGVydGllcyI6eyJub3RlSW5kZXgiOjB9LCJpc0VkaXRlZCI6ZmFsc2UsIm1hbnVhbE92ZXJyaWRlIjp7ImlzTWFudWFsbHlPdmVycmlkZGVuIjpmYWxzZSwiY2l0ZXByb2NUZXh0IjoiKDI0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XX0=&quot;,&quot;citationItems&quot;:[{&quot;id&quot;:&quot;f846bd28-6791-36fe-8b9a-b37566871f41&quot;,&quot;itemData&quot;:{&quot;type&quot;:&quot;article-journal&quot;,&quot;id&quot;:&quot;f846bd28-6791-36fe-8b9a-b37566871f41&quot;,&quot;title&quot;:&quot;Interventions to reduce neonatal mortality from neonatal tetanus in low and middle income countries--a systematic review.&quot;,&quot;author&quot;:[{&quot;family&quot;:&quot;Khan&quot;,&quot;given&quot;:&quot;Adeel Ahmed&quot;,&quot;parse-names&quot;:false,&quot;dropping-particle&quot;:&quot;&quot;,&quot;non-dropping-particle&quot;:&quot;&quot;},{&quot;family&quot;:&quot;Zahidie&quot;,&quot;given&quot;:&quot;Aysha&quot;,&quot;parse-names&quot;:false,&quot;dropping-particle&quot;:&quot;&quot;,&quot;non-dropping-particle&quot;:&quot;&quot;},{&quot;family&quot;:&quot;Rabbani&quot;,&quot;given&quot;:&quot;Fauziah&quot;,&quot;parse-names&quot;:false,&quot;dropping-particle&quot;:&quot;&quot;,&quot;non-dropping-particle&quot;:&quot;&quot;}],&quot;container-title&quot;:&quot;BMC public health&quot;,&quot;container-title-short&quot;:&quot;BMC Public Health&quot;,&quot;DOI&quot;:&quot;10.1186/1471-2458-13-322&quot;,&quot;ISSN&quot;:&quot;1471-2458&quot;,&quot;PMID&quot;:&quot;23570611&quot;,&quot;issued&quot;:{&quot;date-parts&quot;:[[2013,4,9]]},&quot;page&quot;:&quot;322&quot;,&quot;abstract&quot;:&quot;BACKGROUND In 1988, WHO estimated around 787,000 newborns deaths due to neonatal tetanus. Despite few success stories majority of the Low and Middle Income Countries (LMICs) are still struggling to reduce neonatal mortality due to neonatal tetanus. We conducted a systematic review to understand the interventions that have had a substantial effect on reducing neonatal mortality rate due to neonatal tetanus in LMICs and come up with feasible recommendations for decreasing neonatal tetanus in the Pakistani setting. METHODS We systemically reviewed the published literature (Pubmed and Pubget databases) to identify appropriate interventions for reducing tetanus related neonatal mortality. A total of 26 out of 30 studies were shortlisted for preliminary screening after removing overlapping information. Key words used were \&quot;neonatal tetanus, neonatal mortality, tetanus toxoid women\&quot;. Of these twenty-six studies, 20 were excluded. The pre-defined exclusion criteria was (i) strategies and interventions to reduce mortality among neonates not described (ii) no abstract/author (4 studies) (iii) not freely accessible online (1 study) (iv) conducted in high income countries (2 studies) and (v) not directly related to neonatal tetanus mortality and tetanus toxoid immunization (5). Finally six studies which met the eligibility criteria were entered in the pre-designed data extraction form and five were selected for commentary as they were directly linked with neonatal tetanus reduction. RESULTS Interventions that were identified to reduce neonatal mortality in LMICs were: a) vaccination of women of child bearing age (married and unmarried both) with tetanus toxoid b) community based interventions i.e. tetanus toxoid immunization for all mothers; clean and skilled care at delivery; newborn resuscitation; exclusive breastfeeding; umbilical cord care and management of infections in newborns c) supplementary immunization (in addition to regular EPI program) d) safer delivery practices. CONCLUSION The key intervention to reduce neonatal mortality from neonatal tetanus was found to be vaccination of pregnant women with tetanus toxoid. In the resource poor countries like Pakistan, this single intervention coupled with regular effective antenatal checkups, clean delivery practices and compliance with the \&quot;high- risk\&quot; approach can be effective in reducing neonatal tetanus.&quot;,&quot;volume&quot;:&quot;13&quot;},&quot;isTemporary&quot;:false}]},{&quot;citationID&quot;:&quot;MENDELEY_CITATION_81108651-791d-45f4-b7bd-ed1dce2eeb5e&quot;,&quot;properties&quot;:{&quot;noteIndex&quot;:0},&quot;isEdited&quot;:false,&quot;manualOverride&quot;:{&quot;isManuallyOverridden&quot;:false,&quot;citeprocText&quot;:&quot;(11)&quot;,&quot;manualOverrideText&quot;:&quot;&quot;},&quot;citationTag&quot;:&quot;MENDELEY_CITATION_v3_eyJjaXRhdGlvbklEIjoiTUVOREVMRVlfQ0lUQVRJT05fODExMDg2NTEtNzkxZC00NWY0LWI3YmQtZWQxZGNlMmVlYjV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quot;,&quot;citationItems&quot;:[{&quot;id&quot;:&quot;4405619e-1ce5-398f-a652-ca1fbfe148de&quot;,&quot;itemData&quot;:{&quot;type&quot;:&quot;article-journal&quot;,&quot;id&quot;:&quot;4405619e-1ce5-398f-a652-ca1fbfe148de&quot;,&quot;title&quot;:&quot;Using the three delays model to understand why newborn babies die in eastern Uganda.&quot;,&quot;author&quot;:[{&quot;family&quot;:&quot;Waiswa&quot;,&quot;given&quot;:&quot;Peter&quot;,&quot;parse-names&quot;:false,&quot;dropping-particle&quot;:&quot;&quot;,&quot;non-dropping-particle&quot;:&quot;&quot;},{&quot;family&quot;:&quot;Kallander&quot;,&quot;given&quot;:&quot;Karin&quot;,&quot;parse-names&quot;:false,&quot;dropping-particle&quot;:&quot;&quot;,&quot;non-dropping-particle&quot;:&quot;&quot;},{&quot;family&quot;:&quot;Peterson&quot;,&quot;given&quot;:&quot;Stefan&quot;,&quot;parse-names&quot;:false,&quot;dropping-particle&quot;:&quot;&quot;,&quot;non-dropping-particle&quot;:&quot;&quot;},{&quot;family&quot;:&quot;Tomson&quot;,&quot;given&quot;:&quot;Goran&quot;,&quot;parse-names&quot;:false,&quot;dropping-particle&quot;:&quot;&quot;,&quot;non-dropping-particle&quot;:&quot;&quot;},{&quot;family&quot;:&quot;Pariyo&quot;,&quot;given&quot;:&quot;George W&quot;,&quot;parse-names&quot;:false,&quot;dropping-particle&quot;:&quot;&quot;,&quot;non-dropping-particle&quot;:&quot;&quot;}],&quot;container-title&quot;:&quot;Tropical medicine &amp; international health : TM &amp; IH&quot;,&quot;container-title-short&quot;:&quot;Trop Med Int Health&quot;,&quot;DOI&quot;:&quot;10.1111/j.1365-3156.2010.02557.x&quot;,&quot;ISSN&quot;:&quot;1365-3156&quot;,&quot;PMID&quot;:&quot;20636527&quot;,&quot;issued&quot;:{&quot;date-parts&quot;:[[2010,8]]},&quot;page&quot;:&quot;964-72&quot;,&quot;abstract&quot;:&quot;OBJECTIVES To investigate causes of and contributors to newborn deaths in eastern Uganda using a three delays audit approach. Methods Data collected on 64 neonatal deaths from a demographic surveillance site were coded for causes of deaths using a hierarchical model and analysed using a modified three delays model to determine contributing delays. A survey was conducted in 16 health facilities to determine capacity for newborn care. RESULTS Of the newborn babies, 33% died in a hospital/health centre, 13% in a private clinic and 54% died away from a health facility. 47% of the deaths occurred on the day of birth and 78% in the first week. Major contributing delays to newborn death were caretaker delay in problem recognition or in deciding to seek care (50%, 32/64); delay to receive quality care at a health facility (30%; 19/64); and transport delay (20%; 13/64). The median time to seeking care outside the home was 3 days from onset of illness (IQR 1-6). The leading causes of death were sepsis or pneumonia (31%), birth asphyxia (30%) and preterm birth (25%). Health facilities did not have capacity for newborn care, and health workers had correct knowledge on only 31% of the survey questions related to newborn care. CONCLUSIONS Household and health facility-related delays were the major contributors to newborn deaths, and efforts to improve newborn survival need to address both concurrently. Understanding why newborn babies die can be improved by using the three delays model, originally developed for understanding maternal death.&quot;,&quot;issue&quot;:&quot;8&quot;,&quot;volume&quot;:&quot;15&quot;},&quot;isTemporary&quot;:false}]},{&quot;citationID&quot;:&quot;MENDELEY_CITATION_76998150-9ab9-46c0-945b-ac55aaaba16f&quot;,&quot;properties&quot;:{&quot;noteIndex&quot;:0},&quot;isEdited&quot;:false,&quot;manualOverride&quot;:{&quot;isManuallyOverridden&quot;:false,&quot;citeprocText&quot;:&quot;(14)&quot;,&quot;manualOverrideText&quot;:&quot;&quot;},&quot;citationTag&quot;:&quot;MENDELEY_CITATION_v3_eyJjaXRhdGlvbklEIjoiTUVOREVMRVlfQ0lUQVRJT05fNzY5OTgxNTAtOWFiOS00NmMwLTk0NWItYWM1NWFhYWJhMTZmIiwicHJvcGVydGllcyI6eyJub3RlSW5kZXgiOjB9LCJpc0VkaXRlZCI6ZmFsc2UsIm1hbnVhbE92ZXJyaWRlIjp7ImlzTWFudWFsbHlPdmVycmlkZGVuIjpmYWxzZSwiY2l0ZXByb2NUZXh0IjoiKDE0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XX0=&quot;,&quot;citationItems&quot;:[{&quot;id&quot;:&quot;1123b32e-68d7-3452-b940-6995e61bcb36&quot;,&quot;itemData&quot;:{&quot;type&quot;:&quot;report&quot;,&quot;id&quot;:&quot;1123b32e-68d7-3452-b940-6995e61bcb36&quot;,&quot;title&quot;:&quot;BANGLADESH DEMOGRAPHIC AND HEALTH SURVEY 2014 National Institute of Population Research and Training Ministry of Health and Family Welfare Dhaka, Bangladesh&quot;,&quot;author&quot;:[{&quot;family&quot;:&quot;Dhaka&quot;,&quot;given&quot;:&quot;Associates&quot;,&quot;parse-names&quot;:false,&quot;dropping-particle&quot;:&quot;&quot;,&quot;non-dropping-particle&quot;:&quot;&quot;}],&quot;accessed&quot;:{&quot;date-parts&quot;:[[2024,7,29]]},&quot;URL&quot;:&quot;www.mitra.bd.com.&quot;,&quot;issued&quot;:{&quot;date-parts&quot;:[[2016]]},&quot;container-title-short&quot;:&quot;&quot;},&quot;isTemporary&quot;:false}]},{&quot;citationID&quot;:&quot;MENDELEY_CITATION_b6803130-131f-47f7-9716-a14e67a7288b&quot;,&quot;properties&quot;:{&quot;noteIndex&quot;:0},&quot;isEdited&quot;:false,&quot;manualOverride&quot;:{&quot;isManuallyOverridden&quot;:false,&quot;citeprocText&quot;:&quot;(25)&quot;,&quot;manualOverrideText&quot;:&quot;&quot;},&quot;citationTag&quot;:&quot;MENDELEY_CITATION_v3_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&quot;,&quot;citationItems&quot;:[{&quot;id&quot;:&quot;a360e61a-497e-33b2-9cc3-4244d8142f4b&quot;,&quot;itemData&quot;:{&quot;type&quot;:&quot;article-journal&quot;,&quot;id&quot;:&quot;a360e61a-497e-33b2-9cc3-4244d8142f4b&quot;,&quot;title&quot;:&quot;Bangladesh 2019 MICS Report_English&quot;,&quot;accessed&quot;:{&quot;date-parts&quot;:[[2024,6,23]]},&quot;ISBN&quot;:&quot;978-984-8969-34-2&quot;,&quot;URL&quot;:&quot;https://www.unicef.org/bangladesh/media/3281/file/Bangladesh%202019%20MICS%20Report_English.pdf&quot;,&quot;container-title-short&quot;:&quot;&quot;},&quot;isTemporary&quot;:false}]},{&quot;citationID&quot;:&quot;MENDELEY_CITATION_0f87c3b6-a0fb-4eb4-90c4-b3e9f41aea85&quot;,&quot;properties&quot;:{&quot;noteIndex&quot;:0},&quot;isEdited&quot;:false,&quot;manualOverride&quot;:{&quot;isManuallyOverridden&quot;:false,&quot;citeprocText&quot;:&quot;(26)&quot;,&quot;manualOverrideText&quot;:&quot;&quot;},&quot;citationTag&quot;:&quot;MENDELEY_CITATION_v3_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&quot;,&quot;citationItems&quot;:[{&quot;id&quot;:&quot;8ee49de7-8e8b-3241-857e-e675f4b181f0&quot;,&quot;itemData&quot;:{&quot;type&quot;:&quot;webpage&quot;,&quot;id&quot;:&quot;8ee49de7-8e8b-3241-857e-e675f4b181f0&quot;,&quot;title&quot;:&quot;Surveys - UNICEF MICS&quot;,&quot;accessed&quot;:{&quot;date-parts&quot;:[[2024,8,7]]},&quot;URL&quot;:&quot;https://mics.unicef.org/surveys&quot;,&quot;container-title-short&quot;:&quot;&quot;},&quot;isTemporary&quot;:false}]},{&quot;citationID&quot;:&quot;MENDELEY_CITATION_10654cab-ca5e-4572-9433-9157ef65ae12&quot;,&quot;properties&quot;:{&quot;noteIndex&quot;:0},&quot;isEdited&quot;:false,&quot;manualOverride&quot;:{&quot;isManuallyOverridden&quot;:false,&quot;citeprocText&quot;:&quot;(27)&quot;,&quot;manualOverrideText&quot;:&quot;&quot;},&quot;citationTag&quot;:&quot;MENDELEY_CITATION_v3_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&quot;,&quot;citationItems&quot;:[{&quot;id&quot;:&quot;641d1dfc-49ee-3f0c-92d6-96d920abc597&quot;,&quot;itemData&quot;:{&quot;type&quot;:&quot;webpage&quot;,&quot;id&quot;:&quot;641d1dfc-49ee-3f0c-92d6-96d920abc597&quot;,&quot;title&quot;:&quot;Tools - UNICEF MICS&quot;,&quot;accessed&quot;:{&quot;date-parts&quot;:[[2024,8,6]]},&quot;URL&quot;:&quot;https://mics.unicef.org/tools?round=mics6#analysis&quot;,&quot;container-title-short&quot;:&quot;&quot;},&quot;isTemporary&quot;:false}]},{&quot;citationID&quot;:&quot;MENDELEY_CITATION_187d759b-3695-404f-b13d-7d38a4784e6f&quot;,&quot;properties&quot;:{&quot;noteIndex&quot;:0},&quot;isEdited&quot;:false,&quot;manualOverride&quot;:{&quot;isManuallyOverridden&quot;:false,&quot;citeprocText&quot;:&quot;(28,29)&quot;,&quot;manualOverrideText&quot;:&quot;&quot;},&quot;citationTag&quot;:&quot;MENDELEY_CITATION_v3_eyJjaXRhdGlvbklEIjoiTUVOREVMRVlfQ0lUQVRJT05fMTg3ZDc1OWItMzY5NS00MDRmLWIxM2QtN2QzOGE0Nzg0ZTZmIiwicHJvcGVydGllcyI6eyJub3RlSW5kZXgiOjB9LCJpc0VkaXRlZCI6ZmFsc2UsIm1hbnVhbE92ZXJyaWRlIjp7ImlzTWFudWFsbHlPdmVycmlkZGVuIjpmYWxzZSwiY2l0ZXByb2NUZXh0IjoiKDI4LDI5KSIsIm1hbnVhbE92ZXJyaWRlVGV4dCI6IiJ9LCJjaXRhdGlvbkl0ZW1zIjpbeyJpZCI6IjU3NTJhZmU2LTRkMDMtM2JiOS04ZGU5LTk1NmU2NDM4ODczNyIsIml0ZW1EYXRhIjp7InR5cGUiOiJhcnRpY2xlLWpvdXJuYWwiLCJpZCI6IjU3NTJhZmU2LTRkMDMtM2JiOS04ZGU5LTk1NmU2NDM4ODcz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DaG93ZGh1cnkiLCJnaXZlbiI6Ik11aGFtbWFkIEFiZHVsIEJha2Vy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&quot;,&quot;citationItems&quot;:[{&quot;id&quot;:&quot;5752afe6-4d03-3bb9-8de9-956e64388737&quot;,&quot;itemData&quot;:{&quot;type&quot;:&quot;article-journal&quot;,&quot;id&quot;:&quot;5752afe6-4d03-3bb9-8de9-956e6438873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Chowdhury&quot;,&quot;given&quot;:&quot;Muhammad Abdul Baker&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DOI&quot;:&quot;10.1371/journal.pone.0242864&quot;,&quot;ISSN&quot;:&quot;1932-6203&quot;,&quot;issued&quot;:{&quot;date-parts&quot;:[[2020,12,3]]},&quot;page&quot;:&quot;e0242864&quot;,&quot;issue&quot;:&quot;12&quot;,&quot;volume&quot;:&quot;15&quot;},&quot;isTemporary&quot;:false},{&quot;id&quot;:&quot;083e28d1-f6dd-3890-af91-dad693e81cde&quot;,&quot;itemData&quot;:{&quot;type&quot;:&quot;article-journal&quot;,&quot;id&quot;:&quot;083e28d1-f6dd-3890-af91-dad693e81cde&quot;,&quot;title&quot;:&quot;Purposeful selection of variables in logistic regression&quot;,&quot;author&quot;:[{&quot;family&quot;:&quot;Bursac&quot;,&quot;given&quot;:&quot;Zoran&quot;,&quot;parse-names&quot;:false,&quot;dropping-particle&quot;:&quot;&quot;,&quot;non-dropping-particle&quot;:&quot;&quot;},{&quot;family&quot;:&quot;Gauss&quot;,&quot;given&quot;:&quot;C Heath&quot;,&quot;parse-names&quot;:false,&quot;dropping-particle&quot;:&quot;&quot;,&quot;non-dropping-particle&quot;:&quot;&quot;},{&quot;family&quot;:&quot;Williams&quot;,&quot;given&quot;:&quot;David Keith&quot;,&quot;parse-names&quot;:false,&quot;dropping-particle&quot;:&quot;&quot;,&quot;non-dropping-particle&quot;:&quot;&quot;},{&quot;family&quot;:&quot;Hosmer&quot;,&quot;given&quot;:&quot;David W&quot;,&quot;parse-names&quot;:false,&quot;dropping-particle&quot;:&quot;&quot;,&quot;non-dropping-particle&quot;:&quot;&quot;}],&quot;container-title&quot;:&quot;Source Code for Biology and Medicine&quot;,&quot;container-title-short&quot;:&quot;Source Code Biol Med&quot;,&quot;DOI&quot;:&quot;10.1186/1751-0473-3-17&quot;,&quot;ISSN&quot;:&quot;1751-0473&quot;,&quot;issued&quot;:{&quot;date-parts&quot;:[[2008,12,16]]},&quot;page&quot;:&quot;17&quot;,&quot;issue&quot;:&quot;1&quot;,&quot;volume&quot;:&quot;3&quot;},&quot;isTemporary&quot;:false}]},{&quot;citationID&quot;:&quot;MENDELEY_CITATION_0718a3c7-3d9a-4c50-bf3f-f756f23e1cc7&quot;,&quot;properties&quot;:{&quot;noteIndex&quot;:0},&quot;isEdited&quot;:false,&quot;manualOverride&quot;:{&quot;isManuallyOverridden&quot;:false,&quot;citeprocText&quot;:&quot;(30,31)&quot;,&quot;manualOverrideText&quot;:&quot;&quot;},&quot;citationTag&quot;:&quot;MENDELEY_CITATION_v3_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&quot;,&quot;citationItems&quot;:[{&quot;id&quot;:&quot;42f948db-4faa-34e1-97e9-178cec3a9d03&quot;,&quot;itemData&quot;:{&quot;type&quot;:&quot;article-journal&quot;,&quot;id&quot;:&quot;42f948db-4faa-34e1-97e9-178cec3a9d03&quot;,&quot;title&quot;:&quot;Regression Analysis in Medical Research: For Starters and 2nd Levelers&quot;,&quot;author&quot;:[{&quot;family&quot;:&quot;Cleophas&quot;,&quot;given&quot;:&quot;Ton J.&quot;,&quot;parse-names&quot;:false,&quot;dropping-particle&quot;:&quot;&quot;,&quot;non-dropping-particle&quot;:&quot;&quot;},{&quot;family&quot;:&quot;Zwinderman&quot;,&quot;given&quot;:&quot;Aeilko H.&quot;,&quot;parse-names&quot;:false,&quot;dropping-particle&quot;:&quot;&quot;,&quot;non-dropping-particle&quot;:&quot;&quot;}],&quot;container-title&quot;:&quot;Regression Analysis in Medical Research: For Starters and 2nd Levelers&quot;,&quot;accessed&quot;:{&quot;date-parts&quot;:[[2024,8,6]]},&quot;DOI&quot;:&quot;10.1007/978-3-030-61394-5/COVER&quot;,&quot;ISBN&quot;:&quot;9783030613945&quot;,&quot;issued&quot;:{&quot;date-parts&quot;:[[2021,4,2]]},&quot;page&quot;:&quot;1-475&quot;,&quot;abstract&quot;:&quot;Regression analysis of cause effect relationships is increasingly the core of medical and health research. This work is a 2nd edition of a 2017 pretty complete textbook and tutorial for students as well as recollection / update bench and help desk for professionals. It came to the authors' attention, that information of history, background, and purposes, of the regression methods addressed were scanty. Lacking information about all of that has now been entirely covered. The editorial art work of the first edition, however pretty, was less appreciated by some readerships, than were the original output sheets from the statistical programs as used. Therefore, the editorial art work has now been systematically replaced with original statistical software tables and graphs for the benefit of an improved usage and understanding of the methods. In the past few years, professionals have been flooded with big data. The Covid-19 pandemic gave cause for statistical software companies to foster novel analytic programs better accounting outliers and skewness. Novel fields of regression analysis adequate for such data, like sparse canonical regressions and quantile regressions, have been included.&quot;,&quot;publisher&quot;:&quot;Springer International Publishing&quot;,&quot;container-title-short&quot;:&quot;&quot;},&quot;isTemporary&quot;:false},{&quot;id&quot;:&quot;f07efa16-66c8-332e-a8e6-f4d1e89fb2c5&quot;,&quot;itemData&quot;:{&quot;type&quot;:&quot;article-journal&quot;,&quot;id&quot;:&quot;f07efa16-66c8-332e-a8e6-f4d1e89fb2c5&quot;,&quot;title&quot;:&quot;Poisson Regression for Binary Outcomes (52 Patients)&quot;,&quot;author&quot;:[{&quot;family&quot;:&quot;Cleophas&quot;,&quot;given&quot;:&quot;Ton J.&quot;,&quot;parse-names&quot;:false,&quot;dropping-particle&quot;:&quot;&quot;,&quot;non-dropping-particle&quot;:&quot;&quot;},{&quot;family&quot;:&quot;Zwinderman&quot;,&quot;given&quot;:&quot;Aeilko H.&quot;,&quot;parse-names&quot;:false,&quot;dropping-particle&quot;:&quot;&quot;,&quot;non-dropping-particle&quot;:&quot;&quot;}],&quot;container-title&quot;:&quot;SPSS for Starters and 2nd Levelers&quot;,&quot;accessed&quot;:{&quot;date-parts&quot;:[[2024,8,6]]},&quot;DOI&quot;:&quot;10.1007/978-3-319-20600-4_47&quot;,&quot;ISBN&quot;:&quot;978-3-319-20600-4&quot;,&quot;URL&quot;:&quot;https://link.springer.com/chapter/10.1007/978-3-319-20600-4_47&quot;,&quot;issued&quot;:{&quot;date-parts&quot;:[[2016]]},&quot;page&quot;:&quot;273-277&quot;,&quot;abstract&quot;:&quot;Poisson regression cannot only be used for counted rates but also for binary outcome variables. Poisson regression of binary outcome data is different from logistic regression, because it uses a log instead of logit (log odds) transformed dependent variable. It tends...&quot;,&quot;publisher&quot;:&quot;Springer, Cham&quot;,&quot;container-title-short&quot;:&quot;&quot;},&quot;isTemporary&quot;:false}]},{&quot;citationID&quot;:&quot;MENDELEY_CITATION_740cc053-07bd-405e-97c7-b22a63661822&quot;,&quot;properties&quot;:{&quot;noteIndex&quot;:0},&quot;isEdited&quot;:false,&quot;manualOverride&quot;:{&quot;isManuallyOverridden&quot;:false,&quot;citeprocText&quot;:&quot;(32)&quot;,&quot;manualOverrideText&quot;:&quot;&quot;},&quot;citationTag&quot;:&quot;MENDELEY_CITATION_v3_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&quot;,&quot;citationItems&quot;:[{&quot;id&quot;:&quot;b299c9fa-a441-3c1e-a31a-c52e69e462f5&quot;,&quot;itemData&quot;:{&quot;type&quot;:&quot;webpage&quot;,&quot;id&quot;:&quot;b299c9fa-a441-3c1e-a31a-c52e69e462f5&quot;,&quot;title&quot;:&quot;Tetanus | Encyclopedia.com&quot;,&quot;accessed&quot;:{&quot;date-parts&quot;:[[2024,7,29]]},&quot;URL&quot;:&quot;https://www.encyclopedia.com/medicine/diseases-and-conditions/pathology/tetanus#3435100772&quot;,&quot;container-title-short&quot;:&quot;&quot;},&quot;isTemporary&quot;:false}]},{&quot;citationID&quot;:&quot;MENDELEY_CITATION_75815edc-b979-41ee-b138-14fa2e3de78f&quot;,&quot;properties&quot;:{&quot;noteIndex&quot;:0},&quot;isEdited&quot;:false,&quot;manualOverride&quot;:{&quot;isManuallyOverridden&quot;:false,&quot;citeprocText&quot;:&quot;(24,33)&quot;,&quot;manualOverrideText&quot;:&quot;&quot;},&quot;citationTag&quot;:&quot;MENDELEY_CITATION_v3_eyJjaXRhdGlvbklEIjoiTUVOREVMRVlfQ0lUQVRJT05fNzU4MTVlZGMtYjk3OS00MWVlLWIxMzgtMTRmYTJlM2RlNzhmIiwicHJvcGVydGllcyI6eyJub3RlSW5kZXgiOjB9LCJpc0VkaXRlZCI6ZmFsc2UsIm1hbnVhbE92ZXJyaWRlIjp7ImlzTWFudWFsbHlPdmVycmlkZGVuIjpmYWxzZSwiY2l0ZXByb2NUZXh0IjoiKDI0LDMz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&quot;,&quot;citationItems&quot;:[{&quot;id&quot;:&quot;f846bd28-6791-36fe-8b9a-b37566871f41&quot;,&quot;itemData&quot;:{&quot;type&quot;:&quot;article-journal&quot;,&quot;id&quot;:&quot;f846bd28-6791-36fe-8b9a-b37566871f41&quot;,&quot;title&quot;:&quot;Interventions to reduce neonatal mortality from neonatal tetanus in low and middle income countries--a systematic review.&quot;,&quot;author&quot;:[{&quot;family&quot;:&quot;Khan&quot;,&quot;given&quot;:&quot;Adeel Ahmed&quot;,&quot;parse-names&quot;:false,&quot;dropping-particle&quot;:&quot;&quot;,&quot;non-dropping-particle&quot;:&quot;&quot;},{&quot;family&quot;:&quot;Zahidie&quot;,&quot;given&quot;:&quot;Aysha&quot;,&quot;parse-names&quot;:false,&quot;dropping-particle&quot;:&quot;&quot;,&quot;non-dropping-particle&quot;:&quot;&quot;},{&quot;family&quot;:&quot;Rabbani&quot;,&quot;given&quot;:&quot;Fauziah&quot;,&quot;parse-names&quot;:false,&quot;dropping-particle&quot;:&quot;&quot;,&quot;non-dropping-particle&quot;:&quot;&quot;}],&quot;container-title&quot;:&quot;BMC public health&quot;,&quot;container-title-short&quot;:&quot;BMC Public Health&quot;,&quot;DOI&quot;:&quot;10.1186/1471-2458-13-322&quot;,&quot;ISSN&quot;:&quot;1471-2458&quot;,&quot;PMID&quot;:&quot;23570611&quot;,&quot;issued&quot;:{&quot;date-parts&quot;:[[2013,4,9]]},&quot;page&quot;:&quot;322&quot;,&quot;abstract&quot;:&quot;BACKGROUND In 1988, WHO estimated around 787,000 newborns deaths due to neonatal tetanus. Despite few success stories majority of the Low and Middle Income Countries (LMICs) are still struggling to reduce neonatal mortality due to neonatal tetanus. We conducted a systematic review to understand the interventions that have had a substantial effect on reducing neonatal mortality rate due to neonatal tetanus in LMICs and come up with feasible recommendations for decreasing neonatal tetanus in the Pakistani setting. METHODS We systemically reviewed the published literature (Pubmed and Pubget databases) to identify appropriate interventions for reducing tetanus related neonatal mortality. A total of 26 out of 30 studies were shortlisted for preliminary screening after removing overlapping information. Key words used were \&quot;neonatal tetanus, neonatal mortality, tetanus toxoid women\&quot;. Of these twenty-six studies, 20 were excluded. The pre-defined exclusion criteria was (i) strategies and interventions to reduce mortality among neonates not described (ii) no abstract/author (4 studies) (iii) not freely accessible online (1 study) (iv) conducted in high income countries (2 studies) and (v) not directly related to neonatal tetanus mortality and tetanus toxoid immunization (5). Finally six studies which met the eligibility criteria were entered in the pre-designed data extraction form and five were selected for commentary as they were directly linked with neonatal tetanus reduction. RESULTS Interventions that were identified to reduce neonatal mortality in LMICs were: a) vaccination of women of child bearing age (married and unmarried both) with tetanus toxoid b) community based interventions i.e. tetanus toxoid immunization for all mothers; clean and skilled care at delivery; newborn resuscitation; exclusive breastfeeding; umbilical cord care and management of infections in newborns c) supplementary immunization (in addition to regular EPI program) d) safer delivery practices. CONCLUSION The key intervention to reduce neonatal mortality from neonatal tetanus was found to be vaccination of pregnant women with tetanus toxoid. In the resource poor countries like Pakistan, this single intervention coupled with regular effective antenatal checkups, clean delivery practices and compliance with the \&quot;high- risk\&quot; approach can be effective in reducing neonatal tetanus.&quot;,&quot;volume&quot;:&quot;13&quot;},&quot;isTemporary&quot;:false},{&quot;id&quot;:&quot;4ba169d2-4736-3749-94e1-9c56a5571b03&quot;,&quot;itemData&quot;:{&quot;type&quot;:&quot;article-journal&quot;,&quot;id&quot;:&quot;4ba169d2-4736-3749-94e1-9c56a5571b03&quot;,&quot;title&quot;:&quot;Maternal tetanus: Magnitude, epidemiology and potential control measures&quot;,&quot;author&quot;:[{&quot;family&quot;:&quot;Fauveau&quot;,&quot;given&quot;:&quot;V.&quot;,&quot;parse-names&quot;:false,&quot;dropping-particle&quot;:&quot;&quot;,&quot;non-dropping-particle&quot;:&quot;&quot;},{&quot;family&quot;:&quot;Mamdani&quot;,&quot;given&quot;:&quot;M.&quot;,&quot;parse-names&quot;:false,&quot;dropping-particle&quot;:&quot;&quot;,&quot;non-dropping-particle&quot;:&quot;&quot;},{&quot;family&quot;:&quot;Steinglass&quot;,&quot;given&quot;:&quot;R.&quot;,&quot;parse-names&quot;:false,&quot;dropping-particle&quot;:&quot;&quot;,&quot;non-dropping-particle&quot;:&quot;&quot;},{&quot;family&quot;:&quot;Koblinsky&quot;,&quot;given&quot;:&quot;M.&quot;,&quot;parse-names&quot;:false,&quot;dropping-particle&quot;:&quot;&quot;,&quot;non-dropping-particle&quot;:&quot;&quot;}],&quot;container-title&quot;:&quot;International Journal of Gynecology &amp; Obstetrics&quot;,&quot;DOI&quot;:&quot;10.1016/0020-7292(93)90765-O&quot;,&quot;ISSN&quot;:&quot;00207292&quot;,&quot;issued&quot;:{&quot;date-parts&quot;:[[1993,1]]},&quot;page&quot;:&quot;3-12&quot;,&quot;issue&quot;:&quot;1&quot;,&quot;volume&quot;:&quot;40&quot;,&quot;container-title-short&quot;:&quot;&quot;},&quot;isTemporary&quot;:false}]},{&quot;citationID&quot;:&quot;MENDELEY_CITATION_824e3097-3258-4e29-b815-bb5771abd2d0&quot;,&quot;properties&quot;:{&quot;noteIndex&quot;:0},&quot;isEdited&quot;:false,&quot;manualOverride&quot;:{&quot;isManuallyOverridden&quot;:false,&quot;citeprocText&quot;:&quot;(34)&quot;,&quot;manualOverrideText&quot;:&quot;&quot;},&quot;citationTag&quot;:&quot;MENDELEY_CITATION_v3_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&quot;,&quot;citationItems&quot;:[{&quot;id&quot;:&quot;994362ae-d272-3d8f-a1b0-884aa794e67b&quot;,&quot;itemData&quot;:{&quot;type&quot;:&quot;article-journal&quot;,&quot;id&quot;:&quot;994362ae-d272-3d8f-a1b0-884aa794e67b&quot;,&quot;title&quot;:&quot;WHO vaccine-preventable diseases: monitoring system 2009 global summary&quot;,&quot;author&quot;:[{&quot;family&quot;:&quot;Health Organization&quot;,&quot;given&quot;:&quot;World&quot;,&quot;parse-names&quot;:false,&quot;dropping-particle&quot;:&quot;&quot;,&quot;non-dropping-particle&quot;:&quot;&quot;}],&quot;accessed&quot;:{&quot;date-parts&quot;:[[2024,6,22]]},&quot;URL&quot;:&quot;www.who.int/vaccines-documents/&quot;,&quot;issued&quot;:{&quot;date-parts&quot;:[[2009]]},&quot;container-title-short&quot;:&quot;&quot;},&quot;isTemporary&quot;:false}]},{&quot;citationID&quot;:&quot;MENDELEY_CITATION_f630ee41-c92d-4299-9547-303c35d2961f&quot;,&quot;properties&quot;:{&quot;noteIndex&quot;:0},&quot;isEdited&quot;:false,&quot;manualOverride&quot;:{&quot;isManuallyOverridden&quot;:false,&quot;citeprocText&quot;:&quot;(21)&quot;,&quot;manualOverrideText&quot;:&quot;&quot;},&quot;citationTag&quot;:&quot;MENDELEY_CITATION_v3_eyJjaXRhdGlvbklEIjoiTUVOREVMRVlfQ0lUQVRJT05fZjYzMGVlNDEtYzkyZC00Mjk5LTk1NDctMzAzYzM1ZDI5NjFmIiwicHJvcGVydGllcyI6eyJub3RlSW5kZXgiOjB9LCJpc0VkaXRlZCI6ZmFsc2UsIm1hbnVhbE92ZXJyaWRlIjp7ImlzTWFudWFsbHlPdmVycmlkZGVuIjpmYWxzZSwiY2l0ZXByb2NUZXh0IjoiKDIx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quot;,&quot;citationItems&quot;:[{&quot;id&quot;:&quot;e411b06c-ccbf-3541-ad15-1461bd0a3e7f&quot;,&quot;itemData&quot;:{&quot;type&quot;:&quot;article-journal&quot;,&quot;id&quot;:&quot;e411b06c-ccbf-3541-ad15-1461bd0a3e7f&quot;,&quot;title&quot;:&quot;Neonatal tetanus in rural Bangladesh: risk factors and toxoid efficacy.&quot;,&quot;author&quot;:[{&quot;family&quot;:&quot;Hlady&quot;,&quot;given&quot;:&quot;W G&quot;,&quot;parse-names&quot;:false,&quot;dropping-particle&quot;:&quot;&quot;,&quot;non-dropping-particle&quot;:&quot;&quot;},{&quot;family&quot;:&quot;Bennett&quot;,&quot;given&quot;:&quot;J&quot;,&quot;parse-names&quot;:false,&quot;dropping-particle&quot;:&quot;V&quot;,&quot;non-dropping-particle&quot;:&quot;&quot;},{&quot;family&quot;:&quot;Samadi&quot;,&quot;given&quot;:&quot;A R&quot;,&quot;parse-names&quot;:false,&quot;dropping-particle&quot;:&quot;&quot;,&quot;non-dropping-particle&quot;:&quot;&quot;},{&quot;family&quot;:&quot;Begum&quot;,&quot;given&quot;:&quot;J&quot;,&quot;parse-names&quot;:false,&quot;dropping-particle&quot;:&quot;&quot;,&quot;non-dropping-particle&quot;:&quot;&quot;},{&quot;family&quot;:&quot;Hafez&quot;,&quot;given&quot;:&quot;A&quot;,&quot;parse-names&quot;:false,&quot;dropping-particle&quot;:&quot;&quot;,&quot;non-dropping-particle&quot;:&quot;&quot;},{&quot;family&quot;:&quot;Tarafdar&quot;,&quot;given&quot;:&quot;A I&quot;,&quot;parse-names&quot;:false,&quot;dropping-particle&quot;:&quot;&quot;,&quot;non-dropping-particle&quot;:&quot;&quot;},{&quot;family&quot;:&quot;Boring&quot;,&quot;given&quot;:&quot;J R&quot;,&quot;parse-names&quot;:false,&quot;dropping-particle&quot;:&quot;&quot;,&quot;non-dropping-particle&quot;:&quot;&quot;}],&quot;container-title&quot;:&quot;American Journal of Public Health&quot;,&quot;container-title-short&quot;:&quot;Am J Public Health&quot;,&quot;DOI&quot;:&quot;10.2105/AJPH.82.10.1365&quot;,&quot;ISSN&quot;:&quot;0090-0036&quot;,&quot;issued&quot;:{&quot;date-parts&quot;:[[1992,10]]},&quot;page&quot;:&quot;1365-1369&quot;,&quot;abstract&quot;:&quot;&lt;p&gt;OBJECTIVES. Tetanus continues to be a leading cause of neonatal death in Bangladesh as in other developing countries, yet little is known about risk factors or the efficacy of tetanus toxoid in this setting. METHODS. In May 1990, mothers of 6148 infants born alive between March 15, 1989, and March 14, 1990, in 30 rural unions of Rajshahi Division in Bangladesh were interviewed. Three surviving controls for each neonatal tetanus death were matched for sex, residence, and date of birth. RESULTS. Of 330 neonatal deaths, 112 met the case definition for tetanus. Risk was increased with a history of neonatal tetanus in a previous child, application of coconut oil to the vagina, and use of multiple ties on the umbilical cord. Risk was reduced by the birth attendant washing hands and using a cleaned cord-cutting tool. Risk was not reduced by a maternal history of two doses of tetanus toxoid (TT2), although estimated efficacy of TT2 was 45% (95% confidence interval = 16% to 64%). Subsequent to the survey, a reference laboratory reported to potency in three consecutive lots of tetanus vaccine from the production laboratory in Bangladesh. CONCLUSIONS. These findings identify high-risk mothers, stress the importance of washing hands and cleaning the cord-cutting tool, and demand improved quality control of tetanus vaccine production.&lt;/p&gt;&quot;,&quot;issue&quot;:&quot;10&quot;,&quot;volume&quot;:&quot;82&quot;},&quot;isTemporary&quot;:false}]},{&quot;citationID&quot;:&quot;MENDELEY_CITATION_6dc888f1-6813-4c75-b86e-24fd4040f996&quot;,&quot;properties&quot;:{&quot;noteIndex&quot;:0},&quot;isEdited&quot;:false,&quot;manualOverride&quot;:{&quot;isManuallyOverridden&quot;:false,&quot;citeprocText&quot;:&quot;(35)&quot;,&quot;manualOverrideText&quot;:&quot;&quot;},&quot;citationTag&quot;:&quot;MENDELEY_CITATION_v3_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&quot;,&quot;citationItems&quot;:[{&quot;id&quot;:&quot;45a11385-bdda-36cc-b140-7b49e4f73b57&quot;,&quot;itemData&quot;:{&quot;type&quot;:&quot;article-journal&quot;,&quot;id&quot;:&quot;45a11385-bdda-36cc-b140-7b49e4f73b57&quot;,&quot;title&quot;:&quot;Use of tetanus toxoid for the prevention of neonatal tetanus. 1. Reduction of neonatal mortality by immunization of non-pregnant and pregnant women in rural Bangladesh.&quot;,&quot;author&quot;:[{&quot;family&quot;:&quot;Rahman&quot;,&quot;given&quot;:&quot;M&quot;,&quot;parse-names&quot;:false,&quot;dropping-particle&quot;:&quot;&quot;,&quot;non-dropping-particle&quot;:&quot;&quot;},{&quot;family&quot;:&quot;Chen&quot;,&quot;given&quot;:&quot;L C&quot;,&quot;parse-names&quot;:false,&quot;dropping-particle&quot;:&quot;&quot;,&quot;non-dropping-particle&quot;:&quot;&quot;},{&quot;family&quot;:&quot;Chakraborty&quot;,&quot;given&quot;:&quot;J&quot;,&quot;parse-names&quot;:false,&quot;dropping-particle&quot;:&quot;&quot;,&quot;non-dropping-particle&quot;:&quot;&quot;},{&quot;family&quot;:&quot;Yunus&quot;,&quot;given&quot;:&quot;M&quot;,&quot;parse-names&quot;:false,&quot;dropping-particle&quot;:&quot;&quot;,&quot;non-dropping-particle&quot;:&quot;&quot;},{&quot;family&quot;:&quot;Chowdhury&quot;,&quot;given&quot;:&quot;A I&quot;,&quot;parse-names&quot;:false,&quot;dropping-particle&quot;:&quot;&quot;,&quot;non-dropping-particle&quot;:&quot;&quot;},{&quot;family&quot;:&quot;Sarder&quot;,&quot;given&quot;:&quot;A M&quot;,&quot;parse-names&quot;:false,&quot;dropping-particle&quot;:&quot;&quot;,&quot;non-dropping-particle&quot;:&quot;&quot;},{&quot;family&quot;:&quot;Bhatia&quot;,&quot;given&quot;:&quot;S&quot;,&quot;parse-names&quot;:false,&quot;dropping-particle&quot;:&quot;&quot;,&quot;non-dropping-particle&quot;:&quot;&quot;},{&quot;family&quot;:&quot;Curlin&quot;,&quot;given&quot;:&quot;G T&quot;,&quot;parse-names&quot;:false,&quot;dropping-particle&quot;:&quot;&quot;,&quot;non-dropping-particle&quot;:&quot;&quot;}],&quot;container-title&quot;:&quot;Bulletin of the World Health Organization&quot;,&quot;container-title-short&quot;:&quot;Bull World Health Organ&quot;,&quot;accessed&quot;:{&quot;date-parts&quot;:[[2024,12,22]]},&quot;ISSN&quot;:&quot;0042-9686&quot;,&quot;PMID&quot;:&quot;6980736&quot;,&quot;URL&quot;:&quot;http://www.ncbi.nlm.nih.gov/pubmed/6980736&quot;,&quot;issued&quot;:{&quot;date-parts&quot;:[[1982]]},&quot;page&quot;:&quot;261-7&quot;,&quot;abstract&quot;:&quot;1 approach to the prevention of tetanus neonatorum (a leading cause of infant death throughout the world) is improving the quality of prenatal, obstetric, and postnatal maternal and child health services. Another complementary approach is the active immunization of women before or during pregnancy with tetanus toxoid. Work in progress at the Matlab field station of the International Center for Diarrheal Disease Research in Bangladesh (ICDDR,B) provided a unique opportunity to study the effectiveness of certain aspects of these 2 strategies. In 1974, during a field trial of cholera toxoid vaccine, 2 injections of an aluminum phosphate tetanus-diphtheria toxoid were provided as a control to a randomly assigned group of nonpregnant women. Beginning in June 1978, a program of immunizing women during pregnancy with aluminum phosphate-absorbed tetanus toxoid was initiated in conjunction with the implementation of a village based maternal and child health and family planning program in half of the same Matlab surveillance area. Throughout the period of these 2 programs, the ICDDR,B maintained an independent, longitudinal, vital registration system, identifying all births and deaths in the study area. In this analysis, all live births registered in the Maternal and Child Health-Family Planning and comparison areas during the September 1, 1978 until December 31, 1979 period were identified. These records were linked with any deaths recorded within 28 days of birth. The acceptance of tetanus vaccination during the 1974 cholera vaccine trial, by the mothers of these live births, was ascertained from the 1974 vaccine registers. The acceptance of vaccination during the 1978-1979 program was obtained from the field registers. For infants whose mothers had received 2 tetanus injections 48-64 months prior to delivery, the neonatal mortality rate was 63.8/l000 live births compared with 78.3/1000 for infants whose mothers did not receive tetanus immunization. Immunization of women with 2 tetanus injections during pregnancy reduced neonatal mortality rates to 42.8/1000, a reduction of 35.5/1000. Mortality on days 4-14 was reduced by about 70%. 1 injection during pregnancy did not appear to provide protection against tetanus neonatorum.&quot;,&quot;issue&quot;:&quot;2&quot;,&quot;volume&quot;:&quot;60&quot;},&quot;isTemporary&quot;:false}]},{&quot;citationID&quot;:&quot;MENDELEY_CITATION_07b8a282-45ca-4f63-b43d-f414a0577178&quot;,&quot;properties&quot;:{&quot;noteIndex&quot;:0},&quot;isEdited&quot;:false,&quot;manualOverride&quot;:{&quot;isManuallyOverridden&quot;:false,&quot;citeprocText&quot;:&quot;(36)&quot;,&quot;manualOverrideText&quot;:&quot;&quot;},&quot;citationTag&quot;:&quot;MENDELEY_CITATION_v3_eyJjaXRhdGlvbklEIjoiTUVOREVMRVlfQ0lUQVRJT05fMDdiOGEyODItNDVjYS00ZjYzLWI0M2QtZjQxNGEwNTc3MTc4IiwicHJvcGVydGllcyI6eyJub3RlSW5kZXgiOjB9LCJpc0VkaXRlZCI6ZmFsc2UsIm1hbnVhbE92ZXJyaWRlIjp7ImlzTWFudWFsbHlPdmVycmlkZGVuIjpmYWxzZSwiY2l0ZXByb2NUZXh0IjoiKDM2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quot;citationID&quot;:&quot;MENDELEY_CITATION_7d453de6-2819-4b70-ad3f-21cd2d7026a2&quot;,&quot;properties&quot;:{&quot;noteIndex&quot;:0},&quot;isEdited&quot;:false,&quot;manualOverride&quot;:{&quot;isManuallyOverridden&quot;:false,&quot;citeprocText&quot;:&quot;(37–39)&quot;,&quot;manualOverrideText&quot;:&quot;&quot;},&quot;citationTag&quot;:&quot;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&quot;,&quot;citationItems&quot;:[{&quot;id&quot;:&quot;be8c380b-f425-3819-be82-3f062a1767f4&quot;,&quot;itemData&quot;:{&quot;type&quot;:&quot;article-journal&quot;,&quot;id&quot;:&quot;be8c380b-f425-3819-be82-3f062a1767f4&quot;,&quot;title&quot;:&quot;Risk factor for neonatal tetanus in west Burkina Faso: a case control study.&quot;,&quot;author&quot;:[{&quot;family&quot;:&quot;Roisin&quot;,&quot;given&quot;:&quot;A J&quot;,&quot;parse-names&quot;:false,&quot;dropping-particle&quot;:&quot;&quot;,&quot;non-dropping-particle&quot;:&quot;&quot;},{&quot;family&quot;:&quot;Prazuck&quot;,&quot;given&quot;:&quot;T&quot;,&quot;parse-names&quot;:false,&quot;dropping-particle&quot;:&quot;&quot;,&quot;non-dropping-particle&quot;:&quot;&quot;},{&quot;family&quot;:&quot;Tall&quot;,&quot;given&quot;:&quot;F&quot;,&quot;parse-names&quot;:false,&quot;dropping-particle&quot;:&quot;&quot;,&quot;non-dropping-particle&quot;:&quot;&quot;},{&quot;family&quot;:&quot;Sanou&quot;,&quot;given&quot;:&quot;J&quot;,&quot;parse-names&quot;:false,&quot;dropping-particle&quot;:&quot;&quot;,&quot;non-dropping-particle&quot;:&quot;&quot;},{&quot;family&quot;:&quot;Cot&quot;,&quot;given&quot;:&quot;M&quot;,&quot;parse-names&quot;:false,&quot;dropping-particle&quot;:&quot;&quot;,&quot;non-dropping-particle&quot;:&quot;&quot;},{&quot;family&quot;:&quot;Ballereau&quot;,&quot;given&quot;:&quot;F&quot;,&quot;parse-names&quot;:false,&quot;dropping-particle&quot;:&quot;V&quot;,&quot;non-dropping-particle&quot;:&quot;&quot;}],&quot;container-title&quot;:&quot;European journal of epidemiology&quot;,&quot;container-title-short&quot;:&quot;Eur J Epidemiol&quot;,&quot;DOI&quot;:&quot;10.1007/BF00144008&quot;,&quot;ISSN&quot;:&quot;0393-2990&quot;,&quot;PMID&quot;:&quot;8905317&quot;,&quot;URL&quot;:&quot;http://www.ncbi.nlm.nih.gov/pubmed/8905317&quot;,&quot;issued&quot;:{&quot;date-parts&quot;:[[1996,10]]},&quot;page&quot;:&quot;535-7&quot;,&quot;abstract&quot;:&quot;A case-control study was carried out to identify risk factors for neonatal tetanus in rural Burkina Faso. Each of the 31 cases identified prospectively were matched with two controls. Risk factors such as the instrument used to cut the umbilical cord and the qualification of the midwives were only identified in the univariate analysis. The multifactorial analysis identified factors commonly believed to be associated with neonatal tetanus: lack of mother's immunization and place of birth other than maternity clinics. However, applying karite nut butter on the umbilical cord was found to be a strong independent factor associated with neonatal tetanus. Immunization of mothers against tetanus should be enforced. Health education must take into consideration sociocultural realities of these populations.&quot;,&quot;issue&quot;:&quot;5&quot;,&quot;volume&quot;:&quot;12&quot;},&quot;isTemporary&quot;:false},{&quot;id&quot;:&quot;f5f52240-d57d-3525-bbe6-752d6a44a365&quot;,&quot;itemData&quot;:{&quot;type&quot;:&quot;article-journal&quot;,&quot;id&quot;:&quot;f5f52240-d57d-3525-bbe6-752d6a44a365&quot;,&quot;title&quot;:&quot;Risk factors for neonatal tetanus--Busoga region, Uganda, 2002-2003.&quot;,&quot;author&quot;:[{&quot;family&quot;:&quot;Gitta&quot;,&quot;given&quot;:&quot;Sheba N&quot;,&quot;parse-names&quot;:false,&quot;dropping-particle&quot;:&quot;&quot;,&quot;non-dropping-particle&quot;:&quot;&quot;},{&quot;family&quot;:&quot;Wabwire-Mangen&quot;,&quot;given&quot;:&quot;F&quot;,&quot;parse-names&quot;:false,&quot;dropping-particle&quot;:&quot;&quot;,&quot;non-dropping-particle&quot;:&quot;&quot;},{&quot;family&quot;:&quot;Kitimbo&quot;,&quot;given&quot;:&quot;D&quot;,&quot;parse-names&quot;:false,&quot;dropping-particle&quot;:&quot;&quot;,&quot;non-dropping-particle&quot;:&quot;&quot;},{&quot;family&quot;:&quot;Pariyo&quot;,&quot;given&quot;:&quot;G&quot;,&quot;parse-names&quot;:false,&quot;dropping-particle&quot;:&quot;&quot;,&quot;non-dropping-particle&quot;:&quot;&quot;},{&quot;family&quot;:&quot;Centers for Disease Control and Prevention (CDC)&quot;,&quot;given&quot;:&quot;&quot;,&quot;parse-names&quot;:false,&quot;dropping-particle&quot;:&quot;&quot;,&quot;non-dropping-particle&quot;:&quot;&quot;}],&quot;container-title&quot;:&quot;MMWR supplements&quot;,&quot;container-title-short&quot;:&quot;MMWR Suppl&quot;,&quot;ISSN&quot;:&quot;2380-8942&quot;,&quot;PMID&quot;:&quot;16645579&quot;,&quot;issued&quot;:{&quot;date-parts&quot;:[[2006,4,28]]},&quot;page&quot;:&quot;25-30&quot;,&quot;abstract&quot;:&quot;BACKGROUND Uganda has not achieved the 2005 neonatal tetanus (NNT) global elimination target set by the World Health Organization (WHO). The Busoga region has the highest recorded level of NNT incidence in Uganda. To understand the reasons for this high incidence, a study was conducted to identify NNT risk factors. METHODS During March-May 2004, a matched case-control study was conducted in the Busoga region for a 2-year study period (2002-2003). Matching variables were sex, residence, and date of birth. A total of 24 cases of NNT (according to the WHO case definition) were identified from hospital records, and 96 community controls (children who survived the neonatal period) were selected. RESULTS Bivariate analysis indicated that neonates with NNT were more likely to have been delivered outside a health facility, on an unclean surface, without use of gloves, or by unskilled attendants. Mothers of these neonates were less likely to report vaccination during previous pregnancies, administration of 2 doses of tetanus toxoid (TT) during the study pregnancy, or use of certain intravaginal substances (most commonly, herbs) at onset of labor. Multivariate analysis indicated that unclean delivery surfaces (odds ratio [OR] = 38.8; 95% confidence interval [CI] = 2.9-518.1) and primigravidae mothers (OR = 79.5; CI = 1.8-3,472.2) were associated with NNT. Administration of 2 doses of TT during pregnancy, vaccination during previous pregnancies, and intravaginal application of certain substances were protective against NNT. CONCLUSION These findings underscore the importance of having clean delivery surfaces and of mothers receiving 2 doses of TT during pregnancy. Implementation of these measures might help eliminate NNT from the Busoga region of Uganda.&quot;,&quot;issue&quot;:&quot;1&quot;,&quot;volume&quot;:&quot;55&quot;},&quot;isTemporary&quot;:false},{&quot;id&quot;:&quot;fb04b967-ff0b-3e14-aaac-7cf0128bd7e3&quot;,&quot;itemData&quot;:{&quot;type&quot;:&quot;article-journal&quot;,&quot;id&quot;:&quot;fb04b967-ff0b-3e14-aaac-7cf0128bd7e3&quot;,&quot;title&quot;:&quot;Neonatal tetanus incidence in China, 1996-2001, and risk factors for neonatal tetanus, Guangxi Province, China.&quot;,&quot;author&quot;:[{&quot;family&quot;:&quot;Chai&quot;,&quot;given&quot;:&quot;Feng&quot;,&quot;parse-names&quot;:false,&quot;dropping-particle&quot;:&quot;&quot;,&quot;non-dropping-particle&quot;:&quot;&quot;},{&quot;family&quot;:&quot;Prevots&quot;,&quot;given&quot;:&quot;D Rebecca&quot;,&quot;parse-names&quot;:false,&quot;dropping-particle&quot;:&quot;&quot;,&quot;non-dropping-particle&quot;:&quot;&quot;},{&quot;family&quot;:&quot;Wang&quot;,&quot;given&quot;:&quot;Xiaojun&quot;,&quot;parse-names&quot;:false,&quot;dropping-particle&quot;:&quot;&quot;,&quot;non-dropping-particle&quot;:&quot;&quot;},{&quot;family&quot;:&quot;Birmingham&quot;,&quot;given&quot;:&quot;Maureen&quot;,&quot;parse-names&quot;:false,&quot;dropping-particle&quot;:&quot;&quot;,&quot;non-dropping-particle&quot;:&quot;&quot;},{&quot;family&quot;:&quot;Zhang&quot;,&quot;given&quot;:&quot;Rongzhen&quot;,&quot;parse-names&quot;:false,&quot;dropping-particle&quot;:&quot;&quot;,&quot;non-dropping-particle&quot;:&quot;&quot;}],&quot;container-title&quot;:&quot;International journal of epidemiology&quot;,&quot;container-title-short&quot;:&quot;Int J Epidemiol&quot;,&quot;DOI&quot;:&quot;10.1093/ije/dyh073&quot;,&quot;ISSN&quot;:&quot;0300-5771&quot;,&quot;PMID&quot;:&quot;15155708&quot;,&quot;issued&quot;:{&quot;date-parts&quot;:[[2004,6]]},&quot;page&quot;:&quot;551-7&quot;,&quot;abstract&quot;:&quot;BACKGROUND In China during 1995-1996 widespread tetanus toxoid (TT) mass vaccination of women of childbearing age in high-risk areas was conducted and neonatal tetanus (NT) surveillance was initiated as part of NT elimination efforts. Despite a subsequent decrease in the estimated rate of NT, the NT disease burden remains high in poorer areas of China. METHODS To describe the recent epidemiology of NT in China and estimate its risk, we analysed national surveillance data in China 1996-2001 and conducted a case-control study in one high-risk county (Bobai): 60 hospitalized cases were sex- and calendar-birth year matched to 60 controls from the same or neighbouring villages. RESULTS Reported national annual NT incidence decreased from 0.21/1000 live births (LB) in 1997 to 0.16/1000 LB in 2001. Case mothers were more likely to be aged &gt;30 years (odds ratio [OR] = 6; 95% CI: 2.2, 20.2), unschooled (OR = 3.2; 95% CI: 1.1, 11.6), and with an annual income of &lt;1000 yuan ($125 USD) (OR = 6.0; 95% CI: 1.9, 25.6). Only 28% of control mothers and 12% of case mothers reported any TT vaccination. In multivariate analysis, relative to hospital delivery, cases had a 64-fold increased odds of home delivery by a family member or neighbour (95% CI: 8.4, 982.2), and a 13-fold increased odds of home delivery by a traditional birth attendant (95% CI: 1.6, 322.6). CONCLUSIONS Improved access to clean deliveries in high-risk areas is critically needed in China. Nonetheless, targeted TT vaccination appears to have helped reduce NT incidence in China.&quot;,&quot;issue&quot;:&quot;3&quot;,&quot;volume&quot;:&quot;33&quot;},&quot;isTemporary&quot;:false}]},{&quot;citationID&quot;:&quot;MENDELEY_CITATION_7292c3e0-fdc1-4353-8581-0e0cb9d06365&quot;,&quot;properties&quot;:{&quot;noteIndex&quot;:0},&quot;isEdited&quot;:false,&quot;manualOverride&quot;:{&quot;isManuallyOverridden&quot;:false,&quot;citeprocText&quot;:&quot;(40)&quot;,&quot;manualOverrideText&quot;:&quot;&quot;},&quot;citationTag&quot;:&quot;MENDELEY_CITATION_v3_eyJjaXRhdGlvbklEIjoiTUVOREVMRVlfQ0lUQVRJT05fNzI5MmMzZTAtZmRjMS00MzUzLTg1ODEtMGUwY2I5ZDA2MzY1IiwicHJvcGVydGllcyI6eyJub3RlSW5kZXgiOjB9LCJpc0VkaXRlZCI6ZmFsc2UsIm1hbnVhbE92ZXJyaWRlIjp7ImlzTWFudWFsbHlPdmVycmlkZGVuIjpmYWxzZSwiY2l0ZXByb2NUZXh0IjoiKDQw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XX0=&quot;,&quot;citationItems&quot;:[{&quot;id&quot;:&quot;bd591cd7-dfa4-321c-8a66-fc312b259731&quot;,&quot;itemData&quot;:{&quot;type&quot;:&quot;article-journal&quot;,&quot;id&quot;:&quot;bd591cd7-dfa4-321c-8a66-fc312b259731&quot;,&quot;title&quot;:&quot;Maternal tetanus toxoid vaccination and neonatal mortality in rural north India.&quot;,&quot;author&quot;:[{&quot;family&quot;:&quot;Singh&quot;,&quot;given&quot;:&quot;Abhishek&quot;,&quot;parse-names&quot;:false,&quot;dropping-particle&quot;:&quot;&quot;,&quot;non-dropping-particle&quot;:&quot;&quot;},{&quot;family&quot;:&quot;Pallikadavath&quot;,&quot;given&quot;:&quot;Saseendran&quot;,&quot;parse-names&quot;:false,&quot;dropping-particle&quot;:&quot;&quot;,&quot;non-dropping-particle&quot;:&quot;&quot;},{&quot;family&quot;:&quot;Ogollah&quot;,&quot;given&quot;:&quot;Reuben&quot;,&quot;parse-names&quot;:false,&quot;dropping-particle&quot;:&quot;&quot;,&quot;non-dropping-particle&quot;:&quot;&quot;},{&quot;family&quot;:&quot;Stones&quot;,&quot;given&quot;:&quot;William&quot;,&quot;parse-names&quot;:false,&quot;dropping-particle&quot;:&quot;&quot;,&quot;non-dropping-particle&quot;:&quot;&quot;}],&quot;container-title&quot;:&quot;PloS one&quot;,&quot;container-title-short&quot;:&quot;PLoS One&quot;,&quot;DOI&quot;:&quot;10.1371/journal.pone.0048891&quot;,&quot;ISSN&quot;:&quot;1932-6203&quot;,&quot;PMID&quot;:&quot;23152814&quot;,&quot;issued&quot;:{&quot;date-parts&quot;:[[2012]]},&quot;page&quot;:&quot;e48891&quot;,&quot;abstract&quot;:&quot;OBJECTIVES Preventable neonatal mortality due to tetanus infection remains common. We aimed to examine antenatal vaccination impact in a context of continuing high neonatal mortality in rural northern India. METHODS AND FINDINGS Using the third round of the Indian National Family Health Survey (NFHS) 2005-06, mortality of most recent singleton births was analysed in discrete-time logistic model with maternal tetanus vaccination, together with antenatal care utilisation and supplementation with iron and folic acid. 59% of mothers reported receiving antenatal care, 48% reported receiving iron and folic acid supplementation and 68% reported receiving two or more doses of tetanus toxoid (TT) vaccination. The odds of all-cause neonatal death were reduced following one or more antenatal dose of TT with odds ratios (OR) of 0.46 (95% CI 0.26 to 0.78) after one dose and 0.45 (95% CI 0.31 to 0.66) after two or more doses. Reported utilisation of antenatal care and iron-folic acid supplementation did not influence neonatal mortality. In the statistical model, 16% (95% CI 5% to 27%) of neonatal deaths could be attributed to a lack of at least two doses of TT vaccination during pregnancy, representing an estimated 78,632 neonatal deaths in absolute terms. CONCLUSIONS Substantial gains in newborn survival could be achieved in rural North India through increased coverage of antenatal TT vaccination. The apparent substantial protective effect of a single antenatal dose of TT requires further study. It may reflect greater population vaccination coverage and indicates that health programming should prioritise universal antenatal coverage with at least one dose.&quot;,&quot;issue&quot;:&quot;11&quot;,&quot;volume&quot;:&quot;7&quot;},&quot;isTemporary&quot;:false}]},{&quot;citationID&quot;:&quot;MENDELEY_CITATION_62a9d49f-775d-4632-9ba4-742499f4a06c&quot;,&quot;properties&quot;:{&quot;noteIndex&quot;:0},&quot;isEdited&quot;:false,&quot;manualOverride&quot;:{&quot;isManuallyOverridden&quot;:false,&quot;citeprocText&quot;:&quot;(41)&quot;,&quot;manualOverrideText&quot;:&quot;&quot;},&quot;citationTag&quot;:&quot;MENDELEY_CITATION_v3_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&quot;,&quot;citationItems&quot;:[{&quot;id&quot;:&quot;6dc6f75c-1180-346f-9576-07da3b585e67&quot;,&quot;itemData&quot;:{&quot;type&quot;:&quot;article-journal&quot;,&quot;id&quot;:&quot;6dc6f75c-1180-346f-9576-07da3b585e67&quot;,&quot;title&quot;:&quot;Trends in stillbirths, early and late neonatal mortality in rural Bangladesh: the role of public health interventions.&quot;,&quot;author&quot;:[{&quot;family&quot;:&quot;Ronsmans&quot;,&quot;given&quot;:&quot;Carine&quot;,&quot;parse-names&quot;:false,&quot;dropping-particle&quot;:&quot;&quot;,&quot;non-dropping-particle&quot;:&quot;&quot;},{&quot;family&quot;:&quot;Chowdhury&quot;,&quot;given&quot;:&quot;Mahbub Elahi&quot;,&quot;parse-names&quot;:false,&quot;dropping-particle&quot;:&quot;&quot;,&quot;non-dropping-particle&quot;:&quot;&quot;},{&quot;family&quot;:&quot;Alam&quot;,&quot;given&quot;:&quot;Nurul&quot;,&quot;parse-names&quot;:false,&quot;dropping-particle&quot;:&quot;&quot;,&quot;non-dropping-particle&quot;:&quot;&quot;},{&quot;family&quot;:&quot;Koblinsky&quot;,&quot;given&quot;:&quot;Marge&quot;,&quot;parse-names&quot;:false,&quot;dropping-particle&quot;:&quot;&quot;,&quot;non-dropping-particle&quot;:&quot;&quot;},{&quot;family&quot;:&quot;Arifeen&quot;,&quot;given&quot;:&quot;Shams&quot;,&quot;parse-names&quot;:false,&quot;dropping-particle&quot;:&quot;&quot;,&quot;non-dropping-particle&quot;:&quot;El&quot;}],&quot;container-title&quot;:&quot;Paediatric and perinatal epidemiology&quot;,&quot;container-title-short&quot;:&quot;Paediatr Perinat Epidemiol&quot;,&quot;DOI&quot;:&quot;10.1111/j.1365-3016.2008.00939.x&quot;,&quot;ISSN&quot;:&quot;1365-3016&quot;,&quot;PMID&quot;:&quot;18426522&quot;,&quot;issued&quot;:{&quot;date-parts&quot;:[[2008,5]]},&quot;page&quot;:&quot;269-79&quot;,&quot;abstract&quot;:&quot;Trends were examined in a cohort study of stillbirths and early and late neonatal deaths in Matlab, a rural area of Bangladesh between 1975 and 2002, using routinely collected demographic surveillance data. Main outcome measures were stillbirths per 1000 births, early neonatal deaths per 1000 livebirths, and late neonatal deaths per 1000 children surviving after 1 week. We performed a logistic regression examining trends over time and between two areas in the three outcome measures, controlling for the effects of parental education, religion, time, geography, parity, maternal age and birth spacing. There was a marked decline in stillbirths, early and late neonatal mortality over time in both areas, though the pace of decline was somewhat faster in the ICDDR,B (International Centre for Diarrhoeal Disease Research, Bangladesh) service area. Stillbirths declined by 24% overall in the ICDDR,B service area (crude OR comparing 1996-2002 with 1975-81: 0.76 [95% CI 0.68, 0.84]), compared with 15% in the Government service area (crude OR comparing 1996-2002 with 1975-81: 0.85 [0.76, 0.94]). The overall reduction in early and late neonatal mortality comparing the same periods was 39% and 73%, respectively, in the ICDDR,B area, compared with 30% and 63%, respectively, in the Government service area. Adjusting for socio-economic or demographic factors did not substantially alter the time or area differentials. The dramatic decline in neonatal mortality was, in large part, due to a fall in deaths from neonatal tetanus. The pace of decline was faster in the area receiving intense maternal and child health and family planning interventions, but stillbirths, early and late neonatal deaths also declined in the area not receiving such intense attention, suggesting that factors outside the formal health sector play an important role.&quot;,&quot;issue&quot;:&quot;3&quot;,&quot;volume&quot;:&quot;22&quot;},&quot;isTemporary&quot;:false}]},{&quot;citationID&quot;:&quot;MENDELEY_CITATION_cb42b476-f3cb-4368-a3ba-454e943cf2f6&quot;,&quot;properties&quot;:{&quot;noteIndex&quot;:0},&quot;isEdited&quot;:false,&quot;manualOverride&quot;:{&quot;isManuallyOverridden&quot;:false,&quot;citeprocText&quot;:&quot;(8,42)&quot;,&quot;manualOverrideText&quot;:&quot;&quot;},&quot;citationTag&quot;:&quot;MENDELEY_CITATION_v3_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&quot;,&quot;citationItems&quot;:[{&quot;id&quot;:&quot;21493ae7-9ac7-30dd-9615-f7c70aa7083c&quot;,&quot;itemData&quot;:{&quot;type&quot;:&quot;article-journal&quot;,&quot;id&quot;:&quot;21493ae7-9ac7-30dd-9615-f7c70aa7083c&quot;,&quot;title&quot;:&quot;Cesarean section rates and maternal and neonatal mortality in low-, medium-, and high-income countries: an ecological study.&quot;,&quot;author&quot;:[{&quot;family&quot;:&quot;Althabe&quot;,&quot;given&quot;:&quot;Fernando&quot;,&quot;parse-names&quot;:false,&quot;dropping-particle&quot;:&quot;&quot;,&quot;non-dropping-particle&quot;:&quot;&quot;},{&quot;family&quot;:&quot;Sosa&quot;,&quot;given&quot;:&quot;Claudio&quot;,&quot;parse-names&quot;:false,&quot;dropping-particle&quot;:&quot;&quot;,&quot;non-dropping-particle&quot;:&quot;&quot;},{&quot;family&quot;:&quot;Belizán&quot;,&quot;given&quot;:&quot;José M&quot;,&quot;parse-names&quot;:false,&quot;dropping-particle&quot;:&quot;&quot;,&quot;non-dropping-particle&quot;:&quot;&quot;},{&quot;family&quot;:&quot;Gibbons&quot;,&quot;given&quot;:&quot;Luz&quot;,&quot;parse-names&quot;:false,&quot;dropping-particle&quot;:&quot;&quot;,&quot;non-dropping-particle&quot;:&quot;&quot;},{&quot;family&quot;:&quot;Jacquerioz&quot;,&quot;given&quot;:&quot;Frederique&quot;,&quot;parse-names&quot;:false,&quot;dropping-particle&quot;:&quot;&quot;,&quot;non-dropping-particle&quot;:&quot;&quot;},{&quot;family&quot;:&quot;Bergel&quot;,&quot;given&quot;:&quot;Eduardo&quot;,&quot;parse-names&quot;:false,&quot;dropping-particle&quot;:&quot;&quot;,&quot;non-dropping-particle&quot;:&quot;&quot;}],&quot;container-title&quot;:&quot;Birth (Berkeley, Calif.)&quot;,&quot;container-title-short&quot;:&quot;Birth&quot;,&quot;DOI&quot;:&quot;10.1111/j.1523-536X.2006.00118.x&quot;,&quot;ISSN&quot;:&quot;0730-7659&quot;,&quot;PMID&quot;:&quot;17150064&quot;,&quot;issued&quot;:{&quot;date-parts&quot;:[[2006,12]]},&quot;page&quot;:&quot;270-7&quot;,&quot;abstract&quot;:&quot;BACKGROUND Cesarean section rates show a wide variation among countries in the world, ranging from 0.4 to 40 percent, and a continuous rise in the trend has been observed in the past 30 years. Our aim was to explore the association of cesarean section rates of different countries with their maternal and neonatal mortality and to test the hypothesis that in low-income countries, increasing cesarean section rates were associated with reductions in both outcomes, whereas in high-income countries, such association did not exist. METHODS We performed a cross-sectional multigroup ecological study using data from 119 countries from 1991 to 2003. These countries were classified into 3 categories: low-income (59 countries), medium-income (31 countries), and high-income (29 countries) countries according to an international classification. We assessed the ecological association between national cesarean section rates and maternal and neonatal mortality by fitting multiple linear regression models. RESULTS Median cesarean section rates were lower in low-income than in medium- and high-income countries. Seventy-six percent of the low-income countries, 16 percent of the medium-income countries, and 3 percent of high-income countries showed cesarean section rates between 0 and 10 percent. Three percent of low-income countries, 36 percent of medium-income countries, and 31 percent of high-income countries showed cesarean section rates above 20 percent. In low-income countries, a negative and statistically significant linear correlation was observed between cesarean section rates and neonatal mortality and between cesarean section rates and maternal mortality. No association was observed in medium- and high-income countries for either neonatal mortality or maternal mortality. CONCLUSIONS No association between cesarean section rates and maternal or neonatal mortality was shown in medium- and high-income countries. Thus, it becomes relevant for future good-quality research to assess the effect of the high figures of cesarean section rates on maternal and neonatal morbidity. For low-income countries, and on confirmation by further research, making cesarean section available for high-risk pregnancies could contribute to improve maternal and neonatal outcomes, whereas a system of care with cesarean section rates below 10 percent would be unlikely to cover their needs.&quot;,&quot;issue&quot;:&quot;4&quot;,&quot;volume&quot;:&quot;33&quot;},&quot;isTemporary&quot;:false},{&quot;id&quot;:&quot;6fdc0416-39e6-3dfe-8505-32d118c8dffa&quot;,&quot;itemData&quot;:{&quot;type&quot;:&quot;article-journal&quot;,&quot;id&quot;:&quot;6fdc0416-39e6-3dfe-8505-32d118c8dffa&quot;,&quot;title&quot;:&quot;Maternal, fetal and neonatal mortality: lessons learned from historical changes in high income countries and their potential application to low-income countries.&quot;,&quot;author&quot;:[{&quot;family&quot;:&quot;Goldenberg&quot;,&quot;given&quot;:&quot;Robert L&quot;,&quot;parse-names&quot;:false,&quot;dropping-particle&quot;:&quot;&quot;,&quot;non-dropping-particle&quot;:&quot;&quot;},{&quot;family&quot;:&quot;McClure&quot;,&quot;given&quot;:&quot;Elizabeth M&quot;,&quot;parse-names&quot;:false,&quot;dropping-particle&quot;:&quot;&quot;,&quot;non-dropping-particle&quot;:&quot;&quot;}],&quot;container-title&quot;:&quot;Maternal health, neonatology and perinatology&quot;,&quot;container-title-short&quot;:&quot;Matern Health Neonatol Perinatol&quot;,&quot;DOI&quot;:&quot;10.1186/s40748-014-0004-z&quot;,&quot;ISSN&quot;:&quot;2054-958X&quot;,&quot;PMID&quot;:&quot;27057321&quot;,&quot;issued&quot;:{&quot;date-parts&quot;:[[2015]]},&quot;page&quot;:&quot;3&quot;,&quot;abstract&quot;:&quot;BACKGROUND There are large differences in pregnancy outcome between high income countries and many middle and low income countries. In fact, maternal, fetal and neonatal mortality rates in many low-income countries approximate those that were seen in high-income countries nearly a century ago. FINDINGS This paper documents the very substantial reductions in maternal, fetal and neonatal mortality rates in high income countries over the last century and explores the likely reasons for those reductions. The conditions responsible for the current high mortality rates in low and middle income countries are discussed as are the interventions likely to result in substantial reductions in maternal, fetal and neonatal mortality from those conditions. The conditions that result in maternal mortality are often responsible for fetal and neonatal mortality and the interventions that save maternal lives often reduce fetal and neonatal mortality as well. Single interventions rarely achieve substantial reductions in mortality. Instead, upgrading the system of care so that appropriate interventions could be applied at appropriate times is most likely to achieve the desired reductions in maternal, fetal and neonatal mortality.&quot;,&quot;volume&quot;:&quot;1&quot;},&quot;isTemporary&quot;:false}]},{&quot;citationID&quot;:&quot;MENDELEY_CITATION_f15ad30e-9a06-423a-b93a-d48ac64117d0&quot;,&quot;properties&quot;:{&quot;noteIndex&quot;:0},&quot;isEdited&quot;:false,&quot;manualOverride&quot;:{&quot;isManuallyOverridden&quot;:false,&quot;citeprocText&quot;:&quot;(36,43)&quot;,&quot;manualOverrideText&quot;:&quot;&quot;},&quot;citationTag&quot;:&quot;MENDELEY_CITATION_v3_eyJjaXRhdGlvbklEIjoiTUVOREVMRVlfQ0lUQVRJT05fZjE1YWQzMGUtOWEwNi00MjNhLWI5M2EtZDQ4YWM2NDExN2QwIiwicHJvcGVydGllcyI6eyJub3RlSW5kZXgiOjB9LCJpc0VkaXRlZCI6ZmFsc2UsIm1hbnVhbE92ZXJyaWRlIjp7ImlzTWFudWFsbHlPdmVycmlkZGVuIjpmYWxzZSwiY2l0ZXByb2NUZXh0IjoiKDM2LDQz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&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quot;id&quot;:&quot;3516326e-106f-31b3-b41f-4b1ef9171834&quot;,&quot;itemData&quot;:{&quot;type&quot;:&quot;article-journal&quot;,&quot;id&quot;:&quot;3516326e-106f-31b3-b41f-4b1ef9171834&quot;,&quot;title&quot;:&quot;Prevalence and determinants of antenatal tetanus vaccination in Sudan: a cross-sectional analysis of the Multiple Indicator Cluster Survey.&quot;,&quot;author&quot;:[{&quot;family&quot;:&quot;Mohamed&quot;,&quot;given&quot;:&quot;Sagad Omer Obeid&quot;,&quot;parse-names&quot;:false,&quot;dropping-particle&quot;:&quot;&quot;,&quot;non-dropping-particle&quot;:&quot;&quot;},{&quot;family&quot;:&quot;Ahmed&quot;,&quot;given&quot;:&quot;Esraa Mohammed&quot;,&quot;parse-names&quot;:false,&quot;dropping-particle&quot;:&quot;&quot;,&quot;non-dropping-particle&quot;:&quot;&quot;}],&quot;container-title&quot;:&quot;Tropical medicine and health&quot;,&quot;container-title-short&quot;:&quot;Trop Med Health&quot;,&quot;DOI&quot;:&quot;10.1186/s41182-022-00398-4&quot;,&quot;ISSN&quot;:&quot;1348-8945&quot;,&quot;PMID&quot;:&quot;35000614&quot;,&quot;issued&quot;:{&quot;date-parts&quot;:[[2022,1,10]]},&quot;page&quot;:&quot;7&quot;,&quot;abstract&quot;:&quot;BACKGROUND Tetanus vaccination is an indispensable component of the antenatal care (ANC) and is considered one of the most effective and protective measures against tetanus deaths. However, data on antenatal tetanus vaccination in Sudan are scarce. We aimed to explore the level of antenatal tetanus vaccination and to identify the influencing factors in a nationally representative population sample. METHODS We used the latest available data (2014) of the Sudan Multiple Indicator Cluster Survey (MICS), developed by the United Nations Children's Fund (UNICEF). We assessed the level of antenatal tetanus vaccination among women of childbearing age who gave at least one birth preceding the survey and defined adequate antenatal tetanus vaccination according to the World Health Organization (WHO) recommendations. Data analysis was performed using descriptive statistics, bivariate analysis, and multivariate logistic regression analysis. RESULTS The total number of women of childbearing age involved in this analysis was 5433. Most of the participants (28.6%) were 25-29 years old, and vast majority of them (73.7%) live in rural areas. The prevalence of mothers who had adequate tetanus vaccination was 60.0%. Antenatal tetanus vaccination was significantly associated with higher level of mothers' education (AOR = 1.70, 95% CI 1.25-2.32), higher household wealth index (AOR = 1.89, 95% CI 1.41-2.54), having four or more ANC visits (AOR = 1.49, 95% CI 1.30-1.71), and living in areas with low intensity of armed conflicts (AOR = 1.34, 95% CI 1.14-1.57). CONCLUSIONS Socioeconomic status had a significant impact on adequate antenatal tetanus vaccination. The results indicate the existence of variable rates and unequal access to tetanus vaccination among women of childbearing age in Sudan.&quot;,&quot;issue&quot;:&quot;1&quot;,&quot;volume&quot;:&quot;50&quot;},&quot;isTemporary&quot;:false}]},{&quot;citationID&quot;:&quot;MENDELEY_CITATION_76e1a966-24fc-467e-b90d-131d4f4ca041&quot;,&quot;properties&quot;:{&quot;noteIndex&quot;:0},&quot;isEdited&quot;:false,&quot;manualOverride&quot;:{&quot;isManuallyOverridden&quot;:false,&quot;citeprocText&quot;:&quot;(44–46)&quot;,&quot;manualOverrideText&quot;:&quot;&quot;},&quot;citationTag&quot;:&quot;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&quot;,&quot;citationItems&quot;:[{&quot;id&quot;:&quot;484127d6-d778-3b3b-9f5c-dd0dc52974f5&quot;,&quot;itemData&quot;:{&quot;type&quot;:&quot;article-journal&quot;,&quot;id&quot;:&quot;484127d6-d778-3b3b-9f5c-dd0dc52974f5&quot;,&quot;title&quot;:&quot;Effects of preceding birth intervals on neonatal, infant and under-five years mortality and nutritional status in developing countries: evidence from the demographic and health surveys.&quot;,&quot;author&quot;:[{&quot;family&quot;:&quot;Rutstein&quot;,&quot;given&quot;:&quot;S O&quot;,&quot;parse-names&quot;:false,&quot;dropping-particle&quot;:&quot;&quot;,&quot;non-dropping-particle&quot;:&quot;&quot;}],&quot;container-title&quot;:&quot;International journal of gynaecology and obstetrics: the official organ of the International Federation of Gynaecology and Obstetrics&quot;,&quot;container-title-short&quot;:&quot;Int J Gynaecol Obstet&quot;,&quot;DOI&quot;:&quot;10.1016/j.ijgo.2004.11.012&quot;,&quot;ISSN&quot;:&quot;0020-7292&quot;,&quot;PMID&quot;:&quot;15820369&quot;,&quot;issued&quot;:{&quot;date-parts&quot;:[[2005,4]]},&quot;page&quot;:&quot;S7-24&quot;,&quot;abstract&quot;:&quot;OBJECTIVE This paper examines the association between birth intervals and infant and child mortality and nutritional status. METHODS Repeated analysis of retrospective survey data from the Demographic and Health Surveys (DHS) program from 17 developing countries collected between 1990 and 1997 were used to examine these relationships. The key independent variable is the length of the preceding birth interval measured as the number of months between the birth of the child under study (index child) and the immediately preceding birth to the mother, if any. Both bivariate and multivariate designs were employed. Several child and mother-specific variables were used in the multivariate analyses in order to control for potential bias from confounding factors. Adjusted odds ratios were calculated to estimate relative risk. RESULTS For neonatal mortality and infant mortality, the risk of dying decreases with increasing birth interval lengths up to 36 months, at which point the risk plateaus. For child mortality, the analysis indicates that the longer the birth interval, the lower the risk, even for intervals of 48 months or more. The relationship between chronic malnutrition and birth spacing is statistically significant in 6 of the 14 surveys with anthropometric data and between general malnutrition and birth spacing in 5 surveys. However, there is a clear pattern of increasing chronic and general undernutrition as the birth interval is shorter, as indicated by the averages of the adjusted odds ratios for all 14 countries. CONCLUSION Considering both the increased risk of mortality and undernutrition for a birth earlier than 36 months and the great number of births that occur with such short intervals, the author recommends that mothers space births at least 36 months. However, the tendency for increased risk of neonatal mortality for births with intervals of 60 or more months leads the author to conclude that the optimal birth interval is between 36 and 59 months. This information can be used by health care providers to counsel women on the benefits of birth spacing.&quot;,&quot;volume&quot;:&quot;89 Suppl 1&quot;},&quot;isTemporary&quot;:false},{&quot;id&quot;:&quot;fd4fcd10-6f0f-3836-8812-7e9d8af9b753&quot;,&quot;itemData&quot;:{&quot;type&quot;:&quot;article-journal&quot;,&quot;id&quot;:&quot;fd4fcd10-6f0f-3836-8812-7e9d8af9b753&quot;,&quot;title&quot;:&quot;Neonatal mortality in the empowered action group states of India: trends and determinants.&quot;,&quot;author&quot;:[{&quot;family&quot;:&quot;Arokiasamy&quot;,&quot;given&quot;:&quot;Perianayagam&quot;,&quot;parse-names&quot;:false,&quot;dropping-particle&quot;:&quot;&quot;,&quot;non-dropping-particle&quot;:&quot;&quot;},{&quot;family&quot;:&quot;Gautam&quot;,&quot;given&quot;:&quot;Abhishek&quot;,&quot;parse-names&quot;:false,&quot;dropping-particle&quot;:&quot;&quot;,&quot;non-dropping-particle&quot;:&quot;&quot;}],&quot;container-title&quot;:&quot;Journal of biosocial science&quot;,&quot;container-title-short&quot;:&quot;J Biosoc Sci&quot;,&quot;DOI&quot;:&quot;10.1017/S0021932007002623&quot;,&quot;ISSN&quot;:&quot;0021-9320&quot;,&quot;PMID&quot;:&quot;18093346&quot;,&quot;issued&quot;:{&quot;date-parts&quot;:[[2008,3]]},&quot;page&quot;:&quot;183-201&quot;,&quot;abstract&quot;:&quot;In India, the eight socioeconomically backward states of Bihar, Chhattisgarh, Jharkhand, Madhya Pradesh, Orissa, Rajasthan, Uttaranchal and Uttar Pradesh, referred to as the Empowered Action Group (EAG) states, lag behind in the demographic transition and have the highest infant mortality rates in the country. Neonatal mortality constitutes about 60% of the total infant mortality in India and is highest in the EAG states. This study assesses the levels and trends in neonatal mortality in the EAG states and examines the impact of bio-demographic compared with health care determinants on neonatal mortality. Data from India's Sample Registration System (SRS) and National Family and Health Survey (NFHS-2, 1998-99) are used. Cox proportional hazard models are applied to estimate adjusted neonatal mortality rates by health care, bio-demographic and socioeconomic determinants. Variations in neonatal mortality by these determinants suggest that universal coverage of all pregnant women with full antenatal care, providing assistance at delivery and postnatal care including emergency care are critical inputs for achieving a reduction in neonatal mortality. Health interventions are also required that focus on curtailing the high risk of neonatal deaths arising from the mothers' younger age at childbirth, low birth weight of children and higher order births with short birth intervals.&quot;,&quot;issue&quot;:&quot;2&quot;,&quot;volume&quot;:&quot;40&quot;},&quot;isTemporary&quot;:false},{&quot;id&quot;:&quot;a157ba1a-20d8-3c23-bddb-05b3d7d59d14&quot;,&quot;itemData&quot;:{&quot;type&quot;:&quot;article-journal&quot;,&quot;id&quot;:&quot;a157ba1a-20d8-3c23-bddb-05b3d7d59d14&quot;,&quot;title&quot;:&quot;Neonatal mortality and stillbirths in early twentieth century Derbyshire, England.&quot;,&quot;author&quot;:[{&quot;family&quot;:&quot;Reid&quot;,&quot;given&quot;:&quot;A&quot;,&quot;parse-names&quot;:false,&quot;dropping-particle&quot;:&quot;&quot;,&quot;non-dropping-particle&quot;:&quot;&quot;}],&quot;container-title&quot;:&quot;Population studies&quot;,&quot;container-title-short&quot;:&quot;Popul Stud (NY)&quot;,&quot;DOI&quot;:&quot;10.1080/00324720127696&quot;,&quot;ISSN&quot;:&quot;0032-4728&quot;,&quot;PMID&quot;:&quot;11778618&quot;,&quot;issued&quot;:{&quot;date-parts&quot;:[[2001,11]]},&quot;page&quot;:&quot;213-32&quot;,&quot;abstract&quot;:&quot;Neonatal mortality and stillbirths are recognised to be subject to similar influences, but survival after a successful live birth is usually considered in isolation of foetal wastage. Moreover, individual-level data on age-specific influences and causes of death in a historical context are rare. This paper uses an unusual data set to compare the influences on neonatal mortality and stillbirths in early twentieth century Derbyshire, England. Multivariate hazard and logistic analyses are performed to examine the relative roles of various social, environmental, and demographic factors. The influences on and causal structures of neonatal mortality and stillbirths emerge as broadly similar, with previous reproductive history linked to a considerable amount of variation. The clustering of endogenous deaths was much greater than the clustering of exogenous and post-neonatal deaths, probably reflecting the cause-of-death structure and the relatively healthy social and environmental position of early twentieth century Derbyshire.&quot;,&quot;issue&quot;:&quot;3&quot;,&quot;volume&quot;:&quot;55&quot;},&quot;isTemporary&quot;:false}]},{&quot;citationID&quot;:&quot;MENDELEY_CITATION_d184aeb3-f065-4535-94d9-095b89f34533&quot;,&quot;properties&quot;:{&quot;noteIndex&quot;:0},&quot;isEdited&quot;:false,&quot;manualOverride&quot;:{&quot;isManuallyOverridden&quot;:false,&quot;citeprocText&quot;:&quot;(47–49)&quot;,&quot;manualOverrideText&quot;:&quot;&quot;},&quot;citationTag&quot;:&quot;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&quot;,&quot;citationItems&quot;:[{&quot;id&quot;:&quot;1532331f-31da-3066-b92d-d76efa885f9d&quot;,&quot;itemData&quot;:{&quot;type&quot;:&quot;article-journal&quot;,&quot;id&quot;:&quot;1532331f-31da-3066-b92d-d76efa885f9d&quot;,&quot;title&quot;:&quot;Does antenatal care make a difference to safe delivery? A study in urban Uttar Pradesh, India.&quot;,&quot;author&quot;:[{&quot;family&quot;:&quot;Bloom&quot;,&quot;given&quot;:&quot;S S&quot;,&quot;parse-names&quot;:false,&quot;dropping-particle&quot;:&quot;&quot;,&quot;non-dropping-particle&quot;:&quot;&quot;},{&quot;family&quot;:&quot;Lippeveld&quot;,&quot;given&quot;:&quot;T&quot;,&quot;parse-names&quot;:false,&quot;dropping-particle&quot;:&quot;&quot;,&quot;non-dropping-particle&quot;:&quot;&quot;},{&quot;family&quot;:&quot;Wypij&quot;,&quot;given&quot;:&quot;D&quot;,&quot;parse-names&quot;:false,&quot;dropping-particle&quot;:&quot;&quot;,&quot;non-dropping-particle&quot;:&quot;&quot;}],&quot;container-title&quot;:&quot;Health policy and planning&quot;,&quot;container-title-short&quot;:&quot;Health Policy Plan&quot;,&quot;DOI&quot;:&quot;10.1093/heapol/14.1.38&quot;,&quot;ISSN&quot;:&quot;0268-1080&quot;,&quot;PMID&quot;:&quot;10351468&quot;,&quot;issued&quot;:{&quot;date-parts&quot;:[[1999,3]]},&quot;page&quot;:&quot;38-48&quot;,&quot;abstract&quot;:&quot;Evidence to support that antenatal screenings and interventions are effective in reducing maternal mortality has been scanty and studies have presented contradictory findings. In addition, antenatal care utilization is poorly characterized in studies. As an exposure under investigation, antenatal care should be well defined. However, measures typically only account for the frequency and timing of visits and not for care content. We introduce a new measure for antenatal care utilization, comprised of 20 input components covering care content and visit frequency. Weights for each component reflect its relative importance to better maternal and child health, and were derived from a survey of international researchers. This composite measure for antenatal care utilization was studied in a probability sample of 300 low to middle income women who had given birth within the last three years in Varanasi, Uttar Pradesh, India. Results showed that demarcating women's antenatal care status based on a simple indicator--two or more visits versus less--masked a large amount of variation in care received. Logistic regression analyses were conducted to examine the effect of antenatal care utilization on the likelihood of using safe delivery care, a factor known to decrease maternal mortality. After controlling for relevant socio-demographic and maternity history factors, women with a relatively high level of care (at the 75th percentile of the score) had an estimated odds of using trained assistance at delivery that was almost four times higher than women with a low level of care (at the 25th percentile of the score) (OR = 3.97, 95% CI = 1.96, 8.10). Similar results were obtained for women delivering in a health facility versus at home. This strong positive association between level of care obtained during pregnancy and the use of safe delivery care may help explain why antenatal care could also be associated with reduced maternal mortality. A new measure for antenatal care utilization is introduced, comprised of 20 input components on care content and visit frequency. Weights for each component reflect the component's relative importance to better maternal and child health, and were derived from a survey of international researchers. The measure was studied in a probability sample of 300 low- to middle-income women who had given birth within the past 3 years in Varanasi, Uttar Pradesh, India. After controlling for relevant sociodemographic and maternity history factors, analysis of the data found that the use of antenatal care among low- to middle-income women in Varanasi positively influences the likelihood of using trained assistance at the birth of the child. Women with a relatively high level of care had an estimated odds of using trained assistance at delivery that was almost 4 times higher than women with a low level of care. Similar results were obtained for women delivering in a health facility rather than at home. This strong positive association between level of care during pregnancy and the use of safe delivery care may help explain why antenatal care could also be associated with reduced maternal mortality.&quot;,&quot;issue&quot;:&quot;1&quot;,&quot;volume&quot;:&quot;14&quot;},&quot;isTemporary&quot;:false},{&quot;id&quot;:&quot;d78148bf-10a0-3ff8-8736-b3f2ae78a001&quot;,&quot;itemData&quot;:{&quot;type&quot;:&quot;article-journal&quot;,&quot;id&quot;:&quot;d78148bf-10a0-3ff8-8736-b3f2ae78a001&quot;,&quot;title&quot;:&quot;Socio-demographic determinants of antenatal care.&quot;,&quot;author&quot;:[{&quot;family&quot;:&quot;Chandrashekar&quot;,&quot;given&quot;:&quot;S&quot;,&quot;parse-names&quot;:false,&quot;dropping-particle&quot;:&quot;&quot;,&quot;non-dropping-particle&quot;:&quot;&quot;},{&quot;family&quot;:&quot;Rao&quot;,&quot;given&quot;:&quot;R S&quot;,&quot;parse-names&quot;:false,&quot;dropping-particle&quot;:&quot;&quot;,&quot;non-dropping-particle&quot;:&quot;&quot;},{&quot;family&quot;:&quot;Nair&quot;,&quot;given&quot;:&quot;N S&quot;,&quot;parse-names&quot;:false,&quot;dropping-particle&quot;:&quot;&quot;,&quot;non-dropping-particle&quot;:&quot;&quot;},{&quot;family&quot;:&quot;Kutty&quot;,&quot;given&quot;:&quot;P R&quot;,&quot;parse-names&quot;:false,&quot;dropping-particle&quot;:&quot;&quot;,&quot;non-dropping-particle&quot;:&quot;&quot;}],&quot;container-title&quot;:&quot;Tropical doctor&quot;,&quot;container-title-short&quot;:&quot;Trop Doct&quot;,&quot;DOI&quot;:&quot;10.1177/004947559802800406&quot;,&quot;ISSN&quot;:&quot;0049-4755&quot;,&quot;PMID&quot;:&quot;9803838&quot;,&quot;issued&quot;:{&quot;date-parts&quot;:[[1998,10]]},&quot;page&quot;:&quot;206-9&quot;,&quot;abstract&quot;:&quot;A large scale community-based study in South Kanara district of Karnataka state, India has revealed that, despite a low infant mortality rate (IMR), there is a clear association between IMR and lack of antenatal care (ANC) as well as IMR and poor quality ANC. We analyse the factors which determine the utilization of ANC and show the association between quality of ANC and maternal literacy, occupation, age and parity. Factors which are also significantly associated are socio-economic status, religion and matriarchal system. Characteristically, those who do not receive any ANC are poor, illiterate, multiparous unskilled mothers over 30 years of age and who live far away from a medical facility. This study conclusively demonstrates that even in regions where IMR is low there is enough scope to reduce it further by concentrating our efforts on the high risk population.&quot;,&quot;issue&quot;:&quot;4&quot;,&quot;volume&quot;:&quot;28&quot;},&quot;isTemporary&quot;:false},{&quot;id&quot;:&quot;aec77ca6-ab62-3874-8087-72400f8cdd1e&quot;,&quot;itemData&quot;:{&quot;type&quot;:&quot;article-journal&quot;,&quot;id&quot;:&quot;aec77ca6-ab62-3874-8087-72400f8cdd1e&quot;,&quot;title&quot;:&quot;Is antenatal care effective in improving maternal health in rural uttar pradesh? Evidence from a district level household survey.&quot;,&quot;author&quot;:[{&quot;family&quot;:&quot;Ram&quot;,&quot;given&quot;:&quot;Faujdar&quot;,&quot;parse-names&quot;:false,&quot;dropping-particle&quot;:&quot;&quot;,&quot;non-dropping-particle&quot;:&quot;&quot;},{&quot;family&quot;:&quot;Singh&quot;,&quot;given&quot;:&quot;Abhishek&quot;,&quot;parse-names&quot;:false,&quot;dropping-particle&quot;:&quot;&quot;,&quot;non-dropping-particle&quot;:&quot;&quot;}],&quot;container-title&quot;:&quot;Journal of biosocial science&quot;,&quot;container-title-short&quot;:&quot;J Biosoc Sci&quot;,&quot;DOI&quot;:&quot;10.1017/S0021932005026453&quot;,&quot;ISSN&quot;:&quot;0021-9320&quot;,&quot;PMID&quot;:&quot;16762083&quot;,&quot;issued&quot;:{&quot;date-parts&quot;:[[2006,7]]},&quot;page&quot;:&quot;433-48&quot;,&quot;abstract&quot;:&quot;Data from the District Level Household Survey (2002) conducted by the Reproductive and Child Health Project in India has been used to examine the impact of utilization of antenatal care services on improvement in maternal health in rural areas of Uttar Pradesh, India. Multilevel analysis shows that after controlling for other socioeconomic and demographic factors, utilization of antenatal care services may lead to the utilization of other maternal health related services such as institutional delivery, delivery assisted by trained professionals, seeking advice for pregnancy complications, and seeking advice for post-delivery complications. There is strong clustering of utilization of services within the primary sampling units (i.e. villages) and districts.&quot;,&quot;issue&quot;:&quot;4&quot;,&quot;volume&quot;:&quot;38&quot;},&quot;isTemporary&quot;:false}]},{&quot;citationID&quot;:&quot;MENDELEY_CITATION_e2615b83-5817-4786-96a8-7580f873fa3f&quot;,&quot;properties&quot;:{&quot;noteIndex&quot;:0},&quot;isEdited&quot;:false,&quot;manualOverride&quot;:{&quot;isManuallyOverridden&quot;:false,&quot;citeprocText&quot;:&quot;(50,51)&quot;,&quot;manualOverrideText&quot;:&quot;&quot;},&quot;citationTag&quot;:&quot;MENDELEY_CITATION_v3_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&quot;,&quot;citationItems&quot;:[{&quot;id&quot;:&quot;9ff93e46-ebc8-3576-aa79-17a34ebad06c&quot;,&quot;itemData&quot;:{&quot;type&quot;:&quot;article-journal&quot;,&quot;id&quot;:&quot;9ff93e46-ebc8-3576-aa79-17a34ebad06c&quot;,&quot;title&quot;:&quot;The effect of maternal age on fetal and neonatal mortality&quot;,&quot;author&quot;:[{&quot;family&quot;:&quot;Chaudhary&quot;,&quot;given&quot;:&quot;S.&quot;,&quot;parse-names&quot;:false,&quot;dropping-particle&quot;:&quot;&quot;,&quot;non-dropping-particle&quot;:&quot;&quot;},{&quot;family&quot;:&quot;Contag&quot;,&quot;given&quot;:&quot;S.&quot;,&quot;parse-names&quot;:false,&quot;dropping-particle&quot;:&quot;&quot;,&quot;non-dropping-particle&quot;:&quot;&quot;}],&quot;container-title&quot;:&quot;Journal of Perinatology 2017 37:7&quot;,&quot;accessed&quot;:{&quot;date-parts&quot;:[[2024,8,7]]},&quot;DOI&quot;:&quot;10.1038/jp.2017.36&quot;,&quot;ISSN&quot;:&quot;1476-5543&quot;,&quot;PMID&quot;:&quot;28358383&quot;,&quot;URL&quot;:&quot;https://www.nature.com/articles/jp201736&quot;,&quot;issued&quot;:{&quot;date-parts&quot;:[[2017,3,30]]},&quot;page&quot;:&quot;800-804&quot;,&quot;abstract&quot;:&quot;Determine the gestational age at which the risk of fetal or neonatal death associated with delaying delivery by 1 week exceeds the risk of neonatal death associated with immediate delivery, stratified by maternal age intervals. We conducted a retrospective cohort study of live births, stillbirths and neonatal deaths that occurred in the United States between 2010 and 2013 using birth data. Women were classified into six age categories. Singleton, non-anomalous pregnancies without hypertensive disease or diabetes were included. Relative risks were obtained using a generalized linear model comparing the rate of death associated with immediate delivery to those of expectant management. For all age groups with the exception of women 44 years and older, immediate delivery was associated with lower relative risk of death by 39 weeks. For &amp;lt;25, 25 to 29, 30 to 34, 35 to 39, 40 to 44, odds ratios (OR) and confidence intervals (CI) were 1.0 (0.32 to 3.10), 0.67 (0.19 to 2.37), 0.80 (0.21 to 2.98), 0.67 (0.19 to 2.36) and 0.45 (0.16 to 1.31), respectively. In women 44 years and older, immediate delivery was associated with a lower relative risk of death by 38 weeks (OR: 0.35, CI: 0.14 to 0.90). Women greater than 44 years old may benefit from delivery by 38 weeks gestational age to reduce the risk of stillbirth.&quot;,&quot;publisher&quot;:&quot;Nature Publishing Group&quot;,&quot;issue&quot;:&quot;7&quot;,&quot;volume&quot;:&quot;37&quot;,&quot;container-title-short&quot;:&quot;&quot;},&quot;isTemporary&quot;:false},{&quot;id&quot;:&quot;f8faf9fe-cc4d-39cf-acf2-5f267f0f6cf1&quot;,&quot;itemData&quot;:{&quot;type&quot;:&quot;article-journal&quot;,&quot;id&quot;:&quot;f8faf9fe-cc4d-39cf-acf2-5f267f0f6cf1&quot;,&quot;title&quot;:&quot;Maternal education and age: inequalities in neonatal death&quot;,&quot;author&quot;:[{&quot;family&quot;:&quot;Fonseca&quot;,&quot;given&quot;:&quot;Sandra Costa&quot;,&quot;parse-names&quot;:false,&quot;dropping-particle&quot;:&quot;&quot;,&quot;non-dropping-particle&quot;:&quot;&quot;},{&quot;family&quot;:&quot;Flores&quot;,&quot;given&quot;:&quot;Patricia Viana Guimarães&quot;,&quot;parse-names&quot;:false,&quot;dropping-particle&quot;:&quot;&quot;,&quot;non-dropping-particle&quot;:&quot;&quot;},{&quot;family&quot;:&quot;Camargo&quot;,&quot;given&quot;:&quot;Kenneth Rochel&quot;,&quot;parse-names&quot;:false,&quot;dropping-particle&quot;:&quot;&quot;,&quot;non-dropping-particle&quot;:&quot;&quot;},{&quot;family&quot;:&quot;Pinheiro&quot;,&quot;given&quot;:&quot;Rejane Sobrino&quot;,&quot;parse-names&quot;:false,&quot;dropping-particle&quot;:&quot;&quot;,&quot;non-dropping-particle&quot;:&quot;&quot;},{&quot;family&quot;:&quot;Coeli&quot;,&quot;given&quot;:&quot;Claudia Medina&quot;,&quot;parse-names&quot;:false,&quot;dropping-particle&quot;:&quot;&quot;,&quot;non-dropping-particle&quot;:&quot;&quot;}],&quot;container-title&quot;:&quot;Revista de saude publica&quot;,&quot;container-title-short&quot;:&quot;Rev Saude Publica&quot;,&quot;accessed&quot;:{&quot;date-parts&quot;:[[2024,8,7]]},&quot;DOI&quot;:&quot;10.11606/S1518-8787.2017051007013&quot;,&quot;ISSN&quot;:&quot;1518-8787&quot;,&quot;PMID&quot;:&quot;29166446&quot;,&quot;URL&quot;:&quot;https://pubmed.ncbi.nlm.nih.gov/29166446/&quot;,&quot;issued&quot;:{&quot;date-parts&quot;:[[2017]]},&quot;abstract&quot;:&quot;OBJECTIVE: Evaluate the interaction between maternal age and education level in neonatal mortality, as well as investigate the temporal evolution of neonatal mortality in each stratum formed by the combination of these two risk factors. METHODS: A nonconcurrent cohort study, resulting from a probabilistic relationship between the Mortality Information System and the Live Birth Information System. To investigate the risk of neonatal death we performed a logistic regression, with an odds ratio estimate for the combinedvariable of maternal education and age, as well as the evaluation of additive and multiplicativeinteraction. The neonatal mortality rate time series, according to maternal education and age,was estimated by the Joinpoint Regression program.RESULTS: The neonatal mortality rate in the period was 8.09‰ and it was higher in newborns ofmothers with low education levels: 12.7‰ (adolescent mothers) and 12.4‰ (mother 35 years oldor older). Low level of education, without the age effect, increased the chance of neonatal deathby 25% (OR = 1.25, 95%CI 1.14–1.36). The isolated effect of age on neonatal death was higher foradolescent mothers (OR = 1.39, 95%CI 1.33–1.46) than for mothers aged ≥ 35 years (OR = 1.16,95%CI 1.09–1.23). In the time-trend analysis, no age group of women with low education levelspresented a reduction in the neonatal mortality rate for the period, as opposed to women withintermediate or high levels of education, where the reduction was significant, around 4% annually.CONCLUSIONS: Two more vulnerable groups – adolescents with low levels of education andolder women with low levels of education – were identified in relation to the risk of neonataldeath and inequality in reducing the mortality rate&quot;,&quot;publisher&quot;:&quot;Rev Saude Publica&quot;,&quot;volume&quot;:&quot;51&quot;},&quot;isTemporary&quot;:false}]},{&quot;citationID&quot;:&quot;MENDELEY_CITATION_22c4fb14-1d3f-4f37-9e28-841d57f1abde&quot;,&quot;properties&quot;:{&quot;noteIndex&quot;:0},&quot;isEdited&quot;:false,&quot;manualOverride&quot;:{&quot;isManuallyOverridden&quot;:false,&quot;citeprocText&quot;:&quot;(52)&quot;,&quot;manualOverrideText&quot;:&quot;&quot;},&quot;citationTag&quot;:&quot;MENDELEY_CITATION_v3_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&quot;,&quot;citationItems&quot;:[{&quot;id&quot;:&quot;70091c79-a075-3677-8df4-0d86f9f64d4c&quot;,&quot;itemData&quot;:{&quot;type&quot;:&quot;article-journal&quot;,&quot;id&quot;:&quot;70091c79-a075-3677-8df4-0d86f9f64d4c&quot;,&quot;title&quot;:&quot;The Bangladesh paradox: exceptional health achievement despite economic poverty.&quot;,&quot;author&quot;:[{&quot;family&quot;:&quot;Chowdhury&quot;,&quot;given&quot;:&quot;A Mushtaque R&quot;,&quot;parse-names&quot;:false,&quot;dropping-particle&quot;:&quot;&quot;,&quot;non-dropping-particle&quot;:&quot;&quot;},{&quot;family&quot;:&quot;Bhuiya&quot;,&quot;given&quot;:&quot;Abbas&quot;,&quot;parse-names&quot;:false,&quot;dropping-particle&quot;:&quot;&quot;,&quot;non-dropping-particle&quot;:&quot;&quot;},{&quot;family&quot;:&quot;Chowdhury&quot;,&quot;given&quot;:&quot;Mahbub Elahi&quot;,&quot;parse-names&quot;:false,&quot;dropping-particle&quot;:&quot;&quot;,&quot;non-dropping-particle&quot;:&quot;&quot;},{&quot;family&quot;:&quot;Rasheed&quot;,&quot;given&quot;:&quot;Sabrina&quot;,&quot;parse-names&quot;:false,&quot;dropping-particle&quot;:&quot;&quot;,&quot;non-dropping-particle&quot;:&quot;&quot;},{&quot;family&quot;:&quot;Hussain&quot;,&quot;given&quot;:&quot;Zakir&quot;,&quot;parse-names&quot;:false,&quot;dropping-particle&quot;:&quot;&quot;,&quot;non-dropping-particle&quot;:&quot;&quot;},{&quot;family&quot;:&quot;Chen&quot;,&quot;given&quot;:&quot;Lincoln C&quot;,&quot;parse-names&quot;:false,&quot;dropping-particle&quot;:&quot;&quot;,&quot;non-dropping-particle&quot;:&quot;&quot;}],&quot;container-title&quot;:&quot;Lancet (London, England)&quot;,&quot;container-title-short&quot;:&quot;Lancet&quot;,&quot;DOI&quot;:&quot;10.1016/S0140-6736(13)62148-0&quot;,&quot;ISSN&quot;:&quot;1474-547X&quot;,&quot;PMID&quot;:&quot;24268002&quot;,&quot;issued&quot;:{&quot;date-parts&quot;:[[2013,11,23]]},&quot;page&quot;:&quot;1734-45&quot;,&quot;abstract&quot;:&quot;Bangladesh, the eighth most populous country in the world with about 153 million people, has recently been applauded as an exceptional health performer. In the first paper in this Series, we present evidence to show that Bangladesh has achieved substantial health advances, but the country's success cannot be captured simplistically because health in Bangladesh has the paradox of steep and sustained reductions in birth rate and mortality alongside continued burdens of morbidity. Exceptional performance might be attributed to a pluralistic health system that has many stakeholders pursuing women-centred, gender-equity-oriented, highly focused health programmes in family planning, immunisation, oral rehydration therapy, maternal and child health, tuberculosis, vitamin A supplementation, and other activities, through the work of widely deployed community health workers reaching all households. Government and non-governmental organisations have pioneered many innovations that have been scaled up nationally. However, these remarkable achievements in equity and coverage are counterbalanced by the persistence of child and maternal malnutrition and the low use of maternity-related services. The Bangladesh paradox shows the net outcome of successful direct health action in both positive and negative social determinants of health--ie, positives such as women's empowerment, widespread education, and mitigation of the effect of natural disasters; and negatives such as low gross domestic product, pervasive poverty, and the persistence of income inequality. Bangladesh offers lessons such as how gender equity can improve health outcomes, how health innovations can be scaled up, and how direct health interventions can partly overcome socioeconomic constraints.&quot;,&quot;issue&quot;:&quot;9906&quot;,&quot;volume&quot;:&quot;382&quot;},&quot;isTemporary&quot;:false}]},{&quot;citationID&quot;:&quot;MENDELEY_CITATION_da96869e-f18d-4d46-9d67-7a26009a3cbe&quot;,&quot;properties&quot;:{&quot;noteIndex&quot;:0},&quot;isEdited&quot;:false,&quot;manualOverride&quot;:{&quot;isManuallyOverridden&quot;:false,&quot;citeprocText&quot;:&quot;(40,43,53,54)&quot;,&quot;manualOverrideText&quot;:&quot;&quot;},&quot;citationTag&quot;:&quot;MENDELEY_CITATION_v3_eyJjaXRhdGlvbklEIjoiTUVOREVMRVlfQ0lUQVRJT05fZGE5Njg2OWUtZjE4ZC00ZDQ2LTlkNjctN2EyNjAwOWEzY2JlIiwicHJvcGVydGllcyI6eyJub3RlSW5kZXgiOjB9LCJpc0VkaXRlZCI6ZmFsc2UsIm1hbnVhbE92ZXJyaWRlIjp7ImlzTWFudWFsbHlPdmVycmlkZGVuIjpmYWxzZSwiY2l0ZXByb2NUZXh0IjoiKDQwLDQzLDUzLDU0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&quot;,&quot;citationItems&quot;:[{&quot;id&quot;:&quot;bd591cd7-dfa4-321c-8a66-fc312b259731&quot;,&quot;itemData&quot;:{&quot;type&quot;:&quot;article-journal&quot;,&quot;id&quot;:&quot;bd591cd7-dfa4-321c-8a66-fc312b259731&quot;,&quot;title&quot;:&quot;Maternal tetanus toxoid vaccination and neonatal mortality in rural north India.&quot;,&quot;author&quot;:[{&quot;family&quot;:&quot;Singh&quot;,&quot;given&quot;:&quot;Abhishek&quot;,&quot;parse-names&quot;:false,&quot;dropping-particle&quot;:&quot;&quot;,&quot;non-dropping-particle&quot;:&quot;&quot;},{&quot;family&quot;:&quot;Pallikadavath&quot;,&quot;given&quot;:&quot;Saseendran&quot;,&quot;parse-names&quot;:false,&quot;dropping-particle&quot;:&quot;&quot;,&quot;non-dropping-particle&quot;:&quot;&quot;},{&quot;family&quot;:&quot;Ogollah&quot;,&quot;given&quot;:&quot;Reuben&quot;,&quot;parse-names&quot;:false,&quot;dropping-particle&quot;:&quot;&quot;,&quot;non-dropping-particle&quot;:&quot;&quot;},{&quot;family&quot;:&quot;Stones&quot;,&quot;given&quot;:&quot;William&quot;,&quot;parse-names&quot;:false,&quot;dropping-particle&quot;:&quot;&quot;,&quot;non-dropping-particle&quot;:&quot;&quot;}],&quot;container-title&quot;:&quot;PloS one&quot;,&quot;container-title-short&quot;:&quot;PLoS One&quot;,&quot;DOI&quot;:&quot;10.1371/journal.pone.0048891&quot;,&quot;ISSN&quot;:&quot;1932-6203&quot;,&quot;PMID&quot;:&quot;23152814&quot;,&quot;issued&quot;:{&quot;date-parts&quot;:[[2012]]},&quot;page&quot;:&quot;e48891&quot;,&quot;abstract&quot;:&quot;OBJECTIVES Preventable neonatal mortality due to tetanus infection remains common. We aimed to examine antenatal vaccination impact in a context of continuing high neonatal mortality in rural northern India. METHODS AND FINDINGS Using the third round of the Indian National Family Health Survey (NFHS) 2005-06, mortality of most recent singleton births was analysed in discrete-time logistic model with maternal tetanus vaccination, together with antenatal care utilisation and supplementation with iron and folic acid. 59% of mothers reported receiving antenatal care, 48% reported receiving iron and folic acid supplementation and 68% reported receiving two or more doses of tetanus toxoid (TT) vaccination. The odds of all-cause neonatal death were reduced following one or more antenatal dose of TT with odds ratios (OR) of 0.46 (95% CI 0.26 to 0.78) after one dose and 0.45 (95% CI 0.31 to 0.66) after two or more doses. Reported utilisation of antenatal care and iron-folic acid supplementation did not influence neonatal mortality. In the statistical model, 16% (95% CI 5% to 27%) of neonatal deaths could be attributed to a lack of at least two doses of TT vaccination during pregnancy, representing an estimated 78,632 neonatal deaths in absolute terms. CONCLUSIONS Substantial gains in newborn survival could be achieved in rural North India through increased coverage of antenatal TT vaccination. The apparent substantial protective effect of a single antenatal dose of TT requires further study. It may reflect greater population vaccination coverage and indicates that health programming should prioritise universal antenatal coverage with at least one dose.&quot;,&quot;issue&quot;:&quot;11&quot;,&quot;volume&quot;:&quot;7&quot;},&quot;isTemporary&quot;:false},{&quot;id&quot;:&quot;3516326e-106f-31b3-b41f-4b1ef9171834&quot;,&quot;itemData&quot;:{&quot;type&quot;:&quot;article-journal&quot;,&quot;id&quot;:&quot;3516326e-106f-31b3-b41f-4b1ef9171834&quot;,&quot;title&quot;:&quot;Prevalence and determinants of antenatal tetanus vaccination in Sudan: a cross-sectional analysis of the Multiple Indicator Cluster Survey.&quot;,&quot;author&quot;:[{&quot;family&quot;:&quot;Mohamed&quot;,&quot;given&quot;:&quot;Sagad Omer Obeid&quot;,&quot;parse-names&quot;:false,&quot;dropping-particle&quot;:&quot;&quot;,&quot;non-dropping-particle&quot;:&quot;&quot;},{&quot;family&quot;:&quot;Ahmed&quot;,&quot;given&quot;:&quot;Esraa Mohammed&quot;,&quot;parse-names&quot;:false,&quot;dropping-particle&quot;:&quot;&quot;,&quot;non-dropping-particle&quot;:&quot;&quot;}],&quot;container-title&quot;:&quot;Tropical medicine and health&quot;,&quot;container-title-short&quot;:&quot;Trop Med Health&quot;,&quot;DOI&quot;:&quot;10.1186/s41182-022-00398-4&quot;,&quot;ISSN&quot;:&quot;1348-8945&quot;,&quot;PMID&quot;:&quot;35000614&quot;,&quot;issued&quot;:{&quot;date-parts&quot;:[[2022,1,10]]},&quot;page&quot;:&quot;7&quot;,&quot;abstract&quot;:&quot;BACKGROUND Tetanus vaccination is an indispensable component of the antenatal care (ANC) and is considered one of the most effective and protective measures against tetanus deaths. However, data on antenatal tetanus vaccination in Sudan are scarce. We aimed to explore the level of antenatal tetanus vaccination and to identify the influencing factors in a nationally representative population sample. METHODS We used the latest available data (2014) of the Sudan Multiple Indicator Cluster Survey (MICS), developed by the United Nations Children's Fund (UNICEF). We assessed the level of antenatal tetanus vaccination among women of childbearing age who gave at least one birth preceding the survey and defined adequate antenatal tetanus vaccination according to the World Health Organization (WHO) recommendations. Data analysis was performed using descriptive statistics, bivariate analysis, and multivariate logistic regression analysis. RESULTS The total number of women of childbearing age involved in this analysis was 5433. Most of the participants (28.6%) were 25-29 years old, and vast majority of them (73.7%) live in rural areas. The prevalence of mothers who had adequate tetanus vaccination was 60.0%. Antenatal tetanus vaccination was significantly associated with higher level of mothers' education (AOR = 1.70, 95% CI 1.25-2.32), higher household wealth index (AOR = 1.89, 95% CI 1.41-2.54), having four or more ANC visits (AOR = 1.49, 95% CI 1.30-1.71), and living in areas with low intensity of armed conflicts (AOR = 1.34, 95% CI 1.14-1.57). CONCLUSIONS Socioeconomic status had a significant impact on adequate antenatal tetanus vaccination. The results indicate the existence of variable rates and unequal access to tetanus vaccination among women of childbearing age in Sudan.&quot;,&quot;issue&quot;:&quot;1&quot;,&quot;volume&quot;:&quot;50&quot;},&quot;isTemporary&quot;:false},{&quot;id&quot;:&quot;9807ffc1-9014-36a8-a05a-3a7aedd1c2c4&quot;,&quot;itemData&quot;:{&quot;type&quot;:&quot;article-journal&quot;,&quot;id&quot;:&quot;9807ffc1-9014-36a8-a05a-3a7aedd1c2c4&quot;,&quot;title&quot;:&quot;Antenatal visits are positively associated with uptake of tetanus toxoid and intermittent preventive treatment in pregnancy in Ivory Coast&quot;,&quot;author&quot;:[{&quot;family&quot;:&quot;Yaya&quot;,&quot;given&quot;:&quot;Sanni&quot;,&quot;parse-names&quot;:false,&quot;dropping-particle&quot;:&quot;&quot;,&quot;non-dropping-particle&quot;:&quot;&quot;},{&quot;family&quot;:&quot;Kota&quot;,&quot;given&quot;:&quot;Komlan&quot;,&quot;parse-names&quot;:false,&quot;dropping-particle&quot;:&quot;&quot;,&quot;non-dropping-particle&quot;:&quot;&quot;},{&quot;family&quot;:&quot;Buh&quot;,&quot;given&quot;:&quot;Amos&quot;,&quot;parse-names&quot;:false,&quot;dropping-particle&quot;:&quot;&quot;,&quot;non-dropping-particle&quot;:&quot;&quot;},{&quot;family&quot;:&quot;Bishwajit&quot;,&quot;given&quot;:&quot;Ghose&quot;,&quot;parse-names&quot;:false,&quot;dropping-particle&quot;:&quot;&quot;,&quot;non-dropping-particle&quot;:&quot;&quot;}],&quot;container-title&quot;:&quot;BMC Public Health&quot;,&quot;container-title-short&quot;:&quot;BMC Public Health&quot;,&quot;DOI&quot;:&quot;10.1186/s12889-019-7847-1&quot;,&quot;ISSN&quot;:&quot;1471-2458&quot;,&quot;issued&quot;:{&quot;date-parts&quot;:[[2019,12,6]]},&quot;page&quot;:&quot;1467&quot;,&quot;issue&quot;:&quot;1&quot;,&quot;volume&quot;:&quot;19&quot;},&quot;isTemporary&quot;:false},{&quot;id&quot;:&quot;46f42ae6-8650-3bff-a99d-580aade16958&quot;,&quot;itemData&quot;:{&quot;type&quot;:&quot;article-journal&quot;,&quot;id&quot;:&quot;46f42ae6-8650-3bff-a99d-580aade16958&quot;,&quot;title&quot;:&quot;Prevalence and predictors of taking tetanus toxoid vaccine in pregnancy: a cross-sectional study of 8,722 women in Sierra Leone.&quot;,&quot;author&quot;:[{&quot;family&quot;:&quot;Yaya&quot;,&quot;given&quot;:&quot;Sanni&quot;,&quot;parse-names&quot;:false,&quot;dropping-particle&quot;:&quot;&quot;,&quot;non-dropping-particle&quot;:&quot;&quot;},{&quot;family&quot;:&quot;Kota&quot;,&quot;given&quot;:&quot;Komlan&quot;,&quot;parse-names&quot;:false,&quot;dropping-particle&quot;:&quot;&quot;,&quot;non-dropping-particle&quot;:&quot;&quot;},{&quot;family&quot;:&quot;Buh&quot;,&quot;given&quot;:&quot;Amos&quot;,&quot;parse-names&quot;:false,&quot;dropping-particle&quot;:&quot;&quot;,&quot;non-dropping-particle&quot;:&quot;&quot;},{&quot;family&quot;:&quot;Bishwajit&quot;,&quot;given&quot;:&quot;Ghose&quot;,&quot;parse-names&quot;:false,&quot;dropping-particle&quot;:&quot;&quot;,&quot;non-dropping-particle&quot;:&quot;&quot;}],&quot;container-title&quot;:&quot;BMC public health&quot;,&quot;container-title-short&quot;:&quot;BMC Public Health&quot;,&quot;DOI&quot;:&quot;10.1186/s12889-020-08985-y&quot;,&quot;ISSN&quot;:&quot;1471-2458&quot;,&quot;PMID&quot;:&quot;32503478&quot;,&quot;issued&quot;:{&quot;date-parts&quot;:[[2020,6,5]]},&quot;page&quot;:&quot;855&quot;,&quot;abstract&quot;:&quot;BACKGROUND Immunization of women during pregnancy to protect them and their infants against tetanus, pertussis and influenza is recommended by the World health Organization (WHO). However, there is limited information about the coverage rate and associated factors in low-income countries. The aim of this study was to measure the prevalence and predictors of taking tetanus toxoid among pregnant women in Sierra Leone. METHODS This study was based on the fifth round of Multiple Indicator Cluster Survey (MICS 5) conducted in Sierra Leone in 2017. In total 8722 women aged between 15 and 49 years were included in this study. Outcome variable was taking of Tetanus Toxoid vaccination during the last pregnancy. Data were analyzed using cross-tabulation and logistic regression methods. RESULTS The overall prevalence of receiving TT immunization during women's last pregnancy was 96.3% and that of taking at least two doses was 82.12%. In the regression analysis, women from Mende ethnicity had a 0.48 fold lower chance of being immunized (OR = 0.480, 95% CI = 0.385,0.59768) than those from the other ethnicity. In addition, women who attended at least four ANC visits had higher odds of receiving TT vaccine (OR = 1.919, 95% CI = 1.639,2.245) compared to those who attended less ANC visits. Stratified by areas, this association was observed in both urban (OR = 2.661, 95% CI = 1.924,3.679) and rural areas (OR = 1.716, 95% CI = 1.430,2.059). Attending at least four ANC visits showed a positive association with receiving at least two doses TT (OR = 2.434, 95% CI = 1.711,3.464) in both urban (OR = 2.815, 95% CI = 1.413,5.610) and rural areas (OR = 2.216, 95% CI = 1.463,3.356) as well. CONCLUSION Higher number of ANC visits, mass media exposure and higher wealth quintile increased the odds of receiving TT immunization. In addition, minimum two doses which were identified to reduce neonatal mortality. Therefore, immunization campaigns targeting improved utilization of healthcare and immunization services by women of childbearing age in Sierra Leone are strongly recommended.&quot;,&quot;issue&quot;:&quot;1&quot;,&quot;volume&quot;:&quot;20&quot;},&quot;isTemporary&quot;:false}]},{&quot;citationID&quot;:&quot;MENDELEY_CITATION_8639304c-9612-4f55-88ee-4e7f94861d91&quot;,&quot;properties&quot;:{&quot;noteIndex&quot;:0},&quot;isEdited&quot;:false,&quot;manualOverride&quot;:{&quot;isManuallyOverridden&quot;:false,&quot;citeprocText&quot;:&quot;(36)&quot;,&quot;manualOverrideText&quot;:&quot;&quot;},&quot;citationTag&quot;:&quot;MENDELEY_CITATION_v3_eyJjaXRhdGlvbklEIjoiTUVOREVMRVlfQ0lUQVRJT05fODYzOTMwNGMtOTYxMi00ZjU1LTg4ZWUtNGU3Zjk0ODYxZDkxIiwicHJvcGVydGllcyI6eyJub3RlSW5kZXgiOjB9LCJpc0VkaXRlZCI6ZmFsc2UsIm1hbnVhbE92ZXJyaWRlIjp7ImlzTWFudWFsbHlPdmVycmlkZGVuIjpmYWxzZSwiY2l0ZXByb2NUZXh0IjoiKDM2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228ea6-6d78-4a65-a1c4-9f73e6bfaa9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B8E66549355C438797B963255B90E0" ma:contentTypeVersion="8" ma:contentTypeDescription="Create a new document." ma:contentTypeScope="" ma:versionID="c48e1239067bf67584e452651b93b04d">
  <xsd:schema xmlns:xsd="http://www.w3.org/2001/XMLSchema" xmlns:xs="http://www.w3.org/2001/XMLSchema" xmlns:p="http://schemas.microsoft.com/office/2006/metadata/properties" xmlns:ns3="07228ea6-6d78-4a65-a1c4-9f73e6bfaa93" targetNamespace="http://schemas.microsoft.com/office/2006/metadata/properties" ma:root="true" ma:fieldsID="344b65840d8cd97c7be9f9d46916ae00" ns3:_="">
    <xsd:import namespace="07228ea6-6d78-4a65-a1c4-9f73e6bfaa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28ea6-6d78-4a65-a1c4-9f73e6bfa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C76B7-B4B8-4AA8-BB24-C7F32D26C5E4}">
  <ds:schemaRefs>
    <ds:schemaRef ds:uri="http://schemas.microsoft.com/office/2006/metadata/properties"/>
    <ds:schemaRef ds:uri="http://schemas.microsoft.com/office/infopath/2007/PartnerControls"/>
    <ds:schemaRef ds:uri="07228ea6-6d78-4a65-a1c4-9f73e6bfaa93"/>
  </ds:schemaRefs>
</ds:datastoreItem>
</file>

<file path=customXml/itemProps2.xml><?xml version="1.0" encoding="utf-8"?>
<ds:datastoreItem xmlns:ds="http://schemas.openxmlformats.org/officeDocument/2006/customXml" ds:itemID="{C6AA90B3-6A3C-4A37-9BE9-2E9E9DF6A275}">
  <ds:schemaRefs>
    <ds:schemaRef ds:uri="http://schemas.openxmlformats.org/officeDocument/2006/bibliography"/>
  </ds:schemaRefs>
</ds:datastoreItem>
</file>

<file path=customXml/itemProps3.xml><?xml version="1.0" encoding="utf-8"?>
<ds:datastoreItem xmlns:ds="http://schemas.openxmlformats.org/officeDocument/2006/customXml" ds:itemID="{957374ED-E875-4286-A1ED-261216A9889E}">
  <ds:schemaRefs>
    <ds:schemaRef ds:uri="http://schemas.microsoft.com/sharepoint/v3/contenttype/forms"/>
  </ds:schemaRefs>
</ds:datastoreItem>
</file>

<file path=customXml/itemProps4.xml><?xml version="1.0" encoding="utf-8"?>
<ds:datastoreItem xmlns:ds="http://schemas.openxmlformats.org/officeDocument/2006/customXml" ds:itemID="{4A1AAE88-A54A-4782-B10B-67CF52D51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28ea6-6d78-4a65-a1c4-9f73e6bfa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7359</Words>
  <Characters>41950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Naha</dc:creator>
  <cp:keywords/>
  <dc:description/>
  <cp:lastModifiedBy>Sujan Naha</cp:lastModifiedBy>
  <cp:revision>2</cp:revision>
  <dcterms:created xsi:type="dcterms:W3CDTF">2025-01-04T06:06:00Z</dcterms:created>
  <dcterms:modified xsi:type="dcterms:W3CDTF">2025-01-04T06:06:00Z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0x01010019B8E66549355C438797B963255B90E0</vt:lpwstr>
  </property>
  <property fmtid="{D5CDD505-2E9C-101B-9397-08002B2CF9AE}" pid="3" name="GrammarlyDocumentId">
    <vt:lpwstr>9b9ae454cdb10c28940a8e27619b15fbacd2895cc6b58e50c0067a80a998024b</vt:lpwstr>
  </property>
</Properties>
</file>